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2B6E" w14:textId="31D68EEE" w:rsidR="00201DD3" w:rsidRPr="00756FD4" w:rsidRDefault="0081435A" w:rsidP="0006007A">
      <w:pPr>
        <w:pStyle w:val="Title"/>
        <w:rPr>
          <w:lang w:val="en-GB"/>
        </w:rPr>
      </w:pPr>
      <w:r w:rsidRPr="00756FD4">
        <w:rPr>
          <w:lang w:val="en-GB"/>
        </w:rPr>
        <w:t xml:space="preserve">Synchronisation </w:t>
      </w:r>
      <w:r w:rsidR="00C2162B" w:rsidRPr="00756FD4">
        <w:rPr>
          <w:lang w:val="en-GB"/>
        </w:rPr>
        <w:t>in the Cloud</w:t>
      </w:r>
    </w:p>
    <w:p w14:paraId="0601AA70" w14:textId="1967DD52" w:rsidR="00D119D4" w:rsidRPr="00756FD4" w:rsidRDefault="008C06CB" w:rsidP="00933ACD">
      <w:pPr>
        <w:pStyle w:val="Heading1"/>
      </w:pPr>
      <w:r>
        <w:t xml:space="preserve">A Sync Model </w:t>
      </w:r>
      <w:r w:rsidR="00D13630">
        <w:t xml:space="preserve">for </w:t>
      </w:r>
      <w:r w:rsidR="00933ACD" w:rsidRPr="00756FD4">
        <w:t xml:space="preserve">Distributed </w:t>
      </w:r>
      <w:r w:rsidR="005C1FD9" w:rsidRPr="00756FD4">
        <w:t xml:space="preserve">Synchronised </w:t>
      </w:r>
      <w:r w:rsidR="00933ACD" w:rsidRPr="00756FD4">
        <w:t>Experiences</w:t>
      </w:r>
    </w:p>
    <w:p w14:paraId="5D587F5E" w14:textId="271B292B" w:rsidR="00CB0B96" w:rsidRPr="00756FD4" w:rsidRDefault="00D119D4" w:rsidP="003C16E6">
      <w:r w:rsidRPr="00756FD4">
        <w:t xml:space="preserve">DVB-CSS has been designed primarily for the purpose of </w:t>
      </w:r>
      <w:r w:rsidR="00466101" w:rsidRPr="00756FD4">
        <w:t xml:space="preserve">media synchronisation between a </w:t>
      </w:r>
      <w:r w:rsidR="003C16E6" w:rsidRPr="00756FD4">
        <w:t xml:space="preserve">master device such as a </w:t>
      </w:r>
      <w:r w:rsidR="00466101" w:rsidRPr="00756FD4">
        <w:t xml:space="preserve">TV and companion devices, all residing on the same </w:t>
      </w:r>
      <w:r w:rsidR="003C16E6" w:rsidRPr="00756FD4">
        <w:t xml:space="preserve">local-area </w:t>
      </w:r>
      <w:r w:rsidR="00466101" w:rsidRPr="00756FD4">
        <w:t>network</w:t>
      </w:r>
      <w:r w:rsidR="00FD2524" w:rsidRPr="00756FD4">
        <w:t>. It takes advantage of the low-latency communications</w:t>
      </w:r>
      <w:r w:rsidR="003F7C3D" w:rsidRPr="00756FD4">
        <w:t xml:space="preserve"> (including the use of low-latency network transport protocols)</w:t>
      </w:r>
      <w:r w:rsidR="00FD2524" w:rsidRPr="00756FD4">
        <w:t xml:space="preserve"> between the devices to achieve </w:t>
      </w:r>
      <w:r w:rsidR="003C16E6" w:rsidRPr="00756FD4">
        <w:t>frame-</w:t>
      </w:r>
      <w:r w:rsidR="00FD2524" w:rsidRPr="00756FD4">
        <w:t xml:space="preserve">accurate media synchronisation, </w:t>
      </w:r>
      <w:r w:rsidR="003F7C3D" w:rsidRPr="00756FD4">
        <w:t xml:space="preserve">DVB-CSS is the mechanism </w:t>
      </w:r>
      <w:r w:rsidR="003C16E6" w:rsidRPr="00756FD4">
        <w:t xml:space="preserve">adopted by HbbTV (in HbbTV 2.0) to achieve media synchronisation between a television and second-screens; </w:t>
      </w:r>
      <w:r w:rsidR="00CB0B96" w:rsidRPr="00756FD4">
        <w:t>HbbTV 2.0 makes similar assumptions about the locality of the synchronised experience. DVB-CSS sync and app-control service</w:t>
      </w:r>
      <w:r w:rsidR="003C16E6" w:rsidRPr="00756FD4">
        <w:t xml:space="preserve"> </w:t>
      </w:r>
      <w:r w:rsidR="00CB0B96" w:rsidRPr="00756FD4">
        <w:t>endpoints are exposed via DIAL which is designed to work in a local network setup (LAN-broadcast for SSDP messages).</w:t>
      </w:r>
    </w:p>
    <w:p w14:paraId="410EB1F3" w14:textId="77777777" w:rsidR="0038778E" w:rsidRPr="00756FD4" w:rsidRDefault="00711C07" w:rsidP="003C16E6">
      <w:r w:rsidRPr="00756FD4">
        <w:t xml:space="preserve">The </w:t>
      </w:r>
      <w:r w:rsidR="00D5051B" w:rsidRPr="00756FD4">
        <w:t xml:space="preserve">DVB-CSS media sync model relies on assumptions related to the local network context that do not lend well to a more distributed environment. It assumes the </w:t>
      </w:r>
      <w:proofErr w:type="spellStart"/>
      <w:r w:rsidR="00D5051B" w:rsidRPr="00756FD4">
        <w:t>WallClock</w:t>
      </w:r>
      <w:proofErr w:type="spellEnd"/>
      <w:r w:rsidR="00D5051B" w:rsidRPr="00756FD4">
        <w:t xml:space="preserve"> of local synchronisation slaves locked onto the </w:t>
      </w:r>
      <w:proofErr w:type="spellStart"/>
      <w:r w:rsidR="00D5051B" w:rsidRPr="00756FD4">
        <w:t>WallClock</w:t>
      </w:r>
      <w:proofErr w:type="spellEnd"/>
      <w:r w:rsidR="00D5051B" w:rsidRPr="00756FD4">
        <w:t xml:space="preserve"> of the master device via a UDP-based sync protocol. </w:t>
      </w:r>
      <w:r w:rsidR="00DC70C9" w:rsidRPr="00756FD4">
        <w:t xml:space="preserve"> </w:t>
      </w:r>
      <w:r w:rsidR="00664930" w:rsidRPr="00756FD4">
        <w:t xml:space="preserve">There is a strict hierarchical model for synchronisation where a master device receives playback progress timestamps from all devices (including itself) and decides on a reference timestamp that all devices should </w:t>
      </w:r>
      <w:r w:rsidR="0038778E" w:rsidRPr="00756FD4">
        <w:t xml:space="preserve">align their presentation to. </w:t>
      </w:r>
    </w:p>
    <w:p w14:paraId="3A4CC4FE" w14:textId="6BCD8BDE" w:rsidR="004325CD" w:rsidRPr="00756FD4" w:rsidRDefault="00664930" w:rsidP="003C16E6">
      <w:r w:rsidRPr="00756FD4">
        <w:t>Such</w:t>
      </w:r>
      <w:r w:rsidR="00CB0B96" w:rsidRPr="00756FD4">
        <w:t xml:space="preserve"> mechanisms and their incumbent assumptions </w:t>
      </w:r>
      <w:r w:rsidR="004325CD" w:rsidRPr="00756FD4">
        <w:t>make</w:t>
      </w:r>
      <w:r w:rsidR="00CB0B96" w:rsidRPr="00756FD4">
        <w:t xml:space="preserve"> HbbTV 2.0 </w:t>
      </w:r>
      <w:r w:rsidR="004325CD" w:rsidRPr="00756FD4">
        <w:t>un</w:t>
      </w:r>
      <w:r w:rsidR="00CB0B96" w:rsidRPr="00756FD4">
        <w:t>suit</w:t>
      </w:r>
      <w:r w:rsidR="004325CD" w:rsidRPr="00756FD4">
        <w:t>able</w:t>
      </w:r>
      <w:r w:rsidR="00CB0B96" w:rsidRPr="00756FD4">
        <w:t xml:space="preserve"> for distributed synchronised experience </w:t>
      </w:r>
      <w:r w:rsidR="00955626" w:rsidRPr="00756FD4">
        <w:t>use cases. These are scenarios where content is presented to devices at different locations as part of the experience; their presentation is coordinated as per the experience description and kept in sync (</w:t>
      </w:r>
      <w:r w:rsidR="00F0167D" w:rsidRPr="00756FD4">
        <w:t>usually via some inter-destination media sync means</w:t>
      </w:r>
      <w:r w:rsidR="00955626" w:rsidRPr="00756FD4">
        <w:t>)</w:t>
      </w:r>
      <w:r w:rsidR="00F0167D" w:rsidRPr="00756FD4">
        <w:t>.</w:t>
      </w:r>
      <w:r w:rsidR="004325CD" w:rsidRPr="00756FD4">
        <w:t xml:space="preserve"> </w:t>
      </w:r>
    </w:p>
    <w:p w14:paraId="73B37D21" w14:textId="3493A866" w:rsidR="00751B04" w:rsidRPr="00756FD4" w:rsidRDefault="00751B04" w:rsidP="003C16E6">
      <w:r w:rsidRPr="00756FD4">
        <w:t>***</w:t>
      </w:r>
    </w:p>
    <w:p w14:paraId="47D43F78" w14:textId="5601F0E8" w:rsidR="00751B04" w:rsidRPr="00756FD4" w:rsidRDefault="00751B04" w:rsidP="003C16E6">
      <w:r w:rsidRPr="00756FD4">
        <w:t>We have identified the following capabilities</w:t>
      </w:r>
      <w:r w:rsidR="00615EC0" w:rsidRPr="00756FD4">
        <w:t xml:space="preserve"> </w:t>
      </w:r>
      <w:r w:rsidR="002D0C56" w:rsidRPr="00756FD4">
        <w:t xml:space="preserve">that </w:t>
      </w:r>
      <w:r w:rsidR="008E5E16" w:rsidRPr="00756FD4">
        <w:t>are needed</w:t>
      </w:r>
      <w:r w:rsidR="002D0C56" w:rsidRPr="00756FD4">
        <w:t xml:space="preserve"> to support distributed </w:t>
      </w:r>
      <w:r w:rsidR="00B714CA" w:rsidRPr="00756FD4">
        <w:t>synchronised experiences</w:t>
      </w:r>
      <w:r w:rsidRPr="00756FD4">
        <w:t>:</w:t>
      </w:r>
    </w:p>
    <w:p w14:paraId="71CC1947" w14:textId="4B64ED3D" w:rsidR="000F24A8" w:rsidRPr="00756FD4" w:rsidRDefault="00751B04" w:rsidP="005C1FD9">
      <w:pPr>
        <w:pStyle w:val="ListParagraph"/>
        <w:numPr>
          <w:ilvl w:val="0"/>
          <w:numId w:val="11"/>
        </w:numPr>
        <w:ind w:left="360"/>
      </w:pPr>
      <w:r w:rsidRPr="00756FD4">
        <w:t xml:space="preserve">Distributed devices playing IP-delivered or broadcast media streams and requiring </w:t>
      </w:r>
      <w:r w:rsidRPr="00756FD4">
        <w:rPr>
          <w:b/>
        </w:rPr>
        <w:t>inter-location</w:t>
      </w:r>
      <w:r w:rsidRPr="00756FD4">
        <w:t xml:space="preserve"> as well as </w:t>
      </w:r>
      <w:r w:rsidRPr="00756FD4">
        <w:rPr>
          <w:b/>
        </w:rPr>
        <w:t>intra-location</w:t>
      </w:r>
      <w:r w:rsidRPr="00756FD4">
        <w:t xml:space="preserve"> media synchronisation</w:t>
      </w:r>
    </w:p>
    <w:p w14:paraId="07A84A82" w14:textId="4139F88F" w:rsidR="00BD225A" w:rsidRPr="00756FD4" w:rsidRDefault="00B714CA" w:rsidP="005C1FD9">
      <w:pPr>
        <w:pStyle w:val="ListParagraph"/>
        <w:numPr>
          <w:ilvl w:val="0"/>
          <w:numId w:val="11"/>
        </w:numPr>
        <w:ind w:left="360"/>
      </w:pPr>
      <w:r w:rsidRPr="00756FD4">
        <w:t>M</w:t>
      </w:r>
      <w:r w:rsidR="00751B04" w:rsidRPr="00756FD4">
        <w:t xml:space="preserve">ore </w:t>
      </w:r>
      <w:r w:rsidR="00751B04" w:rsidRPr="00756FD4">
        <w:rPr>
          <w:b/>
        </w:rPr>
        <w:t>diverse type</w:t>
      </w:r>
      <w:r w:rsidRPr="00756FD4">
        <w:rPr>
          <w:b/>
        </w:rPr>
        <w:t>s</w:t>
      </w:r>
      <w:r w:rsidR="00751B04" w:rsidRPr="00756FD4">
        <w:rPr>
          <w:b/>
        </w:rPr>
        <w:t xml:space="preserve"> of experience</w:t>
      </w:r>
      <w:r w:rsidRPr="00756FD4">
        <w:rPr>
          <w:b/>
        </w:rPr>
        <w:t>s</w:t>
      </w:r>
      <w:r w:rsidR="00751B04" w:rsidRPr="00756FD4">
        <w:t xml:space="preserve"> with </w:t>
      </w:r>
      <w:r w:rsidR="009B4C7C" w:rsidRPr="00756FD4">
        <w:t>no pre-defined master-slave roles</w:t>
      </w:r>
      <w:r w:rsidR="000E1017" w:rsidRPr="00756FD4">
        <w:t xml:space="preserve"> or dynamic master-slave relationships</w:t>
      </w:r>
      <w:r w:rsidR="009B4C7C" w:rsidRPr="00756FD4">
        <w:t xml:space="preserve"> </w:t>
      </w:r>
    </w:p>
    <w:p w14:paraId="2383E2CD" w14:textId="00B6785B" w:rsidR="008E5E16" w:rsidRPr="00756FD4" w:rsidRDefault="006017DC" w:rsidP="005C1FD9">
      <w:pPr>
        <w:pStyle w:val="ListParagraph"/>
        <w:numPr>
          <w:ilvl w:val="0"/>
          <w:numId w:val="11"/>
        </w:numPr>
        <w:ind w:left="360"/>
      </w:pPr>
      <w:r>
        <w:rPr>
          <w:b/>
        </w:rPr>
        <w:t>Virtual timeline-</w:t>
      </w:r>
      <w:r w:rsidR="008E5E16" w:rsidRPr="00756FD4">
        <w:rPr>
          <w:b/>
        </w:rPr>
        <w:t>update consumers or producers</w:t>
      </w:r>
      <w:r w:rsidR="008E5E16" w:rsidRPr="00756FD4">
        <w:t xml:space="preserve"> e.g. cloud services that </w:t>
      </w:r>
      <w:r w:rsidR="001237A5" w:rsidRPr="00756FD4">
        <w:t xml:space="preserve">produce/consume timeline updates </w:t>
      </w:r>
    </w:p>
    <w:p w14:paraId="1D46B3D2" w14:textId="77777777" w:rsidR="00C4707D" w:rsidRPr="00756FD4" w:rsidRDefault="00751B04" w:rsidP="005C1FD9">
      <w:pPr>
        <w:pStyle w:val="ListParagraph"/>
        <w:numPr>
          <w:ilvl w:val="0"/>
          <w:numId w:val="11"/>
        </w:numPr>
        <w:ind w:left="360"/>
      </w:pPr>
      <w:r w:rsidRPr="00756FD4">
        <w:rPr>
          <w:b/>
        </w:rPr>
        <w:t>Possible disconnections of devices</w:t>
      </w:r>
      <w:r w:rsidRPr="00756FD4">
        <w:t xml:space="preserve"> (including devices holding the master role) – distributed experiences should be resilient to node failures, network partitions, etc. Resilience can be achieved in a number of ways: </w:t>
      </w:r>
    </w:p>
    <w:p w14:paraId="1BD8B333" w14:textId="77777777" w:rsidR="00C4707D" w:rsidRPr="00756FD4" w:rsidRDefault="0038112A" w:rsidP="005C1FD9">
      <w:pPr>
        <w:pStyle w:val="ListParagraph"/>
        <w:numPr>
          <w:ilvl w:val="1"/>
          <w:numId w:val="11"/>
        </w:numPr>
        <w:ind w:left="1080"/>
      </w:pPr>
      <w:r w:rsidRPr="00756FD4">
        <w:t xml:space="preserve">Persistent device state </w:t>
      </w:r>
      <w:r w:rsidR="00C4707D" w:rsidRPr="00756FD4">
        <w:t>in the cloud</w:t>
      </w:r>
      <w:r w:rsidR="00751B04" w:rsidRPr="00756FD4">
        <w:t xml:space="preserve"> </w:t>
      </w:r>
      <w:r w:rsidR="00EF36FA" w:rsidRPr="00756FD4">
        <w:t>during intermittent connections</w:t>
      </w:r>
    </w:p>
    <w:p w14:paraId="5EE8E2B8" w14:textId="68014E1A" w:rsidR="00C4707D" w:rsidRPr="00756FD4" w:rsidRDefault="00C4707D" w:rsidP="005C1FD9">
      <w:pPr>
        <w:pStyle w:val="ListParagraph"/>
        <w:numPr>
          <w:ilvl w:val="2"/>
          <w:numId w:val="11"/>
        </w:numPr>
        <w:ind w:left="1800"/>
      </w:pPr>
      <w:r w:rsidRPr="00756FD4">
        <w:t>The experience timeline is not stopped</w:t>
      </w:r>
      <w:r w:rsidR="00B714CA" w:rsidRPr="00756FD4">
        <w:t>;</w:t>
      </w:r>
      <w:r w:rsidRPr="00756FD4">
        <w:t xml:space="preserve"> if a master node dies and other nodes are able to progress</w:t>
      </w:r>
    </w:p>
    <w:p w14:paraId="45275087" w14:textId="3F4C096D" w:rsidR="00C4707D" w:rsidRPr="00756FD4" w:rsidRDefault="009B4C7C" w:rsidP="005C1FD9">
      <w:pPr>
        <w:pStyle w:val="ListParagraph"/>
        <w:numPr>
          <w:ilvl w:val="2"/>
          <w:numId w:val="11"/>
        </w:numPr>
        <w:ind w:left="1800"/>
      </w:pPr>
      <w:r w:rsidRPr="00756FD4">
        <w:t xml:space="preserve"> </w:t>
      </w:r>
      <w:r w:rsidR="00C4707D" w:rsidRPr="00756FD4">
        <w:t xml:space="preserve">Device shadows (in the cloud) can </w:t>
      </w:r>
      <w:r w:rsidR="001A3A59" w:rsidRPr="00756FD4">
        <w:t>provide a persisting presence for devices with intermittent connections where other devices depend explicitly on that device’s state</w:t>
      </w:r>
      <w:r w:rsidR="00C4707D" w:rsidRPr="00756FD4">
        <w:t xml:space="preserve"> </w:t>
      </w:r>
    </w:p>
    <w:p w14:paraId="7CB1A52D" w14:textId="70342768" w:rsidR="00F0167D" w:rsidRPr="00756FD4" w:rsidRDefault="00751B04" w:rsidP="005C1FD9">
      <w:pPr>
        <w:pStyle w:val="ListParagraph"/>
        <w:numPr>
          <w:ilvl w:val="1"/>
          <w:numId w:val="11"/>
        </w:numPr>
        <w:ind w:left="1080"/>
      </w:pPr>
      <w:r w:rsidRPr="00756FD4">
        <w:t>dynamic re-election of master nodes</w:t>
      </w:r>
      <w:r w:rsidR="00C4707D" w:rsidRPr="00756FD4">
        <w:t xml:space="preserve"> to provide timeline updates</w:t>
      </w:r>
    </w:p>
    <w:p w14:paraId="3295CEF5" w14:textId="4D3FE16A" w:rsidR="00C4707D" w:rsidRPr="00756FD4" w:rsidRDefault="00C4707D" w:rsidP="005C1FD9">
      <w:pPr>
        <w:ind w:left="1080"/>
      </w:pPr>
      <w:r w:rsidRPr="00756FD4">
        <w:t>A particular timeline is used for synchronisation (i.e. correlations exist to map other media timelines to this timeline)</w:t>
      </w:r>
      <w:r w:rsidR="00B714CA" w:rsidRPr="00756FD4">
        <w:t xml:space="preserve">. </w:t>
      </w:r>
      <w:r w:rsidRPr="00756FD4">
        <w:t>Other consumers of this timeline (e.g. other devices playing the same video stream) are potential providers for progress updates on this timeline</w:t>
      </w:r>
      <w:r w:rsidR="00B714CA" w:rsidRPr="00756FD4">
        <w:t xml:space="preserve">. </w:t>
      </w:r>
      <w:r w:rsidRPr="00756FD4">
        <w:t xml:space="preserve">Another provider of the timeline can be elected </w:t>
      </w:r>
    </w:p>
    <w:p w14:paraId="6B0962FB" w14:textId="29B34F29" w:rsidR="00EF36FA" w:rsidRPr="00756FD4" w:rsidRDefault="00ED6F52" w:rsidP="005C1FD9">
      <w:pPr>
        <w:pStyle w:val="ListParagraph"/>
        <w:numPr>
          <w:ilvl w:val="0"/>
          <w:numId w:val="11"/>
        </w:numPr>
        <w:ind w:left="360"/>
      </w:pPr>
      <w:r w:rsidRPr="00756FD4">
        <w:rPr>
          <w:b/>
        </w:rPr>
        <w:t>Communication via different protocols</w:t>
      </w:r>
      <w:r w:rsidRPr="00756FD4">
        <w:t xml:space="preserve"> </w:t>
      </w:r>
      <w:r w:rsidR="00FA73E8" w:rsidRPr="00756FD4">
        <w:t xml:space="preserve">with </w:t>
      </w:r>
      <w:r w:rsidR="00A230B7" w:rsidRPr="00756FD4">
        <w:t xml:space="preserve">heterogeneous devices e.g. </w:t>
      </w:r>
      <w:r w:rsidR="00EF36FA" w:rsidRPr="00756FD4">
        <w:t>MQTT, WebSockets and HTTP 1.1</w:t>
      </w:r>
    </w:p>
    <w:p w14:paraId="48158DC7" w14:textId="522DD956" w:rsidR="00A167DF" w:rsidRPr="00756FD4" w:rsidRDefault="00A167DF">
      <w:r w:rsidRPr="00756FD4">
        <w:lastRenderedPageBreak/>
        <w:t xml:space="preserve">Mix DVB-CSS/DIAL with cloud sync. E.g. a companion device </w:t>
      </w:r>
      <w:proofErr w:type="gramStart"/>
      <w:r w:rsidRPr="00756FD4">
        <w:t>discover</w:t>
      </w:r>
      <w:proofErr w:type="gramEnd"/>
      <w:r w:rsidRPr="00756FD4">
        <w:t xml:space="preserve"> a TV at a different location and then </w:t>
      </w:r>
      <w:r w:rsidR="00466101" w:rsidRPr="00756FD4">
        <w:t>receive the same timestamps as a companion device on the same LAN as the TV.</w:t>
      </w:r>
    </w:p>
    <w:p w14:paraId="7A9BE19E" w14:textId="529A82CD" w:rsidR="001237A5" w:rsidRPr="00756FD4" w:rsidRDefault="001237A5" w:rsidP="00933ACD">
      <w:pPr>
        <w:pStyle w:val="Heading1"/>
      </w:pPr>
      <w:r w:rsidRPr="00756FD4">
        <w:t xml:space="preserve">Current Synchronisation </w:t>
      </w:r>
      <w:r w:rsidR="00756FD4" w:rsidRPr="00756FD4">
        <w:t>Model</w:t>
      </w:r>
      <w:r w:rsidRPr="00756FD4">
        <w:t xml:space="preserve"> in 2Immerse</w:t>
      </w:r>
    </w:p>
    <w:p w14:paraId="3292557F" w14:textId="28688C66" w:rsidR="00C175E7" w:rsidRPr="00756FD4" w:rsidRDefault="001237A5" w:rsidP="001237A5">
      <w:r w:rsidRPr="00756FD4">
        <w:t xml:space="preserve">A Timeline Service instance is created as </w:t>
      </w:r>
      <w:r w:rsidR="00BC7B9F" w:rsidRPr="00756FD4">
        <w:t xml:space="preserve">a result of a client-initiated </w:t>
      </w:r>
      <w:proofErr w:type="spellStart"/>
      <w:r w:rsidRPr="00756FD4">
        <w:t>loadDMApp</w:t>
      </w:r>
      <w:proofErr w:type="spellEnd"/>
      <w:r w:rsidR="00BC7B9F" w:rsidRPr="00756FD4">
        <w:t xml:space="preserve"> operation. The Timeline Service instance is for one context (a group of devices </w:t>
      </w:r>
      <w:r w:rsidR="00AC1EBD" w:rsidRPr="00756FD4">
        <w:t>nominally located on the same LAN</w:t>
      </w:r>
      <w:r w:rsidR="00FD7859" w:rsidRPr="00756FD4">
        <w:t>; Different contexts will have their own distinct timeline servers to schedule the playback of media items on the devices as brokered by the Layout Service</w:t>
      </w:r>
      <w:r w:rsidR="00AC1EBD" w:rsidRPr="00756FD4">
        <w:t>.</w:t>
      </w:r>
      <w:r w:rsidR="00C175E7" w:rsidRPr="00756FD4">
        <w:t xml:space="preserve"> </w:t>
      </w:r>
    </w:p>
    <w:p w14:paraId="51AB7648" w14:textId="77777777" w:rsidR="002524F1" w:rsidRPr="00756FD4" w:rsidRDefault="002524F1" w:rsidP="002524F1">
      <w:pPr>
        <w:pStyle w:val="ListParagraph"/>
        <w:numPr>
          <w:ilvl w:val="0"/>
          <w:numId w:val="1"/>
        </w:numPr>
        <w:rPr>
          <w:b/>
        </w:rPr>
      </w:pPr>
      <w:r w:rsidRPr="00756FD4">
        <w:rPr>
          <w:b/>
        </w:rPr>
        <w:t>Timeline Service’s DMApp timeline clock</w:t>
      </w:r>
    </w:p>
    <w:p w14:paraId="3255A6BB" w14:textId="47532C2D" w:rsidR="002524F1" w:rsidRPr="00756FD4" w:rsidRDefault="002524F1" w:rsidP="002524F1">
      <w:r w:rsidRPr="00756FD4">
        <w:t>The timeline server creates its own clock to represent the experience (DMApp) timeline. It uses this software clock to schedule the loading and unloading of DMApp components (e.g. media players, images, animations, text scrollers, etc.).</w:t>
      </w:r>
    </w:p>
    <w:p w14:paraId="71106273" w14:textId="3D530A5C" w:rsidR="002524F1" w:rsidRPr="00756FD4" w:rsidRDefault="002524F1" w:rsidP="002524F1">
      <w:r w:rsidRPr="00756FD4">
        <w:t xml:space="preserve">A </w:t>
      </w:r>
      <w:proofErr w:type="spellStart"/>
      <w:r w:rsidRPr="00756FD4">
        <w:t>CorrelatedClock</w:t>
      </w:r>
      <w:proofErr w:type="spellEnd"/>
      <w:r w:rsidRPr="00756FD4">
        <w:t xml:space="preserve"> object from </w:t>
      </w:r>
      <w:r w:rsidR="00FD7859" w:rsidRPr="00756FD4">
        <w:t xml:space="preserve">the </w:t>
      </w:r>
      <w:proofErr w:type="spellStart"/>
      <w:r w:rsidRPr="00756FD4">
        <w:t>pydvbcss</w:t>
      </w:r>
      <w:proofErr w:type="spellEnd"/>
      <w:r w:rsidRPr="00756FD4">
        <w:t xml:space="preserve"> library is used to represent the </w:t>
      </w:r>
      <w:proofErr w:type="spellStart"/>
      <w:r w:rsidRPr="00756FD4">
        <w:t>DMApp’s</w:t>
      </w:r>
      <w:proofErr w:type="spellEnd"/>
      <w:r w:rsidRPr="00756FD4">
        <w:t xml:space="preserve"> timeline. When th</w:t>
      </w:r>
      <w:r w:rsidR="00FD7859" w:rsidRPr="00756FD4">
        <w:t>e timeline server starts</w:t>
      </w:r>
      <w:r w:rsidRPr="00756FD4">
        <w:t xml:space="preserve"> </w:t>
      </w:r>
      <w:r w:rsidR="00FD7859" w:rsidRPr="00756FD4">
        <w:t xml:space="preserve">this </w:t>
      </w:r>
      <w:r w:rsidRPr="00756FD4">
        <w:t xml:space="preserve">clock object, </w:t>
      </w:r>
      <w:r w:rsidR="00FD7859" w:rsidRPr="00756FD4">
        <w:t>the clock</w:t>
      </w:r>
      <w:r w:rsidRPr="00756FD4">
        <w:t xml:space="preserve"> stores a correlation with a real-world time source (the NTP-synchronised system time). This correlation marks the system time when the experience timeline started.</w:t>
      </w:r>
    </w:p>
    <w:p w14:paraId="13A2F43A" w14:textId="77777777" w:rsidR="00FD7859" w:rsidRPr="00756FD4" w:rsidRDefault="00FD7859" w:rsidP="002524F1">
      <w:r w:rsidRPr="00756FD4">
        <w:t xml:space="preserve">The </w:t>
      </w:r>
      <w:proofErr w:type="spellStart"/>
      <w:r w:rsidRPr="00756FD4">
        <w:t>CorrelatedClock</w:t>
      </w:r>
      <w:proofErr w:type="spellEnd"/>
      <w:r w:rsidRPr="00756FD4">
        <w:t xml:space="preserve"> </w:t>
      </w:r>
      <w:proofErr w:type="gramStart"/>
      <w:r w:rsidRPr="00756FD4">
        <w:t>object  is</w:t>
      </w:r>
      <w:proofErr w:type="gramEnd"/>
      <w:r w:rsidRPr="00756FD4">
        <w:t xml:space="preserve"> updated with a correlation of this form:</w:t>
      </w:r>
    </w:p>
    <w:p w14:paraId="29E5D733" w14:textId="68E0B6C4" w:rsidR="00FD7859" w:rsidRPr="00756FD4" w:rsidRDefault="00FD7859" w:rsidP="00FD7859">
      <w:pPr>
        <w:jc w:val="center"/>
      </w:pPr>
      <w:r w:rsidRPr="00756FD4">
        <w:rPr>
          <w:rFonts w:ascii="Courier New" w:hAnsi="Courier New" w:cs="Courier New"/>
        </w:rPr>
        <w:t>{</w:t>
      </w:r>
      <w:proofErr w:type="spellStart"/>
      <w:r w:rsidR="004641FD" w:rsidRPr="00756FD4">
        <w:rPr>
          <w:rFonts w:ascii="Courier New" w:hAnsi="Courier New" w:cs="Courier New"/>
        </w:rPr>
        <w:t>wallclock</w:t>
      </w:r>
      <w:proofErr w:type="spellEnd"/>
      <w:r w:rsidR="004641FD" w:rsidRPr="00756FD4">
        <w:rPr>
          <w:rFonts w:ascii="Courier New" w:hAnsi="Courier New" w:cs="Courier New"/>
        </w:rPr>
        <w:t>, clock-time</w:t>
      </w:r>
      <w:r w:rsidRPr="00756FD4">
        <w:rPr>
          <w:rFonts w:ascii="Courier New" w:hAnsi="Courier New" w:cs="Courier New"/>
        </w:rPr>
        <w:t>, speed}</w:t>
      </w:r>
    </w:p>
    <w:p w14:paraId="0F84E964" w14:textId="6D93A804" w:rsidR="002524F1" w:rsidRPr="00756FD4" w:rsidRDefault="002524F1" w:rsidP="002524F1">
      <w:r w:rsidRPr="00756FD4">
        <w:t>This experience timeline can also be started by a client; the client will then have to send an event (a CLOCK_CHANGED message) to the Timeline Server to indicate the new correlation w.r.t. the real-world time.</w:t>
      </w:r>
    </w:p>
    <w:p w14:paraId="004AF1B3" w14:textId="30C69005" w:rsidR="00C175E7" w:rsidRPr="00756FD4" w:rsidRDefault="00FD7859" w:rsidP="00C175E7">
      <w:r w:rsidRPr="00756FD4">
        <w:t>If</w:t>
      </w:r>
      <w:r w:rsidR="00C175E7" w:rsidRPr="00756FD4">
        <w:t xml:space="preserve"> CLOCK_CHANGED messages </w:t>
      </w:r>
      <w:r w:rsidRPr="00756FD4">
        <w:t xml:space="preserve">are received, the </w:t>
      </w:r>
      <w:r w:rsidR="00C175E7" w:rsidRPr="00756FD4">
        <w:t xml:space="preserve">timeline server will </w:t>
      </w:r>
      <w:r w:rsidRPr="00756FD4">
        <w:t>update</w:t>
      </w:r>
      <w:r w:rsidR="00C175E7" w:rsidRPr="00756FD4">
        <w:t xml:space="preserve"> its clock accordingly</w:t>
      </w:r>
      <w:r w:rsidRPr="00756FD4">
        <w:t>; in</w:t>
      </w:r>
      <w:r w:rsidR="00C175E7" w:rsidRPr="00756FD4">
        <w:t xml:space="preserve"> the absence of clock </w:t>
      </w:r>
      <w:r w:rsidRPr="00756FD4">
        <w:t>update</w:t>
      </w:r>
      <w:r w:rsidR="00C175E7" w:rsidRPr="00756FD4">
        <w:t xml:space="preserve"> messages</w:t>
      </w:r>
      <w:r w:rsidRPr="00756FD4">
        <w:t>,</w:t>
      </w:r>
      <w:r w:rsidR="00C175E7" w:rsidRPr="00756FD4">
        <w:t xml:space="preserve"> the whole experience proceed</w:t>
      </w:r>
      <w:r w:rsidRPr="00756FD4">
        <w:t>s</w:t>
      </w:r>
      <w:r w:rsidR="00C175E7" w:rsidRPr="00756FD4">
        <w:t xml:space="preserve"> at its </w:t>
      </w:r>
      <w:r w:rsidRPr="00756FD4">
        <w:t>normal</w:t>
      </w:r>
      <w:r w:rsidR="00C175E7" w:rsidRPr="00756FD4">
        <w:t xml:space="preserve"> pace.</w:t>
      </w:r>
    </w:p>
    <w:p w14:paraId="2938D222" w14:textId="547FE76F" w:rsidR="00A51F50" w:rsidRPr="00756FD4" w:rsidRDefault="00FD7859" w:rsidP="00C175E7">
      <w:r w:rsidRPr="00756FD4">
        <w:t xml:space="preserve">In a multi-context experience, each context will have a Timeline Server that runs </w:t>
      </w:r>
      <w:r w:rsidR="00A51F50" w:rsidRPr="00756FD4">
        <w:t>its own experience Clock. A synchronisation barrier ensures that the Timeline Servers are created and start their clocks at approximately the same time.</w:t>
      </w:r>
    </w:p>
    <w:p w14:paraId="240F5716" w14:textId="4CA52FAF" w:rsidR="00FD7859" w:rsidRPr="00756FD4" w:rsidRDefault="00A51F50" w:rsidP="00A51F50">
      <w:r w:rsidRPr="00756FD4">
        <w:t xml:space="preserve">This synchronisation barrier is provided by a virtual ‘lobby’ (provided by the Lobby Service); each context will have joined the lobby as part of the multi-context experience. The experience is started when all users (and their contexts) have joined or after a </w:t>
      </w:r>
      <w:r w:rsidR="002A1C99" w:rsidRPr="00756FD4">
        <w:t>defined wait period.</w:t>
      </w:r>
    </w:p>
    <w:p w14:paraId="4C8FE5FC" w14:textId="322B6503" w:rsidR="00FD7859" w:rsidRPr="00756FD4" w:rsidRDefault="002A1C99" w:rsidP="00C175E7">
      <w:r w:rsidRPr="00756FD4">
        <w:t>The distinct experience clocks at individual Timeline Servers implicitly share the same wall clock. Since they run on the same cloud-platform, their host’s system clock will be synchronised via NTP.</w:t>
      </w:r>
    </w:p>
    <w:p w14:paraId="2351B45A" w14:textId="77777777" w:rsidR="001237A5" w:rsidRPr="00756FD4" w:rsidRDefault="001237A5" w:rsidP="001237A5">
      <w:pPr>
        <w:pStyle w:val="ListParagraph"/>
        <w:numPr>
          <w:ilvl w:val="0"/>
          <w:numId w:val="1"/>
        </w:numPr>
        <w:rPr>
          <w:b/>
        </w:rPr>
      </w:pPr>
      <w:r w:rsidRPr="00756FD4">
        <w:rPr>
          <w:b/>
        </w:rPr>
        <w:t xml:space="preserve">Correlation of DMApp Timeline with Real-World Clock </w:t>
      </w:r>
    </w:p>
    <w:p w14:paraId="56B1910E" w14:textId="746DBDC8" w:rsidR="00C52D6E" w:rsidRPr="00756FD4" w:rsidRDefault="00C52D6E" w:rsidP="002A1C99">
      <w:r w:rsidRPr="00756FD4">
        <w:t>Experiences can have a main video whose duration span the entire experience; the video player timeline IS the experience the timeline. It is also possible for experiences not to have a continuous media object at the beginning to provide a timeline for the experience.</w:t>
      </w:r>
    </w:p>
    <w:p w14:paraId="40D1FB99" w14:textId="118AF732" w:rsidR="002A1C99" w:rsidRPr="00756FD4" w:rsidRDefault="002A1C99" w:rsidP="002A1C99">
      <w:r w:rsidRPr="00756FD4">
        <w:t>When a Client API instance (in the first context to be created) starts an experience, it starts a clock object (</w:t>
      </w:r>
      <w:r w:rsidR="004641FD" w:rsidRPr="00756FD4">
        <w:t xml:space="preserve">a </w:t>
      </w:r>
      <w:r w:rsidRPr="00756FD4">
        <w:t xml:space="preserve">fake clock or a video </w:t>
      </w:r>
      <w:proofErr w:type="spellStart"/>
      <w:r w:rsidRPr="00756FD4">
        <w:t>dmappc</w:t>
      </w:r>
      <w:proofErr w:type="spellEnd"/>
      <w:r w:rsidRPr="00756FD4">
        <w:t xml:space="preserve"> clock) and sends a CLOCK_CHANGED message </w:t>
      </w:r>
      <w:r w:rsidR="004641FD" w:rsidRPr="00756FD4">
        <w:t>to the Timeline Server</w:t>
      </w:r>
      <w:r w:rsidRPr="00756FD4">
        <w:t xml:space="preserve"> in its context.</w:t>
      </w:r>
    </w:p>
    <w:p w14:paraId="2FA74ED2" w14:textId="7B890372" w:rsidR="001237A5" w:rsidRPr="00756FD4" w:rsidRDefault="004641FD" w:rsidP="001237A5">
      <w:r w:rsidRPr="00756FD4">
        <w:t xml:space="preserve">The </w:t>
      </w:r>
      <w:r w:rsidR="001237A5" w:rsidRPr="00756FD4">
        <w:t>CLOCK_CHANGED message contain</w:t>
      </w:r>
      <w:r w:rsidRPr="00756FD4">
        <w:t>s</w:t>
      </w:r>
      <w:r w:rsidR="00964FD6" w:rsidRPr="00756FD4">
        <w:t xml:space="preserve"> </w:t>
      </w:r>
      <w:r w:rsidR="001237A5" w:rsidRPr="00756FD4">
        <w:t>this tuple:</w:t>
      </w:r>
    </w:p>
    <w:p w14:paraId="4087A668" w14:textId="719B9E12" w:rsidR="001237A5" w:rsidRPr="00756FD4" w:rsidRDefault="001237A5" w:rsidP="00964FD6">
      <w:pPr>
        <w:jc w:val="center"/>
        <w:rPr>
          <w:rFonts w:ascii="Courier New" w:hAnsi="Courier New" w:cs="Courier New"/>
        </w:rPr>
      </w:pPr>
      <w:r w:rsidRPr="00756FD4">
        <w:rPr>
          <w:rFonts w:ascii="Courier New" w:hAnsi="Courier New" w:cs="Courier New"/>
        </w:rPr>
        <w:lastRenderedPageBreak/>
        <w:t>{</w:t>
      </w:r>
      <w:proofErr w:type="spellStart"/>
      <w:r w:rsidR="004641FD" w:rsidRPr="00756FD4">
        <w:rPr>
          <w:rFonts w:ascii="Courier New" w:hAnsi="Courier New" w:cs="Courier New"/>
        </w:rPr>
        <w:t>wallclock</w:t>
      </w:r>
      <w:proofErr w:type="spellEnd"/>
      <w:r w:rsidR="00964FD6" w:rsidRPr="00756FD4">
        <w:rPr>
          <w:rFonts w:ascii="Courier New" w:hAnsi="Courier New" w:cs="Courier New"/>
        </w:rPr>
        <w:t>-time</w:t>
      </w:r>
      <w:r w:rsidRPr="00756FD4">
        <w:rPr>
          <w:rFonts w:ascii="Courier New" w:hAnsi="Courier New" w:cs="Courier New"/>
        </w:rPr>
        <w:t>, clock</w:t>
      </w:r>
      <w:r w:rsidR="004641FD" w:rsidRPr="00756FD4">
        <w:rPr>
          <w:rFonts w:ascii="Courier New" w:hAnsi="Courier New" w:cs="Courier New"/>
        </w:rPr>
        <w:t>-</w:t>
      </w:r>
      <w:r w:rsidRPr="00756FD4">
        <w:rPr>
          <w:rFonts w:ascii="Courier New" w:hAnsi="Courier New" w:cs="Courier New"/>
        </w:rPr>
        <w:t>time</w:t>
      </w:r>
      <w:r w:rsidR="004641FD" w:rsidRPr="00756FD4">
        <w:rPr>
          <w:rFonts w:ascii="Courier New" w:hAnsi="Courier New" w:cs="Courier New"/>
        </w:rPr>
        <w:t xml:space="preserve"> = 0</w:t>
      </w:r>
      <w:r w:rsidRPr="00756FD4">
        <w:rPr>
          <w:rFonts w:ascii="Courier New" w:hAnsi="Courier New" w:cs="Courier New"/>
        </w:rPr>
        <w:t>, speed</w:t>
      </w:r>
      <w:r w:rsidR="004641FD" w:rsidRPr="00756FD4">
        <w:rPr>
          <w:rFonts w:ascii="Courier New" w:hAnsi="Courier New" w:cs="Courier New"/>
        </w:rPr>
        <w:t>= 0 or 1</w:t>
      </w:r>
      <w:r w:rsidRPr="00756FD4">
        <w:rPr>
          <w:rFonts w:ascii="Courier New" w:hAnsi="Courier New" w:cs="Courier New"/>
        </w:rPr>
        <w:t>}</w:t>
      </w:r>
    </w:p>
    <w:p w14:paraId="2F07AEA3" w14:textId="3C51EBE1" w:rsidR="001237A5" w:rsidRPr="00756FD4" w:rsidRDefault="001237A5" w:rsidP="001237A5">
      <w:r w:rsidRPr="00756FD4">
        <w:t xml:space="preserve">where </w:t>
      </w:r>
      <w:proofErr w:type="spellStart"/>
      <w:r w:rsidR="00964FD6" w:rsidRPr="00756FD4">
        <w:rPr>
          <w:rFonts w:ascii="Courier New" w:hAnsi="Courier New" w:cs="Courier New"/>
        </w:rPr>
        <w:t>wallclock</w:t>
      </w:r>
      <w:proofErr w:type="spellEnd"/>
      <w:r w:rsidR="00964FD6" w:rsidRPr="00756FD4">
        <w:rPr>
          <w:rFonts w:ascii="Courier New" w:hAnsi="Courier New" w:cs="Courier New"/>
        </w:rPr>
        <w:t>-time</w:t>
      </w:r>
      <w:r w:rsidRPr="00756FD4">
        <w:t xml:space="preserve"> is </w:t>
      </w:r>
      <w:r w:rsidR="004641FD" w:rsidRPr="00756FD4">
        <w:t>a real-world clock</w:t>
      </w:r>
      <w:r w:rsidR="00964FD6" w:rsidRPr="00756FD4">
        <w:t xml:space="preserve"> time value</w:t>
      </w:r>
      <w:r w:rsidR="004641FD" w:rsidRPr="00756FD4">
        <w:t>.</w:t>
      </w:r>
    </w:p>
    <w:p w14:paraId="299E1DB8" w14:textId="3210B7A5" w:rsidR="001237A5" w:rsidRPr="00756FD4" w:rsidRDefault="00933ACD" w:rsidP="001237A5">
      <w:pPr>
        <w:pStyle w:val="ListParagraph"/>
        <w:numPr>
          <w:ilvl w:val="0"/>
          <w:numId w:val="1"/>
        </w:numPr>
        <w:rPr>
          <w:b/>
        </w:rPr>
      </w:pPr>
      <w:r w:rsidRPr="00756FD4">
        <w:rPr>
          <w:b/>
        </w:rPr>
        <w:t xml:space="preserve">A </w:t>
      </w:r>
      <w:r w:rsidR="001237A5" w:rsidRPr="00756FD4">
        <w:rPr>
          <w:b/>
        </w:rPr>
        <w:t>Timeline Serv</w:t>
      </w:r>
      <w:r w:rsidRPr="00756FD4">
        <w:rPr>
          <w:b/>
        </w:rPr>
        <w:t>er</w:t>
      </w:r>
      <w:r w:rsidR="001237A5" w:rsidRPr="00756FD4">
        <w:rPr>
          <w:b/>
        </w:rPr>
        <w:t xml:space="preserve"> and </w:t>
      </w:r>
      <w:r w:rsidRPr="00756FD4">
        <w:rPr>
          <w:b/>
        </w:rPr>
        <w:t xml:space="preserve">its </w:t>
      </w:r>
      <w:r w:rsidR="001237A5" w:rsidRPr="00756FD4">
        <w:rPr>
          <w:b/>
        </w:rPr>
        <w:t xml:space="preserve">Client API </w:t>
      </w:r>
      <w:r w:rsidRPr="00756FD4">
        <w:rPr>
          <w:b/>
        </w:rPr>
        <w:t xml:space="preserve">instances have </w:t>
      </w:r>
      <w:r w:rsidR="001237A5" w:rsidRPr="00756FD4">
        <w:rPr>
          <w:b/>
        </w:rPr>
        <w:t>a common time reference</w:t>
      </w:r>
    </w:p>
    <w:p w14:paraId="32E6FB2E" w14:textId="77777777" w:rsidR="00933ACD" w:rsidRPr="00756FD4" w:rsidRDefault="00933ACD" w:rsidP="00933ACD">
      <w:r w:rsidRPr="00756FD4">
        <w:t xml:space="preserve">The Client API instance keeps an up-to-date estimate of the wall clock by synchronising a clock object (called the </w:t>
      </w:r>
      <w:proofErr w:type="spellStart"/>
      <w:r w:rsidRPr="00756FD4">
        <w:t>WallClock</w:t>
      </w:r>
      <w:proofErr w:type="spellEnd"/>
      <w:r w:rsidRPr="00756FD4">
        <w:t xml:space="preserve">) with a </w:t>
      </w:r>
      <w:proofErr w:type="spellStart"/>
      <w:r w:rsidRPr="00756FD4">
        <w:t>WallClock</w:t>
      </w:r>
      <w:proofErr w:type="spellEnd"/>
      <w:r w:rsidRPr="00756FD4">
        <w:t xml:space="preserve"> service. This </w:t>
      </w:r>
      <w:proofErr w:type="spellStart"/>
      <w:r w:rsidRPr="00756FD4">
        <w:t>WallClock</w:t>
      </w:r>
      <w:proofErr w:type="spellEnd"/>
      <w:r w:rsidRPr="00756FD4">
        <w:t xml:space="preserve"> Service resides on the same cloud platform as the Timeline Service instances and therefore share an NTP-synchronised time source.</w:t>
      </w:r>
    </w:p>
    <w:p w14:paraId="047A6B9A" w14:textId="623EEFDF" w:rsidR="001237A5" w:rsidRPr="00756FD4" w:rsidRDefault="001237A5" w:rsidP="00933ACD">
      <w:pPr>
        <w:pStyle w:val="ListParagraph"/>
        <w:numPr>
          <w:ilvl w:val="0"/>
          <w:numId w:val="1"/>
        </w:numPr>
        <w:rPr>
          <w:b/>
        </w:rPr>
      </w:pPr>
      <w:r w:rsidRPr="00756FD4">
        <w:rPr>
          <w:b/>
        </w:rPr>
        <w:t>Intra-Context Synchronisation</w:t>
      </w:r>
    </w:p>
    <w:p w14:paraId="1B0BDDCB" w14:textId="731BF113" w:rsidR="0006007A" w:rsidRPr="00756FD4" w:rsidRDefault="001237A5" w:rsidP="001237A5">
      <w:r w:rsidRPr="00756FD4">
        <w:t>This is</w:t>
      </w:r>
      <w:r w:rsidR="0006007A" w:rsidRPr="00756FD4">
        <w:t xml:space="preserve"> achieved via DVB-CSS protocols and HbbTV 2.0 software abstractions. Devices are organised hierarchically in terms of a master device and companion devices. All devices run a Client API stack which can function in master or slave modes.</w:t>
      </w:r>
    </w:p>
    <w:p w14:paraId="5F1CEB85" w14:textId="14ADCE27" w:rsidR="0006007A" w:rsidRPr="00756FD4" w:rsidRDefault="0006007A" w:rsidP="001237A5">
      <w:r w:rsidRPr="00756FD4">
        <w:t xml:space="preserve">The master device uses HbbTV2.0’s </w:t>
      </w:r>
      <w:proofErr w:type="spellStart"/>
      <w:r w:rsidRPr="00756FD4">
        <w:t>MediaSynchroniser</w:t>
      </w:r>
      <w:proofErr w:type="spellEnd"/>
      <w:r w:rsidRPr="00756FD4">
        <w:t xml:space="preserve"> API to enable synchronisation to one of its media players. It advertises HbbTV DVB-CSS service endpoints and app interaction endpoints to companion devices via DIAL.</w:t>
      </w:r>
    </w:p>
    <w:p w14:paraId="4FCA7132" w14:textId="48AF3474" w:rsidR="0006007A" w:rsidRPr="00756FD4" w:rsidRDefault="0006007A" w:rsidP="001237A5">
      <w:r w:rsidRPr="00756FD4">
        <w:t>A slave</w:t>
      </w:r>
      <w:r w:rsidR="001237A5" w:rsidRPr="00756FD4">
        <w:t xml:space="preserve"> Client API instance </w:t>
      </w:r>
      <w:r w:rsidRPr="00756FD4">
        <w:t>on a companion device</w:t>
      </w:r>
      <w:r w:rsidR="001237A5" w:rsidRPr="00756FD4">
        <w:t xml:space="preserve"> uses Cordova-</w:t>
      </w:r>
      <w:proofErr w:type="spellStart"/>
      <w:r w:rsidR="001237A5" w:rsidRPr="00756FD4">
        <w:t>synckit</w:t>
      </w:r>
      <w:proofErr w:type="spellEnd"/>
      <w:r w:rsidR="001237A5" w:rsidRPr="00756FD4">
        <w:t>-android/i</w:t>
      </w:r>
      <w:r w:rsidR="004907F5" w:rsidRPr="00756FD4">
        <w:t>OS</w:t>
      </w:r>
      <w:r w:rsidR="001237A5" w:rsidRPr="00756FD4">
        <w:t xml:space="preserve"> library </w:t>
      </w:r>
      <w:r w:rsidR="00987B76" w:rsidRPr="00756FD4">
        <w:t xml:space="preserve">to </w:t>
      </w:r>
    </w:p>
    <w:p w14:paraId="4135FDD8" w14:textId="0924D3B7" w:rsidR="0006007A" w:rsidRPr="00756FD4" w:rsidRDefault="0006007A" w:rsidP="00756FD4">
      <w:pPr>
        <w:pStyle w:val="ListParagraph"/>
        <w:numPr>
          <w:ilvl w:val="0"/>
          <w:numId w:val="18"/>
        </w:numPr>
      </w:pPr>
      <w:r w:rsidRPr="00756FD4">
        <w:t>Obtain a content identifier from the master device</w:t>
      </w:r>
    </w:p>
    <w:p w14:paraId="31917A67" w14:textId="77777777" w:rsidR="0026787E" w:rsidRPr="00756FD4" w:rsidRDefault="0026787E" w:rsidP="00756FD4">
      <w:pPr>
        <w:pStyle w:val="ListParagraph"/>
        <w:numPr>
          <w:ilvl w:val="0"/>
          <w:numId w:val="18"/>
        </w:numPr>
      </w:pPr>
      <w:r w:rsidRPr="00756FD4">
        <w:t>Perform time synchronisation (using CSS-WC)</w:t>
      </w:r>
      <w:r w:rsidR="0006007A" w:rsidRPr="00756FD4">
        <w:t xml:space="preserve"> </w:t>
      </w:r>
      <w:r w:rsidRPr="00756FD4">
        <w:t xml:space="preserve">to build </w:t>
      </w:r>
      <w:r w:rsidR="0006007A" w:rsidRPr="00756FD4">
        <w:t>an estimate of the</w:t>
      </w:r>
      <w:r w:rsidRPr="00756FD4">
        <w:t xml:space="preserve"> master device’s Wall Clock.</w:t>
      </w:r>
    </w:p>
    <w:p w14:paraId="26C60CFB" w14:textId="29E4C6E6" w:rsidR="00987B76" w:rsidRPr="00756FD4" w:rsidRDefault="00987B76" w:rsidP="00756FD4">
      <w:pPr>
        <w:pStyle w:val="ListParagraph"/>
        <w:numPr>
          <w:ilvl w:val="0"/>
          <w:numId w:val="18"/>
        </w:numPr>
      </w:pPr>
      <w:r w:rsidRPr="00756FD4">
        <w:t>Receive the master device’s timeline progress updates in the form of Correlation Timestamps</w:t>
      </w:r>
    </w:p>
    <w:p w14:paraId="677EB7BA" w14:textId="6F4DD7AE" w:rsidR="001237A5" w:rsidRPr="00756FD4" w:rsidRDefault="001237A5" w:rsidP="001237A5"/>
    <w:p w14:paraId="035B5109" w14:textId="77777777" w:rsidR="001237A5" w:rsidRPr="00756FD4" w:rsidRDefault="001237A5" w:rsidP="00987B76">
      <w:pPr>
        <w:pStyle w:val="ListParagraph"/>
        <w:numPr>
          <w:ilvl w:val="0"/>
          <w:numId w:val="1"/>
        </w:numPr>
        <w:rPr>
          <w:b/>
        </w:rPr>
      </w:pPr>
      <w:r w:rsidRPr="00756FD4">
        <w:rPr>
          <w:b/>
        </w:rPr>
        <w:t>Inter-Context Synchronisation</w:t>
      </w:r>
    </w:p>
    <w:p w14:paraId="6140806A" w14:textId="6F53DB6E" w:rsidR="001237A5" w:rsidRPr="00756FD4" w:rsidRDefault="001237A5" w:rsidP="001237A5">
      <w:r w:rsidRPr="00756FD4">
        <w:t xml:space="preserve">This is achieved by the master Client API instance in one context sharing a </w:t>
      </w:r>
      <w:r w:rsidR="00076167" w:rsidRPr="00756FD4">
        <w:rPr>
          <w:b/>
        </w:rPr>
        <w:t>C</w:t>
      </w:r>
      <w:r w:rsidRPr="00756FD4">
        <w:rPr>
          <w:b/>
        </w:rPr>
        <w:t xml:space="preserve">orrelation </w:t>
      </w:r>
      <w:r w:rsidR="00076167" w:rsidRPr="00756FD4">
        <w:rPr>
          <w:b/>
        </w:rPr>
        <w:t>T</w:t>
      </w:r>
      <w:r w:rsidRPr="00756FD4">
        <w:rPr>
          <w:b/>
        </w:rPr>
        <w:t>imestamp</w:t>
      </w:r>
      <w:r w:rsidRPr="00756FD4">
        <w:t xml:space="preserve"> with another Client API instance in a different context via the Shared State Service</w:t>
      </w:r>
    </w:p>
    <w:p w14:paraId="028B3A8D" w14:textId="0A33E79C" w:rsidR="001237A5" w:rsidRPr="00756FD4" w:rsidRDefault="001237A5" w:rsidP="001237A5">
      <w:r w:rsidRPr="00756FD4">
        <w:t xml:space="preserve">The </w:t>
      </w:r>
      <w:r w:rsidR="00076167" w:rsidRPr="00756FD4">
        <w:t>Correlation Timestamp tuple</w:t>
      </w:r>
      <w:r w:rsidRPr="00756FD4">
        <w:t xml:space="preserve"> consists of the following:</w:t>
      </w:r>
    </w:p>
    <w:p w14:paraId="3251F71C" w14:textId="7EF7AFA0" w:rsidR="001237A5" w:rsidRPr="00756FD4" w:rsidRDefault="001237A5" w:rsidP="001237A5">
      <w:pPr>
        <w:rPr>
          <w:rFonts w:ascii="Courier New" w:hAnsi="Courier New" w:cs="Courier New"/>
        </w:rPr>
      </w:pPr>
      <w:r w:rsidRPr="00756FD4">
        <w:rPr>
          <w:rFonts w:ascii="Courier New" w:hAnsi="Courier New" w:cs="Courier New"/>
        </w:rPr>
        <w:t>{</w:t>
      </w:r>
      <w:proofErr w:type="spellStart"/>
      <w:r w:rsidR="00933ACD" w:rsidRPr="00756FD4">
        <w:rPr>
          <w:rFonts w:ascii="Courier New" w:hAnsi="Courier New" w:cs="Courier New"/>
        </w:rPr>
        <w:t>wallclock</w:t>
      </w:r>
      <w:proofErr w:type="spellEnd"/>
      <w:r w:rsidR="00933ACD" w:rsidRPr="00756FD4">
        <w:rPr>
          <w:rFonts w:ascii="Courier New" w:hAnsi="Courier New" w:cs="Courier New"/>
        </w:rPr>
        <w:t>-time</w:t>
      </w:r>
      <w:r w:rsidRPr="00756FD4">
        <w:rPr>
          <w:rFonts w:ascii="Courier New" w:hAnsi="Courier New" w:cs="Courier New"/>
        </w:rPr>
        <w:t xml:space="preserve">, </w:t>
      </w:r>
      <w:proofErr w:type="spellStart"/>
      <w:r w:rsidR="006403A2" w:rsidRPr="00756FD4">
        <w:rPr>
          <w:rFonts w:ascii="Courier New" w:hAnsi="Courier New" w:cs="Courier New"/>
        </w:rPr>
        <w:t>dmappc</w:t>
      </w:r>
      <w:proofErr w:type="spellEnd"/>
      <w:r w:rsidR="006403A2" w:rsidRPr="00756FD4">
        <w:rPr>
          <w:rFonts w:ascii="Courier New" w:hAnsi="Courier New" w:cs="Courier New"/>
        </w:rPr>
        <w:t>-</w:t>
      </w:r>
      <w:r w:rsidR="00933ACD" w:rsidRPr="00756FD4">
        <w:rPr>
          <w:rFonts w:ascii="Courier New" w:hAnsi="Courier New" w:cs="Courier New"/>
        </w:rPr>
        <w:t>time</w:t>
      </w:r>
      <w:r w:rsidR="008C2C94" w:rsidRPr="00756FD4">
        <w:rPr>
          <w:rFonts w:ascii="Courier New" w:hAnsi="Courier New" w:cs="Courier New"/>
        </w:rPr>
        <w:t>, speed</w:t>
      </w:r>
      <w:r w:rsidRPr="00756FD4">
        <w:rPr>
          <w:rFonts w:ascii="Courier New" w:hAnsi="Courier New" w:cs="Courier New"/>
        </w:rPr>
        <w:t>}</w:t>
      </w:r>
    </w:p>
    <w:p w14:paraId="0D81B662" w14:textId="77777777" w:rsidR="001237A5" w:rsidRPr="00756FD4" w:rsidRDefault="001237A5" w:rsidP="001237A5">
      <w:r w:rsidRPr="00756FD4">
        <w:t>and is sent by the master Client API instance upon changes in the correlation (e.g. DMAppComponent is paused).</w:t>
      </w:r>
    </w:p>
    <w:p w14:paraId="2D46A9CD" w14:textId="0109541E" w:rsidR="001237A5" w:rsidRPr="00756FD4" w:rsidRDefault="001237A5" w:rsidP="001237A5">
      <w:r w:rsidRPr="00756FD4">
        <w:t xml:space="preserve">A receiving Client API instance, uses the </w:t>
      </w:r>
      <w:r w:rsidR="00076167" w:rsidRPr="00756FD4">
        <w:t>Correlation Timestamp</w:t>
      </w:r>
      <w:r w:rsidRPr="00756FD4">
        <w:t xml:space="preserve"> to calculate the current position of the main DMAppComponent (in that context).</w:t>
      </w:r>
    </w:p>
    <w:p w14:paraId="3D43677B" w14:textId="1B472CB5" w:rsidR="001237A5" w:rsidRPr="00756FD4" w:rsidRDefault="001237A5" w:rsidP="001237A5">
      <w:r w:rsidRPr="00756FD4">
        <w:t xml:space="preserve">The Client API uses a JS </w:t>
      </w:r>
      <w:proofErr w:type="spellStart"/>
      <w:r w:rsidRPr="00756FD4">
        <w:t>CorrelatedClock</w:t>
      </w:r>
      <w:proofErr w:type="spellEnd"/>
      <w:r w:rsidRPr="00756FD4">
        <w:t xml:space="preserve"> object (from </w:t>
      </w:r>
      <w:proofErr w:type="spellStart"/>
      <w:r w:rsidRPr="00756FD4">
        <w:t>dvbcss</w:t>
      </w:r>
      <w:proofErr w:type="spellEnd"/>
      <w:r w:rsidRPr="00756FD4">
        <w:t>-clocks library) to represent playback of the main DMAppComponent – the DMAppComponent tries to follow the clock object as best as it can.</w:t>
      </w:r>
      <w:r w:rsidR="00987B76" w:rsidRPr="00756FD4">
        <w:t xml:space="preserve"> </w:t>
      </w:r>
      <w:r w:rsidRPr="00756FD4">
        <w:t>This DMAppComponent Clock object is updated with the new timeline position and the DMAppComponent adjusts its playback to reflect the changed clock.</w:t>
      </w:r>
    </w:p>
    <w:p w14:paraId="550034C2" w14:textId="7C43D6D6" w:rsidR="00087801" w:rsidRPr="00756FD4" w:rsidRDefault="00087801" w:rsidP="00933ACD">
      <w:pPr>
        <w:pStyle w:val="Heading2"/>
      </w:pPr>
      <w:r w:rsidRPr="00756FD4">
        <w:t xml:space="preserve">Current Synchronisation </w:t>
      </w:r>
      <w:r w:rsidR="007C6C7E" w:rsidRPr="00756FD4">
        <w:t>Model</w:t>
      </w:r>
      <w:r w:rsidRPr="00756FD4">
        <w:t xml:space="preserve"> Assessment</w:t>
      </w:r>
    </w:p>
    <w:p w14:paraId="32B32A21" w14:textId="77DC508B" w:rsidR="00756FD4" w:rsidRDefault="005D5E9F" w:rsidP="00DF6700">
      <w:pPr>
        <w:pStyle w:val="ListParagraph"/>
        <w:numPr>
          <w:ilvl w:val="0"/>
          <w:numId w:val="19"/>
        </w:numPr>
      </w:pPr>
      <w:r>
        <w:t>The m</w:t>
      </w:r>
      <w:r w:rsidR="00B379F0">
        <w:t xml:space="preserve">odel for inter-context synchronisation </w:t>
      </w:r>
      <w:r w:rsidR="00087801" w:rsidRPr="00756FD4">
        <w:t>is not reusable and fits specific use cases</w:t>
      </w:r>
      <w:r w:rsidR="00B379F0">
        <w:t>.</w:t>
      </w:r>
    </w:p>
    <w:p w14:paraId="05145768" w14:textId="6701D693" w:rsidR="00756FD4" w:rsidRPr="00756FD4" w:rsidRDefault="00756FD4" w:rsidP="00281B66">
      <w:pPr>
        <w:ind w:left="360"/>
      </w:pPr>
      <w:r w:rsidRPr="00756FD4">
        <w:t xml:space="preserve">Because a </w:t>
      </w:r>
      <w:r w:rsidR="00087801" w:rsidRPr="00756FD4">
        <w:t>strong separation of concerns</w:t>
      </w:r>
      <w:r w:rsidRPr="00756FD4">
        <w:t xml:space="preserve"> is not practised, </w:t>
      </w:r>
      <w:r>
        <w:t>the model</w:t>
      </w:r>
      <w:r w:rsidR="00B379F0">
        <w:t xml:space="preserve"> is </w:t>
      </w:r>
      <w:r w:rsidR="00B379F0" w:rsidRPr="00596973">
        <w:rPr>
          <w:b/>
        </w:rPr>
        <w:t>not easily reusable</w:t>
      </w:r>
      <w:r w:rsidR="00B379F0">
        <w:t xml:space="preserve">. There is a large degree of coupling between the Timeline Service and the Client API, requiring direct interaction to make synchronisation happen.  </w:t>
      </w:r>
      <w:r>
        <w:t xml:space="preserve"> </w:t>
      </w:r>
    </w:p>
    <w:p w14:paraId="719132B7" w14:textId="04ED6812" w:rsidR="005D5E9F" w:rsidRDefault="005D5E9F" w:rsidP="005D5E9F">
      <w:pPr>
        <w:pStyle w:val="ListParagraph"/>
        <w:numPr>
          <w:ilvl w:val="0"/>
          <w:numId w:val="19"/>
        </w:numPr>
      </w:pPr>
      <w:r>
        <w:lastRenderedPageBreak/>
        <w:t>The current sync model a</w:t>
      </w:r>
      <w:r w:rsidRPr="00756FD4">
        <w:t>ssum</w:t>
      </w:r>
      <w:r>
        <w:t>es</w:t>
      </w:r>
      <w:r w:rsidRPr="00756FD4">
        <w:t xml:space="preserve"> that </w:t>
      </w:r>
      <w:proofErr w:type="spellStart"/>
      <w:r w:rsidRPr="00756FD4">
        <w:t>WallClock</w:t>
      </w:r>
      <w:proofErr w:type="spellEnd"/>
      <w:r w:rsidRPr="00756FD4">
        <w:t xml:space="preserve"> Service and Timeline Service instances share an NTP-Synchronised common clock. May break if </w:t>
      </w:r>
      <w:r>
        <w:t xml:space="preserve">the </w:t>
      </w:r>
      <w:proofErr w:type="spellStart"/>
      <w:r w:rsidRPr="00756FD4">
        <w:t>WallClock</w:t>
      </w:r>
      <w:proofErr w:type="spellEnd"/>
      <w:r w:rsidRPr="00756FD4">
        <w:t xml:space="preserve"> Service is hosted </w:t>
      </w:r>
      <w:r>
        <w:t>on a different platform</w:t>
      </w:r>
      <w:r w:rsidRPr="00756FD4">
        <w:t>.</w:t>
      </w:r>
    </w:p>
    <w:p w14:paraId="6A5395EE" w14:textId="77777777" w:rsidR="005D5E9F" w:rsidRPr="00756FD4" w:rsidRDefault="005D5E9F" w:rsidP="005D5E9F">
      <w:pPr>
        <w:pStyle w:val="ListParagraph"/>
        <w:ind w:left="360" w:firstLine="0"/>
      </w:pPr>
    </w:p>
    <w:p w14:paraId="0D5CB3BF" w14:textId="1C7C9E78" w:rsidR="00B379F0" w:rsidRDefault="00B379F0" w:rsidP="00B379F0">
      <w:pPr>
        <w:pStyle w:val="ListParagraph"/>
        <w:numPr>
          <w:ilvl w:val="0"/>
          <w:numId w:val="19"/>
        </w:numPr>
      </w:pPr>
      <w:r>
        <w:t xml:space="preserve">Intra-context synchronisation model is </w:t>
      </w:r>
      <w:r w:rsidRPr="00596973">
        <w:rPr>
          <w:b/>
        </w:rPr>
        <w:t xml:space="preserve">heavily </w:t>
      </w:r>
      <w:r w:rsidR="00596973" w:rsidRPr="00596973">
        <w:rPr>
          <w:b/>
        </w:rPr>
        <w:t xml:space="preserve">reliant on </w:t>
      </w:r>
      <w:r w:rsidRPr="00596973">
        <w:rPr>
          <w:b/>
        </w:rPr>
        <w:t>DVB-CSS</w:t>
      </w:r>
      <w:r>
        <w:t xml:space="preserve"> and has no </w:t>
      </w:r>
      <w:proofErr w:type="spellStart"/>
      <w:r>
        <w:t>fallback</w:t>
      </w:r>
      <w:proofErr w:type="spellEnd"/>
      <w:r>
        <w:t xml:space="preserve"> mechanism. if there is no support for the protocols</w:t>
      </w:r>
    </w:p>
    <w:p w14:paraId="7D81F989" w14:textId="5C531F5C" w:rsidR="00B379F0" w:rsidRPr="00756FD4" w:rsidRDefault="00B379F0" w:rsidP="00B379F0">
      <w:pPr>
        <w:pStyle w:val="ListParagraph"/>
        <w:numPr>
          <w:ilvl w:val="1"/>
          <w:numId w:val="9"/>
        </w:numPr>
      </w:pPr>
      <w:r>
        <w:t xml:space="preserve">A lot of legacy devices around e.g. </w:t>
      </w:r>
      <w:r w:rsidRPr="00756FD4">
        <w:t>HbbTV 1.</w:t>
      </w:r>
      <w:r>
        <w:t>X</w:t>
      </w:r>
      <w:r w:rsidRPr="00756FD4">
        <w:t xml:space="preserve"> (probably not a concern for 2-Immerse)</w:t>
      </w:r>
    </w:p>
    <w:p w14:paraId="7E4F0416" w14:textId="4A8CC381" w:rsidR="00B379F0" w:rsidRPr="00756FD4" w:rsidRDefault="00B379F0" w:rsidP="00DF6700">
      <w:pPr>
        <w:pStyle w:val="ListParagraph"/>
        <w:numPr>
          <w:ilvl w:val="1"/>
          <w:numId w:val="9"/>
        </w:numPr>
      </w:pPr>
      <w:r>
        <w:t xml:space="preserve">Not possible to include </w:t>
      </w:r>
      <w:r w:rsidRPr="00756FD4">
        <w:t xml:space="preserve">4G-connected companion devices </w:t>
      </w:r>
      <w:r>
        <w:t xml:space="preserve">with DVB-CSS. This type of connectivity of companion devices </w:t>
      </w:r>
      <w:r w:rsidRPr="00756FD4">
        <w:t xml:space="preserve">may be necessary in some use cases e.g. Pub scenario </w:t>
      </w:r>
      <w:r>
        <w:t xml:space="preserve">where </w:t>
      </w:r>
      <w:r w:rsidRPr="00756FD4">
        <w:t>companion devices consuming DASH feeds from a 4G connection</w:t>
      </w:r>
      <w:r>
        <w:t>.</w:t>
      </w:r>
    </w:p>
    <w:p w14:paraId="0E7C671B" w14:textId="77777777" w:rsidR="00087801" w:rsidRPr="00756FD4" w:rsidRDefault="00087801" w:rsidP="00087801">
      <w:pPr>
        <w:pStyle w:val="ListParagraph"/>
        <w:ind w:left="360"/>
      </w:pPr>
    </w:p>
    <w:p w14:paraId="466B096A" w14:textId="6031776F" w:rsidR="001D7798" w:rsidRDefault="005D0159" w:rsidP="00DF6700">
      <w:pPr>
        <w:pStyle w:val="ListParagraph"/>
        <w:numPr>
          <w:ilvl w:val="0"/>
          <w:numId w:val="19"/>
        </w:numPr>
      </w:pPr>
      <w:r>
        <w:t xml:space="preserve">The current model </w:t>
      </w:r>
      <w:r w:rsidRPr="00596973">
        <w:rPr>
          <w:b/>
        </w:rPr>
        <w:t>relies on c</w:t>
      </w:r>
      <w:r w:rsidR="004000AF" w:rsidRPr="00596973">
        <w:rPr>
          <w:b/>
        </w:rPr>
        <w:t>lient</w:t>
      </w:r>
      <w:r w:rsidRPr="00596973">
        <w:rPr>
          <w:b/>
        </w:rPr>
        <w:t xml:space="preserve">s to initiate an </w:t>
      </w:r>
      <w:r w:rsidR="004000AF" w:rsidRPr="00596973">
        <w:rPr>
          <w:b/>
        </w:rPr>
        <w:t>experience timeline</w:t>
      </w:r>
      <w:r>
        <w:t xml:space="preserve">; this model </w:t>
      </w:r>
      <w:r w:rsidR="004000AF">
        <w:t xml:space="preserve">suits </w:t>
      </w:r>
      <w:r w:rsidR="008C06CB">
        <w:t xml:space="preserve">distributed </w:t>
      </w:r>
      <w:r w:rsidR="004000AF">
        <w:t xml:space="preserve">experiences </w:t>
      </w:r>
      <w:r>
        <w:t>that use</w:t>
      </w:r>
      <w:r w:rsidR="004000AF">
        <w:t xml:space="preserve"> on-demand content</w:t>
      </w:r>
      <w:r>
        <w:t xml:space="preserve"> exclusively</w:t>
      </w:r>
      <w:r w:rsidR="004000AF">
        <w:t xml:space="preserve">. </w:t>
      </w:r>
      <w:r w:rsidR="001D7798">
        <w:t xml:space="preserve">In a live scenario, an experience may need to be started at particular position on the main video stream timeline (e.g. an MPEG DASH timeline). </w:t>
      </w:r>
      <w:r w:rsidR="006F476D">
        <w:t>I</w:t>
      </w:r>
      <w:r w:rsidR="001D7798">
        <w:t xml:space="preserve">n this </w:t>
      </w:r>
      <w:r w:rsidR="006F476D">
        <w:t>case</w:t>
      </w:r>
      <w:r w:rsidR="001D7798">
        <w:t xml:space="preserve">, another entity may be needed to inform </w:t>
      </w:r>
      <w:r w:rsidR="006F476D">
        <w:t xml:space="preserve">the </w:t>
      </w:r>
      <w:r w:rsidR="001D7798">
        <w:t>Timeline Servers when an experience should start.</w:t>
      </w:r>
    </w:p>
    <w:p w14:paraId="76D184E0" w14:textId="77777777" w:rsidR="008C06CB" w:rsidRDefault="008C06CB" w:rsidP="008C06CB">
      <w:pPr>
        <w:pStyle w:val="ListParagraph"/>
        <w:ind w:left="360" w:firstLine="0"/>
      </w:pPr>
    </w:p>
    <w:p w14:paraId="32FADE56" w14:textId="2271194D" w:rsidR="00AF718E" w:rsidRDefault="00175272" w:rsidP="005D5E9F">
      <w:pPr>
        <w:pStyle w:val="ListParagraph"/>
        <w:numPr>
          <w:ilvl w:val="0"/>
          <w:numId w:val="19"/>
        </w:numPr>
      </w:pPr>
      <w:r>
        <w:t>When e</w:t>
      </w:r>
      <w:r w:rsidR="001D7798">
        <w:t xml:space="preserve">xperiences </w:t>
      </w:r>
      <w:r w:rsidR="00DC40D3">
        <w:t xml:space="preserve">are </w:t>
      </w:r>
      <w:r w:rsidR="001D7798">
        <w:t>driven by broadcast timelines</w:t>
      </w:r>
      <w:r>
        <w:t>, DVB-CSS</w:t>
      </w:r>
      <w:r w:rsidR="00DC40D3">
        <w:t xml:space="preserve"> can be used for local intra-context synchronisation. If different contexts receive the broadcast video stream at the same time, then they will be implicitly synchronised.</w:t>
      </w:r>
      <w:r>
        <w:t xml:space="preserve"> </w:t>
      </w:r>
      <w:r w:rsidR="00596973">
        <w:t xml:space="preserve">However, experiences may have to include on-demand MPEG Transport streams that carry a broadcast timeline. In this case, </w:t>
      </w:r>
      <w:r w:rsidR="00596973" w:rsidRPr="00AF718E">
        <w:rPr>
          <w:b/>
        </w:rPr>
        <w:t>there is a need for a broadcast timeline to be surfaced and manipulated by the synchronisation solution</w:t>
      </w:r>
      <w:r w:rsidR="00596973">
        <w:t>.</w:t>
      </w:r>
      <w:r w:rsidR="007F47E7">
        <w:t xml:space="preserve"> </w:t>
      </w:r>
      <w:r w:rsidR="00AF718E">
        <w:t>Surfacing a broadcast timeline</w:t>
      </w:r>
      <w:r w:rsidR="007F47E7">
        <w:t xml:space="preserve"> can be provided by an HbbTV </w:t>
      </w:r>
      <w:r w:rsidR="00AF718E">
        <w:t xml:space="preserve">device in an experience context (an HbbTV can report TEMI timeline values) but there is still a need to map the experience timeline on the broadcast timeline. In scenarios where the broadcast timeline cannot be surfaced in the home (there are no HbbTV devices), then this can be pushed to the cloud. A cloud service will then consume a broadcast stream and surface the embedded timeline to be used for synchronisation. </w:t>
      </w:r>
    </w:p>
    <w:p w14:paraId="67E45897" w14:textId="77777777" w:rsidR="005D5E9F" w:rsidRDefault="005D5E9F" w:rsidP="005D5E9F">
      <w:pPr>
        <w:pStyle w:val="ListParagraph"/>
        <w:ind w:left="360" w:firstLine="0"/>
      </w:pPr>
    </w:p>
    <w:p w14:paraId="558C373F" w14:textId="5B40EDAE" w:rsidR="00087801" w:rsidRPr="00756FD4" w:rsidRDefault="00596973" w:rsidP="00756FD4">
      <w:pPr>
        <w:pStyle w:val="ListParagraph"/>
        <w:numPr>
          <w:ilvl w:val="0"/>
          <w:numId w:val="19"/>
        </w:numPr>
      </w:pPr>
      <w:r>
        <w:t xml:space="preserve">The </w:t>
      </w:r>
      <w:r w:rsidR="00087801" w:rsidRPr="00756FD4">
        <w:t xml:space="preserve">Client API functionality is </w:t>
      </w:r>
      <w:r w:rsidR="00B379F0">
        <w:t xml:space="preserve">getting increasingly </w:t>
      </w:r>
      <w:r w:rsidR="00087801" w:rsidRPr="00756FD4">
        <w:t>complex</w:t>
      </w:r>
    </w:p>
    <w:p w14:paraId="521A636F" w14:textId="6767BE38" w:rsidR="00B379F0" w:rsidRDefault="00B379F0" w:rsidP="00B379F0">
      <w:pPr>
        <w:pStyle w:val="ListParagraph"/>
        <w:numPr>
          <w:ilvl w:val="0"/>
          <w:numId w:val="20"/>
        </w:numPr>
      </w:pPr>
      <w:r>
        <w:t xml:space="preserve">It </w:t>
      </w:r>
      <w:r w:rsidR="00BF05A3">
        <w:t xml:space="preserve">locally </w:t>
      </w:r>
      <w:r>
        <w:t>schedules loading and unloading of DMApp components</w:t>
      </w:r>
    </w:p>
    <w:p w14:paraId="562DF0CE" w14:textId="3B7BE9B9" w:rsidR="00281B66" w:rsidRDefault="00281B66" w:rsidP="00B379F0">
      <w:pPr>
        <w:pStyle w:val="ListParagraph"/>
        <w:numPr>
          <w:ilvl w:val="0"/>
          <w:numId w:val="20"/>
        </w:numPr>
      </w:pPr>
      <w:r>
        <w:t>Pushes per-DMApp component state to backend services</w:t>
      </w:r>
    </w:p>
    <w:p w14:paraId="7E829814" w14:textId="1BC244B6" w:rsidR="00B379F0" w:rsidRDefault="00B379F0" w:rsidP="00B379F0">
      <w:pPr>
        <w:pStyle w:val="ListParagraph"/>
        <w:numPr>
          <w:ilvl w:val="0"/>
          <w:numId w:val="20"/>
        </w:numPr>
      </w:pPr>
      <w:r>
        <w:t xml:space="preserve">In single-context, it runs master-node functionality using </w:t>
      </w:r>
      <w:proofErr w:type="spellStart"/>
      <w:r>
        <w:t>HbbTV’s</w:t>
      </w:r>
      <w:proofErr w:type="spellEnd"/>
      <w:r>
        <w:t xml:space="preserve"> </w:t>
      </w:r>
      <w:proofErr w:type="spellStart"/>
      <w:r>
        <w:t>MediaSychroniser</w:t>
      </w:r>
      <w:proofErr w:type="spellEnd"/>
      <w:r>
        <w:t xml:space="preserve"> and DIAL server. It runs slave-node functionality </w:t>
      </w:r>
      <w:r w:rsidR="00281B66">
        <w:t xml:space="preserve">using </w:t>
      </w:r>
      <w:proofErr w:type="spellStart"/>
      <w:r w:rsidR="00281B66">
        <w:t>SyncKit</w:t>
      </w:r>
      <w:proofErr w:type="spellEnd"/>
      <w:r w:rsidR="00281B66">
        <w:t xml:space="preserve"> library</w:t>
      </w:r>
      <w:r>
        <w:t xml:space="preserve">  </w:t>
      </w:r>
    </w:p>
    <w:p w14:paraId="29603928" w14:textId="77777777" w:rsidR="00281B66" w:rsidRDefault="00281B66" w:rsidP="00B379F0">
      <w:pPr>
        <w:pStyle w:val="ListParagraph"/>
        <w:numPr>
          <w:ilvl w:val="0"/>
          <w:numId w:val="20"/>
        </w:numPr>
      </w:pPr>
      <w:r>
        <w:t>It s</w:t>
      </w:r>
      <w:r w:rsidR="00087801" w:rsidRPr="00756FD4">
        <w:t xml:space="preserve">tarts an experience timeline (a fake clock or </w:t>
      </w:r>
      <w:proofErr w:type="spellStart"/>
      <w:r w:rsidR="00087801" w:rsidRPr="00756FD4">
        <w:t>dmappc</w:t>
      </w:r>
      <w:proofErr w:type="spellEnd"/>
      <w:r w:rsidR="00087801" w:rsidRPr="00756FD4">
        <w:t xml:space="preserve"> clock) </w:t>
      </w:r>
    </w:p>
    <w:p w14:paraId="46FD91D0" w14:textId="3AD5ADC6" w:rsidR="00AF718E" w:rsidRDefault="00087801" w:rsidP="00AF718E">
      <w:pPr>
        <w:pStyle w:val="ListParagraph"/>
        <w:numPr>
          <w:ilvl w:val="0"/>
          <w:numId w:val="20"/>
        </w:numPr>
      </w:pPr>
      <w:r w:rsidRPr="00756FD4">
        <w:t xml:space="preserve">Master node election in inter-context scenarios </w:t>
      </w:r>
    </w:p>
    <w:p w14:paraId="7B64A109" w14:textId="6FD7DD35" w:rsidR="00AF718E" w:rsidRPr="00756FD4" w:rsidRDefault="00AF718E" w:rsidP="005D5E9F">
      <w:pPr>
        <w:ind w:left="360"/>
      </w:pPr>
      <w:r>
        <w:t xml:space="preserve">Some functionality such as </w:t>
      </w:r>
      <w:r w:rsidRPr="00756FD4">
        <w:t>Master node election in inter-context scenarios</w:t>
      </w:r>
      <w:r>
        <w:t xml:space="preserve"> might be best undertaken at higher level in the hierarchy.</w:t>
      </w:r>
    </w:p>
    <w:p w14:paraId="1D1D7DF3" w14:textId="77777777" w:rsidR="00087801" w:rsidRPr="00756FD4" w:rsidRDefault="00087801" w:rsidP="00087801">
      <w:pPr>
        <w:pStyle w:val="ListParagraph"/>
        <w:ind w:left="1080"/>
      </w:pPr>
    </w:p>
    <w:p w14:paraId="74D2BADD" w14:textId="77777777" w:rsidR="00B15D7F" w:rsidRDefault="005D5E9F" w:rsidP="00DF6700">
      <w:pPr>
        <w:pStyle w:val="ListParagraph"/>
        <w:numPr>
          <w:ilvl w:val="0"/>
          <w:numId w:val="19"/>
        </w:numPr>
      </w:pPr>
      <w:r>
        <w:t>The need for persistent synchronisation state</w:t>
      </w:r>
    </w:p>
    <w:p w14:paraId="76571592" w14:textId="57DB4BE1" w:rsidR="008F03DD" w:rsidRDefault="004B4CB9" w:rsidP="002762D9">
      <w:r>
        <w:t xml:space="preserve">Once a Client API instance has </w:t>
      </w:r>
      <w:r w:rsidR="009A2494">
        <w:t xml:space="preserve">indicated the start of an </w:t>
      </w:r>
      <w:r w:rsidR="007407F2">
        <w:t>experience timeline (via a CLOCK_CHANGED message</w:t>
      </w:r>
      <w:r w:rsidR="00662F84">
        <w:t>) to the context’s Timeline Server</w:t>
      </w:r>
      <w:r w:rsidR="007407F2">
        <w:t>, there are no further updates</w:t>
      </w:r>
      <w:r w:rsidR="00662F84">
        <w:t xml:space="preserve">.  If the Timeline Server were to </w:t>
      </w:r>
      <w:r w:rsidR="00D62B90">
        <w:t>fail</w:t>
      </w:r>
      <w:r w:rsidR="001D0EAD">
        <w:t xml:space="preserve"> due to some malfunction and then be restarted, it is difficult to recover the experience timeline correlation and progress state. </w:t>
      </w:r>
      <w:r>
        <w:t xml:space="preserve"> </w:t>
      </w:r>
    </w:p>
    <w:p w14:paraId="56FCDF35" w14:textId="5357A10D" w:rsidR="005D5E9F" w:rsidRDefault="007A4C1E" w:rsidP="00DF6700">
      <w:pPr>
        <w:pStyle w:val="ListParagraph"/>
        <w:numPr>
          <w:ilvl w:val="0"/>
          <w:numId w:val="19"/>
        </w:numPr>
      </w:pPr>
      <w:r>
        <w:t>The need for alternative timeline sources</w:t>
      </w:r>
    </w:p>
    <w:p w14:paraId="6FA643C7" w14:textId="5DE54D9C" w:rsidR="00087801" w:rsidRPr="00756FD4" w:rsidRDefault="00087801" w:rsidP="00087801">
      <w:pPr>
        <w:ind w:left="360"/>
      </w:pPr>
      <w:r w:rsidRPr="00756FD4">
        <w:t xml:space="preserve">When master node in master context dies, </w:t>
      </w:r>
      <w:r w:rsidRPr="00756FD4">
        <w:rPr>
          <w:b/>
        </w:rPr>
        <w:t>re-election of a new master at</w:t>
      </w:r>
      <w:r w:rsidR="00705783" w:rsidRPr="00756FD4">
        <w:rPr>
          <w:b/>
        </w:rPr>
        <w:t xml:space="preserve"> Client-API level is probably not the best approach</w:t>
      </w:r>
      <w:r w:rsidRPr="00756FD4">
        <w:t>.</w:t>
      </w:r>
    </w:p>
    <w:p w14:paraId="043863FD" w14:textId="77777777" w:rsidR="00087801" w:rsidRPr="00756FD4" w:rsidRDefault="00087801" w:rsidP="00756FD4">
      <w:pPr>
        <w:pStyle w:val="ListParagraph"/>
        <w:numPr>
          <w:ilvl w:val="0"/>
          <w:numId w:val="19"/>
        </w:numPr>
      </w:pPr>
      <w:r w:rsidRPr="00756FD4">
        <w:rPr>
          <w:b/>
        </w:rPr>
        <w:t>New Capabilities</w:t>
      </w:r>
      <w:r w:rsidRPr="00756FD4">
        <w:t>:</w:t>
      </w:r>
    </w:p>
    <w:p w14:paraId="05D20841" w14:textId="059423AB" w:rsidR="00705783" w:rsidRPr="00756FD4" w:rsidRDefault="00705783" w:rsidP="0019694D">
      <w:pPr>
        <w:pStyle w:val="ListParagraph"/>
        <w:numPr>
          <w:ilvl w:val="0"/>
          <w:numId w:val="22"/>
        </w:numPr>
      </w:pPr>
      <w:r w:rsidRPr="00756FD4">
        <w:t>Unorthodox devices (e.g. not DIAL capable or not on the LAN)</w:t>
      </w:r>
    </w:p>
    <w:p w14:paraId="506E1183" w14:textId="46D21DE7" w:rsidR="00087801" w:rsidRPr="00756FD4" w:rsidRDefault="00705783" w:rsidP="0019694D">
      <w:pPr>
        <w:pStyle w:val="ListParagraph"/>
        <w:numPr>
          <w:ilvl w:val="0"/>
          <w:numId w:val="22"/>
        </w:numPr>
      </w:pPr>
      <w:r w:rsidRPr="00756FD4">
        <w:t>In live scenario</w:t>
      </w:r>
      <w:r w:rsidR="00087801" w:rsidRPr="00756FD4">
        <w:t>s: Synchronising to a timeline injected in production e.g. MPEG-TEMI and consumed by a service or client in the cloud</w:t>
      </w:r>
    </w:p>
    <w:p w14:paraId="3E1FB898" w14:textId="77777777" w:rsidR="0016785C" w:rsidRPr="00756FD4" w:rsidRDefault="0016785C"/>
    <w:p w14:paraId="5E651C5E" w14:textId="60DC436E" w:rsidR="00C72C0E" w:rsidRPr="005D5E9F" w:rsidRDefault="00C72C0E" w:rsidP="00641381">
      <w:pPr>
        <w:pStyle w:val="Heading1"/>
      </w:pPr>
      <w:r w:rsidRPr="00756FD4">
        <w:t xml:space="preserve">Proposed </w:t>
      </w:r>
      <w:r w:rsidR="005D5E9F">
        <w:t>Synchronisation Model</w:t>
      </w:r>
      <w:r w:rsidR="00F355CC">
        <w:t xml:space="preserve"> (called Cloud-Sync)</w:t>
      </w:r>
    </w:p>
    <w:p w14:paraId="42A66498" w14:textId="4E8B516B" w:rsidR="00641381" w:rsidRDefault="00641381" w:rsidP="001877DD">
      <w:r>
        <w:t xml:space="preserve">Given </w:t>
      </w:r>
      <w:r w:rsidR="00D13630">
        <w:t xml:space="preserve">inadequacies </w:t>
      </w:r>
      <w:r>
        <w:t>of the</w:t>
      </w:r>
      <w:r w:rsidR="002C7304">
        <w:t xml:space="preserve"> HbbTV 2.0 media synchronisation solution </w:t>
      </w:r>
      <w:r>
        <w:t>to support cross-domain distributed experiences and the relatively</w:t>
      </w:r>
      <w:r w:rsidR="002C7304">
        <w:t xml:space="preserve"> </w:t>
      </w:r>
      <w:r w:rsidR="00095251">
        <w:t xml:space="preserve">limited capabilities </w:t>
      </w:r>
      <w:r>
        <w:t>of the existing 2Immerse media synchronisation solution, w</w:t>
      </w:r>
      <w:r w:rsidR="00585618">
        <w:t>e propose a new model where synchronisation</w:t>
      </w:r>
      <w:r w:rsidR="002C7304">
        <w:t xml:space="preserve"> is pushed </w:t>
      </w:r>
      <w:r w:rsidR="00585618">
        <w:t>to the cloud.</w:t>
      </w:r>
    </w:p>
    <w:p w14:paraId="57614F81" w14:textId="77777777" w:rsidR="00192BE0" w:rsidRDefault="00192BE0" w:rsidP="00192BE0">
      <w:r>
        <w:t xml:space="preserve">The cloud-based Synchronisation service is not a direct replacement for DVB-CSS, although it can be used to synchronise media playback between any two devices (whether co-located in the same context or geographically distributed). In LAN-local setups, DVB-CSS will still deliver better performance for </w:t>
      </w:r>
      <w:proofErr w:type="spellStart"/>
      <w:r>
        <w:t>interdevice</w:t>
      </w:r>
      <w:proofErr w:type="spellEnd"/>
      <w:r>
        <w:t xml:space="preserve"> synchronisation due to the low-latency network communication in the home. The Synchronisation service is rather an extension of the HbbTV 2.0 media synchronisation capabilities destined to be used as an alternative mechanism </w:t>
      </w:r>
      <w:r w:rsidRPr="00801251">
        <w:rPr>
          <w:i/>
        </w:rPr>
        <w:t>1)</w:t>
      </w:r>
      <w:r>
        <w:t xml:space="preserve"> to support other use cases such as inter-destination experiences, or</w:t>
      </w:r>
      <w:r w:rsidRPr="00801251">
        <w:rPr>
          <w:i/>
        </w:rPr>
        <w:t xml:space="preserve"> 2)</w:t>
      </w:r>
      <w:r>
        <w:t xml:space="preserve"> where DVB-CSS support is deficient (e.g. non-HbbTV 2.0 environments).</w:t>
      </w:r>
    </w:p>
    <w:p w14:paraId="2FAE3A90" w14:textId="10FC51F3" w:rsidR="00CE34B2" w:rsidRDefault="00641381" w:rsidP="001877DD">
      <w:r>
        <w:t>Synchronisation is offered as a service</w:t>
      </w:r>
      <w:r w:rsidR="00602935">
        <w:t xml:space="preserve"> that provides different strategies to synchronise timelines advertised by clients</w:t>
      </w:r>
      <w:r w:rsidR="00120305">
        <w:t xml:space="preserve"> via a set of communication channels</w:t>
      </w:r>
      <w:r w:rsidR="00602935">
        <w:t xml:space="preserve">. </w:t>
      </w:r>
      <w:r w:rsidR="00711D65">
        <w:t>Client devices load and play content at particular times</w:t>
      </w:r>
      <w:r w:rsidR="001F5363">
        <w:t xml:space="preserve"> (positions on an experience timeline)</w:t>
      </w:r>
      <w:r w:rsidR="00711D65">
        <w:t xml:space="preserve"> as directed by an experience scheduler</w:t>
      </w:r>
      <w:r w:rsidR="001F5363">
        <w:t xml:space="preserve">, and </w:t>
      </w:r>
      <w:r w:rsidR="00346525">
        <w:t>report</w:t>
      </w:r>
      <w:r w:rsidR="001F5363">
        <w:t xml:space="preserve"> their playback progress </w:t>
      </w:r>
      <w:r w:rsidR="00346525">
        <w:t xml:space="preserve">on a timeline requested by the Synchronisation Service. </w:t>
      </w:r>
      <w:r w:rsidR="00CE34B2">
        <w:t>This synchronisation model reuses concepts defined in HbbTV 2.0 in terms of how progress is reported by different clients</w:t>
      </w:r>
      <w:r w:rsidR="00B86D69">
        <w:t xml:space="preserve"> to determine asynchrony. It uses the notion of timelines to represent the passage of time and </w:t>
      </w:r>
      <w:r w:rsidR="003E3242">
        <w:t>by treating timelines as first-class entities ensures that timelines of different types</w:t>
      </w:r>
      <w:r w:rsidR="00050AA5">
        <w:t xml:space="preserve"> (including broadcast timelines)</w:t>
      </w:r>
      <w:r w:rsidR="003E3242">
        <w:t xml:space="preserve"> can be </w:t>
      </w:r>
      <w:r w:rsidR="00050AA5">
        <w:t xml:space="preserve">enlisted </w:t>
      </w:r>
      <w:r w:rsidR="003E3242">
        <w:t>in a synchronisation</w:t>
      </w:r>
      <w:r w:rsidR="00050AA5">
        <w:t xml:space="preserve"> use case.</w:t>
      </w:r>
      <w:r w:rsidR="00417DA2">
        <w:t xml:space="preserve"> Relationships between </w:t>
      </w:r>
      <w:r w:rsidR="00FB7587">
        <w:t xml:space="preserve">timelines are expressed as a </w:t>
      </w:r>
      <w:r w:rsidR="00FB7587" w:rsidRPr="00352D93">
        <w:rPr>
          <w:i/>
        </w:rPr>
        <w:t>correlation</w:t>
      </w:r>
      <w:r w:rsidR="00FB7587">
        <w:t xml:space="preserve">: a pair of timestamps, the second timestamp representing a position on the timeline while </w:t>
      </w:r>
      <w:r w:rsidR="00352D93">
        <w:t>the parent timeline is at the first timestamp value.</w:t>
      </w:r>
    </w:p>
    <w:p w14:paraId="7CF5EB1D" w14:textId="798CEF18" w:rsidR="00346525" w:rsidRDefault="00352D93" w:rsidP="00352D93">
      <w:r>
        <w:t>P</w:t>
      </w:r>
      <w:r w:rsidR="00346525">
        <w:t>layback progress</w:t>
      </w:r>
      <w:r>
        <w:t xml:space="preserve"> is reported by each device</w:t>
      </w:r>
      <w:r w:rsidR="00346525">
        <w:t xml:space="preserve"> as a</w:t>
      </w:r>
      <w:r w:rsidR="00BE00DB">
        <w:t xml:space="preserve"> correlation against a ubiquitous and monotonic time source</w:t>
      </w:r>
      <w:r>
        <w:t xml:space="preserve"> manifested to the application in the form of a Wall Clock. A progress update is </w:t>
      </w:r>
      <w:r w:rsidR="00BE00DB">
        <w:t xml:space="preserve">a </w:t>
      </w:r>
      <w:r w:rsidR="00FB49FE">
        <w:rPr>
          <w:b/>
        </w:rPr>
        <w:t>Presentation</w:t>
      </w:r>
      <w:r w:rsidR="00346525" w:rsidRPr="00436659">
        <w:rPr>
          <w:b/>
        </w:rPr>
        <w:t xml:space="preserve"> Timestamp</w:t>
      </w:r>
      <w:r w:rsidR="00346525">
        <w:t xml:space="preserve"> which consists of a pair of timestamps and a </w:t>
      </w:r>
      <w:proofErr w:type="spellStart"/>
      <w:r w:rsidR="00346525">
        <w:t>timespeed</w:t>
      </w:r>
      <w:proofErr w:type="spellEnd"/>
      <w:r w:rsidR="00346525">
        <w:t xml:space="preserve"> multiplier:</w:t>
      </w:r>
    </w:p>
    <w:p w14:paraId="44C22D1E" w14:textId="199216E4" w:rsidR="00346525" w:rsidRDefault="00374405" w:rsidP="00E84F55">
      <w:pPr>
        <w:jc w:val="center"/>
        <w:rPr>
          <w:rFonts w:ascii="Courier New" w:hAnsi="Courier New" w:cs="Courier New"/>
        </w:rPr>
      </w:pPr>
      <w:r>
        <w:rPr>
          <w:rFonts w:ascii="Courier New" w:hAnsi="Courier New" w:cs="Courier New"/>
        </w:rPr>
        <w:t>{</w:t>
      </w:r>
      <w:r w:rsidR="00346525">
        <w:rPr>
          <w:rFonts w:ascii="Courier New" w:hAnsi="Courier New" w:cs="Courier New"/>
        </w:rPr>
        <w:t>c</w:t>
      </w:r>
      <w:r>
        <w:rPr>
          <w:rFonts w:ascii="Courier New" w:hAnsi="Courier New" w:cs="Courier New"/>
        </w:rPr>
        <w:t>ontent</w:t>
      </w:r>
      <w:r w:rsidR="00346525">
        <w:rPr>
          <w:rFonts w:ascii="Courier New" w:hAnsi="Courier New" w:cs="Courier New"/>
        </w:rPr>
        <w:t>-time</w:t>
      </w:r>
      <w:r w:rsidR="00346525" w:rsidRPr="00756FD4">
        <w:rPr>
          <w:rFonts w:ascii="Courier New" w:hAnsi="Courier New" w:cs="Courier New"/>
        </w:rPr>
        <w:t xml:space="preserve">, </w:t>
      </w:r>
      <w:proofErr w:type="spellStart"/>
      <w:r>
        <w:rPr>
          <w:rFonts w:ascii="Courier New" w:hAnsi="Courier New" w:cs="Courier New"/>
        </w:rPr>
        <w:t>wallclock</w:t>
      </w:r>
      <w:proofErr w:type="spellEnd"/>
      <w:r>
        <w:rPr>
          <w:rFonts w:ascii="Courier New" w:hAnsi="Courier New" w:cs="Courier New"/>
        </w:rPr>
        <w:t xml:space="preserve">-time, </w:t>
      </w:r>
      <w:r w:rsidR="00346525" w:rsidRPr="00756FD4">
        <w:rPr>
          <w:rFonts w:ascii="Courier New" w:hAnsi="Courier New" w:cs="Courier New"/>
        </w:rPr>
        <w:t>speed}</w:t>
      </w:r>
    </w:p>
    <w:p w14:paraId="560B5BD8" w14:textId="1D623E36" w:rsidR="00F17DD5" w:rsidRDefault="00D868B2" w:rsidP="00F17DD5">
      <w:r>
        <w:t>The wall</w:t>
      </w:r>
      <w:r w:rsidR="007127BD">
        <w:t xml:space="preserve"> </w:t>
      </w:r>
      <w:r>
        <w:t xml:space="preserve">clock time is a reading from a (real-world) Wall Clock that is shared by the Synchronisation Service, other back-end services and client devices. The </w:t>
      </w:r>
      <w:r w:rsidR="00374405">
        <w:t>content</w:t>
      </w:r>
      <w:r>
        <w:t xml:space="preserve"> timestamp is the position on the </w:t>
      </w:r>
      <w:r w:rsidR="0006302A">
        <w:t>client’s timelin</w:t>
      </w:r>
      <w:r w:rsidR="003406A9">
        <w:t xml:space="preserve">e when the wall clock was read. Although the original client timestamp is likely to be a reading on a media timeline (e.g. X seconds from start of video), it </w:t>
      </w:r>
      <w:r w:rsidR="00374405">
        <w:t>can be</w:t>
      </w:r>
      <w:r w:rsidR="003406A9">
        <w:t xml:space="preserve"> mapped onto the timeline requested by the Synchronisation service before being reported. It is the responsibility of the Synchronisation service to provide the mapping relationship between a client’s media object timeline and the timeline selected for synchronisation, if these differ. </w:t>
      </w:r>
      <w:r w:rsidR="00801251">
        <w:t xml:space="preserve"> </w:t>
      </w:r>
      <w:r w:rsidR="00F17DD5">
        <w:t>Based on periodic updates from each client, the Synchronisation Service maintains an estimation of the progress of each client on the timeline and appl</w:t>
      </w:r>
      <w:r w:rsidR="00436659">
        <w:t>ies</w:t>
      </w:r>
      <w:r w:rsidR="00F17DD5">
        <w:t xml:space="preserve"> a strategy to overcome asynchrony between the various device states.</w:t>
      </w:r>
      <w:r w:rsidR="00936CBF">
        <w:t xml:space="preserve"> </w:t>
      </w:r>
    </w:p>
    <w:p w14:paraId="18A39156" w14:textId="096C3B98" w:rsidR="00F17DD5" w:rsidRDefault="00125911" w:rsidP="001877DD">
      <w:r>
        <w:t>We use synchronised wall clocks and a mechanism to distribute timeline updates</w:t>
      </w:r>
      <w:r w:rsidR="00192BE0">
        <w:t xml:space="preserve"> (Presentation Timestamps)</w:t>
      </w:r>
      <w:r>
        <w:t xml:space="preserve"> as the basis for projecting a timeline onto a shadow copy at other locations</w:t>
      </w:r>
      <w:r w:rsidR="006F37D2">
        <w:t xml:space="preserve">. </w:t>
      </w:r>
      <w:r w:rsidR="00192BE0">
        <w:t xml:space="preserve">The shadow copy, called a Clock Shadow is </w:t>
      </w:r>
      <w:r w:rsidR="009618A1">
        <w:t xml:space="preserve">an estimation of a </w:t>
      </w:r>
      <w:r w:rsidR="002B7F52">
        <w:t xml:space="preserve">timeline’s progress </w:t>
      </w:r>
      <w:r w:rsidR="008A1E28">
        <w:t xml:space="preserve">maintained on devices other than the </w:t>
      </w:r>
      <w:r w:rsidR="001867E8">
        <w:t xml:space="preserve">content-playing </w:t>
      </w:r>
      <w:r w:rsidR="008A1E28">
        <w:t xml:space="preserve">host. </w:t>
      </w:r>
      <w:r>
        <w:t xml:space="preserve"> </w:t>
      </w:r>
      <w:r w:rsidR="0018586A">
        <w:t xml:space="preserve">Wall Clock synchronisation and the concept of clock shadows are explained in </w:t>
      </w:r>
      <w:r w:rsidR="004E0D78">
        <w:t xml:space="preserve">further details in the </w:t>
      </w:r>
      <w:r w:rsidR="00746323">
        <w:t>following sections.</w:t>
      </w:r>
    </w:p>
    <w:p w14:paraId="1C365570" w14:textId="7381AC77" w:rsidR="00D8290D" w:rsidRDefault="00D8290D" w:rsidP="00391951">
      <w:pPr>
        <w:pStyle w:val="Heading2"/>
      </w:pPr>
      <w:r>
        <w:t>Wall</w:t>
      </w:r>
      <w:r w:rsidR="00555DCE">
        <w:t xml:space="preserve"> </w:t>
      </w:r>
      <w:r>
        <w:t>Clock Synch</w:t>
      </w:r>
      <w:r w:rsidR="00D11C74">
        <w:t>ronisation</w:t>
      </w:r>
    </w:p>
    <w:p w14:paraId="3CE0FBE6" w14:textId="76749FE4" w:rsidR="00A91A4F" w:rsidRDefault="004E0D78" w:rsidP="001877DD">
      <w:r>
        <w:t xml:space="preserve">Wall Clock synchronisation is used to establish a common time reference across all participating devices and services. </w:t>
      </w:r>
      <w:r w:rsidR="00515713">
        <w:t>Clock synchronisation protocols c</w:t>
      </w:r>
      <w:r w:rsidR="00692753">
        <w:t>an be used for time distribution</w:t>
      </w:r>
      <w:r w:rsidR="001F6436">
        <w:t xml:space="preserve"> to ensure that </w:t>
      </w:r>
      <w:r w:rsidR="001F6436">
        <w:lastRenderedPageBreak/>
        <w:t xml:space="preserve">all clients share an </w:t>
      </w:r>
      <w:r w:rsidR="00371642">
        <w:t xml:space="preserve">accurate </w:t>
      </w:r>
      <w:r w:rsidR="001F6436">
        <w:t>estimate of the Synchronisation service’s Wall Clock</w:t>
      </w:r>
      <w:r w:rsidR="001D14A8">
        <w:t>.</w:t>
      </w:r>
      <w:r w:rsidR="00371642">
        <w:t xml:space="preserve"> Although solutions for time synchronisation over computer networks abound, the predominant protocols are NTP, SNTP or PTP. </w:t>
      </w:r>
      <w:r w:rsidR="001D14A8">
        <w:t xml:space="preserve"> </w:t>
      </w:r>
      <w:r w:rsidR="00371642" w:rsidRPr="004978AE">
        <w:t>NTP and SNTP are datagram protocols</w:t>
      </w:r>
      <w:r w:rsidR="00371642" w:rsidRPr="00371642">
        <w:t xml:space="preserve"> </w:t>
      </w:r>
      <w:r w:rsidR="00371642">
        <w:t>that rely on UDP as transport and deliver a synchronisation accuracy of 50-100 milliseconds</w:t>
      </w:r>
      <w:r w:rsidR="00A91A4F">
        <w:t xml:space="preserve">. The use of UDP ensures lower and more predictable connection latencies. </w:t>
      </w:r>
      <w:r w:rsidR="00A91A4F" w:rsidRPr="00240AC0">
        <w:t xml:space="preserve">Connection latency is measured, and therefore extracted from the time request, by assuming that the transmit and receive times are symmetric and dividing the measured latency by two. In a stream-based protocol such as TCP, the underlying protocol may retransmit a lost or unordered packet causing anomalous and asymmetric latency. These protocols have no API for informing high-level code that the retransmission occurred. Therefore, </w:t>
      </w:r>
      <w:r w:rsidR="00285810" w:rsidRPr="00240AC0">
        <w:t>latency measurement</w:t>
      </w:r>
      <w:r w:rsidR="00285810">
        <w:t>s</w:t>
      </w:r>
      <w:r w:rsidR="00285810" w:rsidRPr="00240AC0">
        <w:t xml:space="preserve"> </w:t>
      </w:r>
      <w:r w:rsidR="00285810">
        <w:t>are more reliable</w:t>
      </w:r>
      <w:r w:rsidR="00285810" w:rsidRPr="00240AC0">
        <w:t xml:space="preserve"> </w:t>
      </w:r>
      <w:r w:rsidR="00285810">
        <w:t xml:space="preserve">using </w:t>
      </w:r>
      <w:r w:rsidR="00285810" w:rsidRPr="00240AC0">
        <w:t>datagram protoco</w:t>
      </w:r>
      <w:r w:rsidR="00285810">
        <w:t xml:space="preserve">ls. </w:t>
      </w:r>
      <w:r w:rsidR="00A91A4F">
        <w:t xml:space="preserve">PTP is targeted at LANs or environments where IP multicast is available for message delivery; in such </w:t>
      </w:r>
      <w:r w:rsidR="00E7621D">
        <w:t>environments,</w:t>
      </w:r>
      <w:r w:rsidR="00A91A4F">
        <w:t xml:space="preserve"> it </w:t>
      </w:r>
      <w:r w:rsidR="00A91A4F" w:rsidRPr="00A91A4F">
        <w:t>achieves clock accuracy in the sub-microsecond range</w:t>
      </w:r>
      <w:r w:rsidR="00A91A4F">
        <w:t xml:space="preserve">. </w:t>
      </w:r>
    </w:p>
    <w:p w14:paraId="784C6BAC" w14:textId="24993A81" w:rsidR="007A15DD" w:rsidRDefault="00285810" w:rsidP="001877DD">
      <w:r>
        <w:t>Requirements for a time synchronisation protocol</w:t>
      </w:r>
      <w:r w:rsidR="00EF296A">
        <w:t xml:space="preserve"> are as follows:</w:t>
      </w:r>
    </w:p>
    <w:p w14:paraId="19D96D08" w14:textId="0D2172EC" w:rsidR="00975C7B" w:rsidRDefault="00975C7B" w:rsidP="00285810">
      <w:pPr>
        <w:pStyle w:val="ListParagraph"/>
        <w:numPr>
          <w:ilvl w:val="0"/>
          <w:numId w:val="23"/>
        </w:numPr>
      </w:pPr>
      <w:r w:rsidRPr="004014FC">
        <w:rPr>
          <w:b/>
        </w:rPr>
        <w:t>Accuracy</w:t>
      </w:r>
      <w:r w:rsidR="004014FC">
        <w:t>:</w:t>
      </w:r>
      <w:r w:rsidR="00285810">
        <w:t xml:space="preserve"> sync accuracy of about </w:t>
      </w:r>
      <w:r w:rsidR="006E5F7B">
        <w:t>100 milliseconds are permissible for inter-destination experiences; not noticeable by users [</w:t>
      </w:r>
      <w:r w:rsidR="006E5F7B" w:rsidRPr="004014FC">
        <w:rPr>
          <w:highlight w:val="yellow"/>
        </w:rPr>
        <w:t>references</w:t>
      </w:r>
      <w:r w:rsidR="006E5F7B">
        <w:t>]</w:t>
      </w:r>
    </w:p>
    <w:p w14:paraId="45388C0B" w14:textId="67C12F77" w:rsidR="00975C7B" w:rsidRDefault="00975C7B" w:rsidP="00285810">
      <w:pPr>
        <w:pStyle w:val="ListParagraph"/>
        <w:numPr>
          <w:ilvl w:val="0"/>
          <w:numId w:val="23"/>
        </w:numPr>
      </w:pPr>
      <w:r w:rsidRPr="004014FC">
        <w:rPr>
          <w:b/>
        </w:rPr>
        <w:t>Efficiency</w:t>
      </w:r>
      <w:r w:rsidR="006E5F7B">
        <w:t>:</w:t>
      </w:r>
      <w:r w:rsidR="005979C0">
        <w:t xml:space="preserve"> lightweight in terms of computational complexity as the protocol may need to run in single-threaded </w:t>
      </w:r>
      <w:r w:rsidR="00F1685D">
        <w:t xml:space="preserve">event-loop </w:t>
      </w:r>
      <w:r w:rsidR="005979C0">
        <w:t xml:space="preserve">environments such as JS runtimes or embedded </w:t>
      </w:r>
      <w:r w:rsidR="00F1685D">
        <w:t>devices.</w:t>
      </w:r>
    </w:p>
    <w:p w14:paraId="0C22E912" w14:textId="28EFD75E" w:rsidR="00975C7B" w:rsidRPr="004014FC" w:rsidRDefault="00975C7B" w:rsidP="00285810">
      <w:pPr>
        <w:pStyle w:val="ListParagraph"/>
        <w:numPr>
          <w:ilvl w:val="0"/>
          <w:numId w:val="23"/>
        </w:numPr>
        <w:rPr>
          <w:b/>
        </w:rPr>
      </w:pPr>
      <w:r w:rsidRPr="004014FC">
        <w:rPr>
          <w:b/>
        </w:rPr>
        <w:t>Availability in participating devices</w:t>
      </w:r>
      <w:r w:rsidR="002672CE" w:rsidRPr="004014FC">
        <w:rPr>
          <w:b/>
        </w:rPr>
        <w:t xml:space="preserve"> and </w:t>
      </w:r>
      <w:r w:rsidR="00285810" w:rsidRPr="004014FC">
        <w:rPr>
          <w:b/>
        </w:rPr>
        <w:t>application</w:t>
      </w:r>
      <w:r w:rsidR="002672CE" w:rsidRPr="004014FC">
        <w:rPr>
          <w:b/>
        </w:rPr>
        <w:t xml:space="preserve"> environments</w:t>
      </w:r>
      <w:r w:rsidR="004014FC">
        <w:rPr>
          <w:b/>
        </w:rPr>
        <w:t>:</w:t>
      </w:r>
    </w:p>
    <w:p w14:paraId="41A62605" w14:textId="1B61D031" w:rsidR="00285810" w:rsidRDefault="00285810" w:rsidP="00504FAE">
      <w:pPr>
        <w:pStyle w:val="ListParagraph"/>
        <w:numPr>
          <w:ilvl w:val="1"/>
          <w:numId w:val="23"/>
        </w:numPr>
      </w:pPr>
      <w:r>
        <w:t>Datagram protocols which is likely to be blocked by ISPs or corporate firewalls</w:t>
      </w:r>
      <w:r w:rsidRPr="002672CE">
        <w:t xml:space="preserve"> </w:t>
      </w:r>
    </w:p>
    <w:p w14:paraId="127CB761" w14:textId="7DAC04BF" w:rsidR="00285810" w:rsidRDefault="00285810" w:rsidP="00504FAE">
      <w:pPr>
        <w:pStyle w:val="ListParagraph"/>
        <w:numPr>
          <w:ilvl w:val="1"/>
          <w:numId w:val="23"/>
        </w:numPr>
      </w:pPr>
      <w:r>
        <w:t>Relying on NTP-synchronised system clock readings in a</w:t>
      </w:r>
      <w:r w:rsidR="006C07DE">
        <w:t xml:space="preserve"> cloud-based containerised services may be risky due to NTP design constraints</w:t>
      </w:r>
    </w:p>
    <w:p w14:paraId="168C5123" w14:textId="1E0D6F9A" w:rsidR="002672CE" w:rsidRDefault="002672CE" w:rsidP="00504FAE">
      <w:pPr>
        <w:pStyle w:val="ListParagraph"/>
        <w:numPr>
          <w:ilvl w:val="1"/>
          <w:numId w:val="23"/>
        </w:numPr>
      </w:pPr>
      <w:r w:rsidRPr="002672CE">
        <w:t xml:space="preserve">When retrieving the value of the system clock via </w:t>
      </w:r>
      <w:proofErr w:type="spellStart"/>
      <w:r w:rsidRPr="002672CE">
        <w:t>javascript</w:t>
      </w:r>
      <w:proofErr w:type="spellEnd"/>
      <w:r w:rsidRPr="002672CE">
        <w:t xml:space="preserve">, the runtime makes a request to the browser, which then hands this request on to the system clock of the machine. Some browsers will only update their internal </w:t>
      </w:r>
      <w:proofErr w:type="spellStart"/>
      <w:r w:rsidRPr="002672CE">
        <w:t>getTime</w:t>
      </w:r>
      <w:proofErr w:type="spellEnd"/>
      <w:r w:rsidRPr="002672CE">
        <w:t xml:space="preserve"> representations every 15 milliseconds. Requested time will be rounded down to the last time the timer was updated (which, on average, will have been about 7.5 milliseconds ago). It is possible requests made in less than 15 milliseconds will be returned as 0 milliseconds.</w:t>
      </w:r>
    </w:p>
    <w:p w14:paraId="21CD00B3" w14:textId="41165244" w:rsidR="004014FC" w:rsidRDefault="004014FC" w:rsidP="004014FC">
      <w:r>
        <w:t xml:space="preserve">We reuse the CSS-WC wall clock synchronisation protocol from DVB-CSS but adapt it to fit internet-wide deployments. In addition to UDP, we </w:t>
      </w:r>
      <w:r w:rsidR="00C97611">
        <w:t xml:space="preserve">extend the protocol to exchange timestamped messages over transports more suitable for web applications (e.g. WebSockets). </w:t>
      </w:r>
    </w:p>
    <w:p w14:paraId="5423750D" w14:textId="77777777" w:rsidR="00EE2F38" w:rsidRDefault="00EE2F38" w:rsidP="004014FC"/>
    <w:p w14:paraId="2AB776D7" w14:textId="41BF3D80" w:rsidR="00EE2F38" w:rsidRDefault="00EE2F38" w:rsidP="004014FC">
      <w:r w:rsidRPr="00EE2F38">
        <w:rPr>
          <w:highlight w:val="yellow"/>
        </w:rPr>
        <w:t>Design description to be added …</w:t>
      </w:r>
    </w:p>
    <w:p w14:paraId="6F4E5248" w14:textId="77777777" w:rsidR="00EE2F38" w:rsidRDefault="00EE2F38" w:rsidP="004014FC"/>
    <w:p w14:paraId="04D8AB1F" w14:textId="2F1269AF" w:rsidR="00346525" w:rsidRDefault="00194097" w:rsidP="00EF296A">
      <w:pPr>
        <w:pStyle w:val="Heading2"/>
      </w:pPr>
      <w:r>
        <w:t xml:space="preserve">Timeline Synchronisation via </w:t>
      </w:r>
      <w:r w:rsidR="009C0591">
        <w:t>Timeline</w:t>
      </w:r>
      <w:r w:rsidR="002746C6">
        <w:t xml:space="preserve"> Shadows</w:t>
      </w:r>
      <w:r w:rsidR="00146562">
        <w:t xml:space="preserve"> </w:t>
      </w:r>
    </w:p>
    <w:p w14:paraId="615BD69F" w14:textId="780201CD" w:rsidR="001A24D3" w:rsidRDefault="001A24D3" w:rsidP="001A24D3">
      <w:r>
        <w:t xml:space="preserve">The proposed solution </w:t>
      </w:r>
      <w:r w:rsidR="00A054D5">
        <w:t>encompasses</w:t>
      </w:r>
      <w:r>
        <w:t xml:space="preserve"> a model where devices are assumed to be running one or more timelines (e.g. media timelines, experience timelines, etc.)</w:t>
      </w:r>
      <w:r w:rsidR="00F51FD7" w:rsidRPr="00F51FD7">
        <w:t xml:space="preserve"> </w:t>
      </w:r>
      <w:r w:rsidR="00F51FD7">
        <w:t>by virtue of playing media objects and scheduling</w:t>
      </w:r>
      <w:r w:rsidR="00216271">
        <w:t xml:space="preserve"> their start time</w:t>
      </w:r>
      <w:r>
        <w:t xml:space="preserve">. These timelines may be represented as software objects if necessary and can be queried for progress information. In distributed contexts where devices are strewn across the internet, timeline state in a device will need to be accessed remotely during synchronisation. Also, a shadow copy of the state must be maintained at the remote entity to avoid disruption due to temporary network disconnections. </w:t>
      </w:r>
    </w:p>
    <w:p w14:paraId="1B456EFA" w14:textId="74CA01EF" w:rsidR="001A24D3" w:rsidRDefault="001A24D3" w:rsidP="001A24D3">
      <w:r>
        <w:t xml:space="preserve">The </w:t>
      </w:r>
      <w:r w:rsidR="00216271">
        <w:t>synchronisation</w:t>
      </w:r>
      <w:r>
        <w:t xml:space="preserve"> </w:t>
      </w:r>
      <w:r w:rsidR="00216271">
        <w:t xml:space="preserve">model </w:t>
      </w:r>
      <w:r w:rsidR="00B94078">
        <w:t xml:space="preserve">therefore </w:t>
      </w:r>
      <w:r w:rsidR="00732E49">
        <w:t xml:space="preserve">follows an </w:t>
      </w:r>
      <w:r w:rsidR="0019578A">
        <w:t>approach where</w:t>
      </w:r>
      <w:r>
        <w:t xml:space="preserve"> </w:t>
      </w:r>
    </w:p>
    <w:p w14:paraId="7C7DF96D" w14:textId="77777777" w:rsidR="00204F43" w:rsidRDefault="0019578A" w:rsidP="00B911F5">
      <w:pPr>
        <w:pStyle w:val="ListParagraph"/>
        <w:numPr>
          <w:ilvl w:val="0"/>
          <w:numId w:val="26"/>
        </w:numPr>
      </w:pPr>
      <w:r>
        <w:t>T</w:t>
      </w:r>
      <w:r w:rsidR="001A24D3">
        <w:t xml:space="preserve">imelines </w:t>
      </w:r>
      <w:r>
        <w:t xml:space="preserve">are modelled </w:t>
      </w:r>
      <w:r w:rsidR="001A24D3" w:rsidRPr="007F75F6">
        <w:rPr>
          <w:b/>
        </w:rPr>
        <w:t>locally</w:t>
      </w:r>
      <w:r w:rsidR="001A24D3">
        <w:t xml:space="preserve"> by software clock objects</w:t>
      </w:r>
    </w:p>
    <w:p w14:paraId="51BF1ECC" w14:textId="06269F66" w:rsidR="001A24D3" w:rsidRDefault="00204F43" w:rsidP="00B911F5">
      <w:pPr>
        <w:pStyle w:val="ListParagraph"/>
        <w:numPr>
          <w:ilvl w:val="0"/>
          <w:numId w:val="26"/>
        </w:numPr>
      </w:pPr>
      <w:r>
        <w:lastRenderedPageBreak/>
        <w:t>Timeline progress is reported with respect to a Wall Clock</w:t>
      </w:r>
      <w:r w:rsidR="001A24D3">
        <w:t xml:space="preserve"> </w:t>
      </w:r>
      <w:r w:rsidR="00EE2F38">
        <w:t xml:space="preserve">by generating and transmitting </w:t>
      </w:r>
      <w:r w:rsidR="009C0591">
        <w:t>Presentation</w:t>
      </w:r>
      <w:r w:rsidR="00EE2F38">
        <w:t xml:space="preserve"> Timestamps</w:t>
      </w:r>
    </w:p>
    <w:p w14:paraId="73D48CA2" w14:textId="6B106B20" w:rsidR="00204F43" w:rsidRDefault="00946682" w:rsidP="00B911F5">
      <w:pPr>
        <w:pStyle w:val="ListParagraph"/>
        <w:numPr>
          <w:ilvl w:val="0"/>
          <w:numId w:val="26"/>
        </w:numPr>
      </w:pPr>
      <w:r>
        <w:t xml:space="preserve">Each application’s Wall Clock is kept synchronised to an external master Wall Clock via the time synchronisation mechanism described in Section 3.1. </w:t>
      </w:r>
      <w:r w:rsidR="00204F43">
        <w:t xml:space="preserve"> </w:t>
      </w:r>
    </w:p>
    <w:p w14:paraId="2C0D57DF" w14:textId="02D472B8" w:rsidR="001A24D3" w:rsidRDefault="00757749" w:rsidP="00B911F5">
      <w:pPr>
        <w:pStyle w:val="ListParagraph"/>
        <w:numPr>
          <w:ilvl w:val="0"/>
          <w:numId w:val="26"/>
        </w:numPr>
      </w:pPr>
      <w:r>
        <w:t xml:space="preserve">A </w:t>
      </w:r>
      <w:r w:rsidR="009C0591">
        <w:rPr>
          <w:b/>
        </w:rPr>
        <w:t>Timeline</w:t>
      </w:r>
      <w:r w:rsidR="00C61805" w:rsidRPr="007D28A0">
        <w:rPr>
          <w:b/>
        </w:rPr>
        <w:t xml:space="preserve"> Shadow</w:t>
      </w:r>
      <w:r w:rsidR="00C61805">
        <w:t xml:space="preserve"> </w:t>
      </w:r>
      <w:r w:rsidR="00F61820">
        <w:t xml:space="preserve">reflects the state </w:t>
      </w:r>
      <w:r>
        <w:t>a timeline</w:t>
      </w:r>
      <w:r w:rsidR="001A24D3">
        <w:t xml:space="preserve"> at remote locations where </w:t>
      </w:r>
      <w:r w:rsidR="009C0591">
        <w:t>this</w:t>
      </w:r>
      <w:r w:rsidR="00F61820">
        <w:t xml:space="preserve"> state</w:t>
      </w:r>
      <w:r w:rsidR="001A24D3">
        <w:t xml:space="preserve"> needs to be </w:t>
      </w:r>
      <w:r w:rsidR="009C0591">
        <w:t>accessed</w:t>
      </w:r>
      <w:r>
        <w:t>.</w:t>
      </w:r>
      <w:r w:rsidR="009C0591">
        <w:t xml:space="preserve"> A timeline’s shadow is represented by a software clock object.</w:t>
      </w:r>
    </w:p>
    <w:p w14:paraId="16F0BEBC" w14:textId="3A256B20" w:rsidR="001A24D3" w:rsidRDefault="00EE2F38" w:rsidP="00B911F5">
      <w:pPr>
        <w:pStyle w:val="ListParagraph"/>
        <w:numPr>
          <w:ilvl w:val="0"/>
          <w:numId w:val="26"/>
        </w:numPr>
      </w:pPr>
      <w:r>
        <w:t>A</w:t>
      </w:r>
      <w:r w:rsidR="00757749">
        <w:t xml:space="preserve"> </w:t>
      </w:r>
      <w:r w:rsidR="009C0591">
        <w:t>timeline</w:t>
      </w:r>
      <w:r>
        <w:t xml:space="preserve"> shadow is </w:t>
      </w:r>
      <w:r w:rsidR="00757749">
        <w:t>refreshed by periodic updates</w:t>
      </w:r>
      <w:r w:rsidR="00436659">
        <w:t xml:space="preserve"> in the form of </w:t>
      </w:r>
      <w:r w:rsidR="00FB49FE">
        <w:t>Presentation</w:t>
      </w:r>
      <w:r w:rsidR="00436659">
        <w:t xml:space="preserve"> Timestamps.</w:t>
      </w:r>
    </w:p>
    <w:p w14:paraId="3CFCAA2B" w14:textId="4DA14AE7" w:rsidR="001A24D3" w:rsidRDefault="00C914A0" w:rsidP="001A24D3">
      <w:r>
        <w:t>In this approach, a</w:t>
      </w:r>
      <w:r w:rsidR="00EE2F38">
        <w:t xml:space="preserve"> timeline </w:t>
      </w:r>
      <w:r w:rsidR="003E54BB">
        <w:t>is</w:t>
      </w:r>
      <w:r w:rsidR="00EE2F38">
        <w:t xml:space="preserve"> </w:t>
      </w:r>
      <w:r>
        <w:t xml:space="preserve">advertised by a device </w:t>
      </w:r>
      <w:r w:rsidR="00194097">
        <w:t>to the Synchronisation Service. Other</w:t>
      </w:r>
      <w:r>
        <w:t xml:space="preserve"> device</w:t>
      </w:r>
      <w:r w:rsidR="00194097">
        <w:t>s</w:t>
      </w:r>
      <w:r>
        <w:t xml:space="preserve"> can request </w:t>
      </w:r>
      <w:r w:rsidR="00FA36B7">
        <w:t xml:space="preserve">the Synchronisation Service </w:t>
      </w:r>
      <w:r w:rsidR="00194097">
        <w:t xml:space="preserve">to obtain a synchronised copy of that timeline by requesting for a </w:t>
      </w:r>
      <w:r>
        <w:t>Clock shadow to be created locally and kept up-to-date.</w:t>
      </w:r>
      <w:r w:rsidR="00EE2F38">
        <w:t xml:space="preserve"> </w:t>
      </w:r>
      <w:r w:rsidR="000C17CC">
        <w:t xml:space="preserve">If a relationship of another timeline with respect to the timeline represented by the </w:t>
      </w:r>
      <w:r w:rsidR="004B5978">
        <w:t>shadow-clock</w:t>
      </w:r>
      <w:r w:rsidR="00FB49FE">
        <w:t xml:space="preserve"> is known (i.e. a correlation is available), then</w:t>
      </w:r>
      <w:r w:rsidR="00746323">
        <w:t xml:space="preserve"> </w:t>
      </w:r>
      <w:r w:rsidR="00146562">
        <w:t>a clock object can be derived from the shadow-clock to represent that timeline.</w:t>
      </w:r>
    </w:p>
    <w:p w14:paraId="44190A17" w14:textId="1B414706" w:rsidR="001A24D3" w:rsidRDefault="00EE2F38" w:rsidP="00EE2F38">
      <w:pPr>
        <w:pStyle w:val="Heading3"/>
      </w:pPr>
      <w:commentRangeStart w:id="0"/>
      <w:r>
        <w:t>Timeline Identification</w:t>
      </w:r>
      <w:r w:rsidR="005A1123">
        <w:t xml:space="preserve"> and Subscription</w:t>
      </w:r>
      <w:commentRangeEnd w:id="0"/>
      <w:r w:rsidR="00FF4196">
        <w:rPr>
          <w:rStyle w:val="CommentReference"/>
          <w:rFonts w:eastAsiaTheme="minorHAnsi" w:cstheme="minorBidi"/>
          <w:b w:val="0"/>
          <w:bCs w:val="0"/>
          <w:color w:val="auto"/>
        </w:rPr>
        <w:commentReference w:id="0"/>
      </w:r>
    </w:p>
    <w:p w14:paraId="13E69CAA" w14:textId="23E2A900" w:rsidR="00B911F5" w:rsidRDefault="00194097" w:rsidP="00A50CAF">
      <w:r>
        <w:t xml:space="preserve">Since applications and services will need to identify distinct timeline instances and possibly differentiate between </w:t>
      </w:r>
      <w:r w:rsidR="00A50CAF">
        <w:t xml:space="preserve">different timeline types, an addressing scheme is required. </w:t>
      </w:r>
      <w:r w:rsidR="001A24D3">
        <w:t>We use the Timeline Selector URN scheme defined in the DVB-CSS specification to identify different timeline types (</w:t>
      </w:r>
      <w:proofErr w:type="gramStart"/>
      <w:r w:rsidR="001A24D3" w:rsidRPr="007E499C">
        <w:rPr>
          <w:highlight w:val="yellow"/>
        </w:rPr>
        <w:t>e.g.</w:t>
      </w:r>
      <w:r w:rsidR="001A24D3">
        <w:t xml:space="preserve"> )</w:t>
      </w:r>
      <w:proofErr w:type="gramEnd"/>
      <w:r w:rsidR="001A24D3">
        <w:t xml:space="preserve">. </w:t>
      </w:r>
    </w:p>
    <w:p w14:paraId="0FA4DF5D" w14:textId="7753B4A6" w:rsidR="001A24D3" w:rsidRDefault="001A24D3" w:rsidP="001A24D3">
      <w:r>
        <w:t>We also use another URN scheme to represent a timeline’s location within an experience’s context</w:t>
      </w:r>
      <w:r w:rsidR="00A50CAF">
        <w:t xml:space="preserve"> (the cloud of devices and services that </w:t>
      </w:r>
      <w:r w:rsidR="00017689">
        <w:t>run</w:t>
      </w:r>
      <w:r w:rsidR="00A50CAF">
        <w:t xml:space="preserve"> the experience)</w:t>
      </w:r>
      <w:r>
        <w:t>. This is a simple logical addressing scheme that allows a timeline instance to be located in terms of its parent context, its host device and the software object exporting the timeline (e.g. a software clock or a media player instance)</w:t>
      </w:r>
      <w:r w:rsidR="00A50CAF">
        <w:t>.</w:t>
      </w:r>
    </w:p>
    <w:p w14:paraId="43199F71" w14:textId="3F71A543" w:rsidR="001A24D3" w:rsidRDefault="001A24D3" w:rsidP="00A50CAF">
      <w:pPr>
        <w:jc w:val="center"/>
        <w:rPr>
          <w:rFonts w:ascii="Courier New" w:hAnsi="Courier New" w:cs="Courier New"/>
          <w:b/>
        </w:rPr>
      </w:pPr>
      <w:r w:rsidRPr="00A50CAF">
        <w:rPr>
          <w:rFonts w:ascii="Courier New" w:hAnsi="Courier New" w:cs="Courier New"/>
          <w:b/>
        </w:rPr>
        <w:t>urn:&lt;</w:t>
      </w:r>
      <w:proofErr w:type="spellStart"/>
      <w:r w:rsidRPr="00A50CAF">
        <w:rPr>
          <w:rFonts w:ascii="Courier New" w:hAnsi="Courier New" w:cs="Courier New"/>
          <w:b/>
        </w:rPr>
        <w:t>context</w:t>
      </w:r>
      <w:r w:rsidR="00FC3EC3" w:rsidRPr="00A50CAF">
        <w:rPr>
          <w:rFonts w:ascii="Courier New" w:hAnsi="Courier New" w:cs="Courier New"/>
          <w:b/>
        </w:rPr>
        <w:t>I</w:t>
      </w:r>
      <w:r w:rsidRPr="00A50CAF">
        <w:rPr>
          <w:rFonts w:ascii="Courier New" w:hAnsi="Courier New" w:cs="Courier New"/>
          <w:b/>
        </w:rPr>
        <w:t>d</w:t>
      </w:r>
      <w:proofErr w:type="spellEnd"/>
      <w:r w:rsidRPr="00A50CAF">
        <w:rPr>
          <w:rFonts w:ascii="Courier New" w:hAnsi="Courier New" w:cs="Courier New"/>
          <w:b/>
        </w:rPr>
        <w:t>&gt;:&lt;</w:t>
      </w:r>
      <w:proofErr w:type="spellStart"/>
      <w:r w:rsidRPr="00A50CAF">
        <w:rPr>
          <w:rFonts w:ascii="Courier New" w:hAnsi="Courier New" w:cs="Courier New"/>
          <w:b/>
        </w:rPr>
        <w:t>device</w:t>
      </w:r>
      <w:r w:rsidR="00FC3EC3" w:rsidRPr="00A50CAF">
        <w:rPr>
          <w:rFonts w:ascii="Courier New" w:hAnsi="Courier New" w:cs="Courier New"/>
          <w:b/>
        </w:rPr>
        <w:t>I</w:t>
      </w:r>
      <w:r w:rsidRPr="00A50CAF">
        <w:rPr>
          <w:rFonts w:ascii="Courier New" w:hAnsi="Courier New" w:cs="Courier New"/>
          <w:b/>
        </w:rPr>
        <w:t>d</w:t>
      </w:r>
      <w:proofErr w:type="spellEnd"/>
      <w:r w:rsidRPr="00A50CAF">
        <w:rPr>
          <w:rFonts w:ascii="Courier New" w:hAnsi="Courier New" w:cs="Courier New"/>
          <w:b/>
        </w:rPr>
        <w:t>&gt;:&lt;</w:t>
      </w:r>
      <w:proofErr w:type="spellStart"/>
      <w:r w:rsidR="00FC3EC3" w:rsidRPr="00A50CAF">
        <w:rPr>
          <w:rFonts w:ascii="Courier New" w:hAnsi="Courier New" w:cs="Courier New"/>
          <w:b/>
        </w:rPr>
        <w:t>srcId</w:t>
      </w:r>
      <w:proofErr w:type="spellEnd"/>
      <w:r w:rsidRPr="00A50CAF">
        <w:rPr>
          <w:rFonts w:ascii="Courier New" w:hAnsi="Courier New" w:cs="Courier New"/>
          <w:b/>
        </w:rPr>
        <w:t>&gt;</w:t>
      </w:r>
    </w:p>
    <w:p w14:paraId="1F0FC461" w14:textId="2E149609" w:rsidR="00DE55F3" w:rsidRPr="00A50CAF" w:rsidRDefault="00F35D28" w:rsidP="00A50CAF">
      <w:pPr>
        <w:jc w:val="center"/>
        <w:rPr>
          <w:rFonts w:ascii="Courier New" w:hAnsi="Courier New" w:cs="Courier New"/>
          <w:b/>
        </w:rPr>
      </w:pPr>
      <w:proofErr w:type="spellStart"/>
      <w:proofErr w:type="gramStart"/>
      <w:r>
        <w:rPr>
          <w:rFonts w:ascii="Courier New" w:hAnsi="Courier New" w:cs="Courier New"/>
          <w:b/>
        </w:rPr>
        <w:t>srcId</w:t>
      </w:r>
      <w:proofErr w:type="spellEnd"/>
      <w:r>
        <w:rPr>
          <w:rFonts w:ascii="Courier New" w:hAnsi="Courier New" w:cs="Courier New"/>
          <w:b/>
        </w:rPr>
        <w:t xml:space="preserve"> :</w:t>
      </w:r>
      <w:proofErr w:type="gramEnd"/>
      <w:r>
        <w:rPr>
          <w:rFonts w:ascii="Courier New" w:hAnsi="Courier New" w:cs="Courier New"/>
          <w:b/>
        </w:rPr>
        <w:t>= Base64({</w:t>
      </w:r>
      <w:proofErr w:type="spellStart"/>
      <w:r>
        <w:rPr>
          <w:rFonts w:ascii="Courier New" w:hAnsi="Courier New" w:cs="Courier New"/>
          <w:b/>
        </w:rPr>
        <w:t>ContentId</w:t>
      </w:r>
      <w:proofErr w:type="spellEnd"/>
      <w:r>
        <w:rPr>
          <w:rFonts w:ascii="Courier New" w:hAnsi="Courier New" w:cs="Courier New"/>
          <w:b/>
        </w:rPr>
        <w:t xml:space="preserve"> | GUID})</w:t>
      </w:r>
    </w:p>
    <w:p w14:paraId="490695C8" w14:textId="1FC1F23C" w:rsidR="001A24D3" w:rsidRDefault="00A50CAF" w:rsidP="004D1176">
      <w:r>
        <w:t>This a hierarchical addressing scheme; a device registers itself with the Synchronisation Service with a</w:t>
      </w:r>
      <w:r w:rsidR="00776765">
        <w:t>n</w:t>
      </w:r>
      <w:r>
        <w:t xml:space="preserve"> address such as </w:t>
      </w:r>
      <w:r w:rsidRPr="004D1176">
        <w:rPr>
          <w:rFonts w:ascii="Courier New" w:hAnsi="Courier New" w:cs="Courier New"/>
        </w:rPr>
        <w:t>urn:&lt;</w:t>
      </w:r>
      <w:proofErr w:type="spellStart"/>
      <w:r w:rsidRPr="004D1176">
        <w:rPr>
          <w:rFonts w:ascii="Courier New" w:hAnsi="Courier New" w:cs="Courier New"/>
        </w:rPr>
        <w:t>contextId</w:t>
      </w:r>
      <w:proofErr w:type="spellEnd"/>
      <w:r w:rsidRPr="004D1176">
        <w:rPr>
          <w:rFonts w:ascii="Courier New" w:hAnsi="Courier New" w:cs="Courier New"/>
        </w:rPr>
        <w:t>&gt;:&lt;</w:t>
      </w:r>
      <w:proofErr w:type="spellStart"/>
      <w:r w:rsidRPr="004D1176">
        <w:rPr>
          <w:rFonts w:ascii="Courier New" w:hAnsi="Courier New" w:cs="Courier New"/>
        </w:rPr>
        <w:t>deviceId</w:t>
      </w:r>
      <w:proofErr w:type="spellEnd"/>
      <w:r w:rsidRPr="004D1176">
        <w:rPr>
          <w:rFonts w:ascii="Courier New" w:hAnsi="Courier New" w:cs="Courier New"/>
        </w:rPr>
        <w:t>&gt;</w:t>
      </w:r>
      <w:r w:rsidR="00776765">
        <w:t>. Thereafter, all timelines advertised to the Synchronisation Service</w:t>
      </w:r>
      <w:r w:rsidR="00092D11">
        <w:t xml:space="preserve"> with this prefix address are assumed to originate from that device.</w:t>
      </w:r>
    </w:p>
    <w:p w14:paraId="0ABCAE24" w14:textId="25E98E1D" w:rsidR="00681E37" w:rsidRDefault="00092D11" w:rsidP="004D1176">
      <w:r>
        <w:t xml:space="preserve">The addressing scheme can also be used </w:t>
      </w:r>
      <w:r w:rsidR="00844C09">
        <w:t xml:space="preserve">by applications </w:t>
      </w:r>
      <w:r>
        <w:t xml:space="preserve">to </w:t>
      </w:r>
      <w:r w:rsidR="00F3697A">
        <w:t xml:space="preserve">specify subscriptions to </w:t>
      </w:r>
      <w:r w:rsidR="00844C09">
        <w:t>timeline progress updates.</w:t>
      </w:r>
      <w:r w:rsidR="00811890">
        <w:t xml:space="preserve"> A subscription with an address of this type: </w:t>
      </w:r>
      <w:r w:rsidR="00811890" w:rsidRPr="00681E37">
        <w:rPr>
          <w:rFonts w:ascii="Courier New" w:hAnsi="Courier New" w:cs="Courier New"/>
          <w:sz w:val="21"/>
        </w:rPr>
        <w:t>urn:&lt;</w:t>
      </w:r>
      <w:proofErr w:type="spellStart"/>
      <w:r w:rsidR="00811890" w:rsidRPr="00681E37">
        <w:rPr>
          <w:rFonts w:ascii="Courier New" w:hAnsi="Courier New" w:cs="Courier New"/>
          <w:sz w:val="21"/>
        </w:rPr>
        <w:t>contextId</w:t>
      </w:r>
      <w:proofErr w:type="spellEnd"/>
      <w:r w:rsidR="00811890" w:rsidRPr="00681E37">
        <w:rPr>
          <w:rFonts w:ascii="Courier New" w:hAnsi="Courier New" w:cs="Courier New"/>
          <w:sz w:val="21"/>
        </w:rPr>
        <w:t>&gt;:&lt;</w:t>
      </w:r>
      <w:proofErr w:type="spellStart"/>
      <w:r w:rsidR="00811890" w:rsidRPr="00681E37">
        <w:rPr>
          <w:rFonts w:ascii="Courier New" w:hAnsi="Courier New" w:cs="Courier New"/>
          <w:sz w:val="21"/>
        </w:rPr>
        <w:t>deviceId</w:t>
      </w:r>
      <w:proofErr w:type="spellEnd"/>
      <w:r w:rsidR="00811890" w:rsidRPr="00681E37">
        <w:rPr>
          <w:rFonts w:ascii="Courier New" w:hAnsi="Courier New" w:cs="Courier New"/>
          <w:sz w:val="21"/>
        </w:rPr>
        <w:t>&gt;:&lt;</w:t>
      </w:r>
      <w:proofErr w:type="spellStart"/>
      <w:r w:rsidR="00811890" w:rsidRPr="00681E37">
        <w:rPr>
          <w:rFonts w:ascii="Courier New" w:hAnsi="Courier New" w:cs="Courier New"/>
          <w:sz w:val="21"/>
        </w:rPr>
        <w:t>srcId</w:t>
      </w:r>
      <w:proofErr w:type="spellEnd"/>
      <w:r w:rsidR="00811890" w:rsidRPr="00681E37">
        <w:rPr>
          <w:rFonts w:ascii="Courier New" w:hAnsi="Courier New" w:cs="Courier New"/>
          <w:sz w:val="21"/>
        </w:rPr>
        <w:t>&gt;</w:t>
      </w:r>
      <w:r w:rsidR="00811890" w:rsidRPr="00681E37">
        <w:rPr>
          <w:sz w:val="21"/>
        </w:rPr>
        <w:t xml:space="preserve"> </w:t>
      </w:r>
      <w:r w:rsidR="00811890">
        <w:t xml:space="preserve">will result in updates on an individual timeline’s progress being delivered </w:t>
      </w:r>
      <w:r w:rsidR="001778E2">
        <w:t xml:space="preserve">to the </w:t>
      </w:r>
      <w:r w:rsidR="007D2477">
        <w:t>subscriber.</w:t>
      </w:r>
      <w:r w:rsidR="00681E37">
        <w:t xml:space="preserve"> The updates are manifested in the form of refreshed state in a shadow-clock.</w:t>
      </w:r>
    </w:p>
    <w:p w14:paraId="01CFE647" w14:textId="17012EBC" w:rsidR="00092D11" w:rsidRDefault="00681E37" w:rsidP="004D1176">
      <w:r>
        <w:t xml:space="preserve">Subscriptions of this type </w:t>
      </w:r>
      <w:r w:rsidRPr="00681E37">
        <w:rPr>
          <w:rFonts w:ascii="Courier New" w:hAnsi="Courier New" w:cs="Courier New"/>
          <w:sz w:val="21"/>
        </w:rPr>
        <w:t>urn:&lt;</w:t>
      </w:r>
      <w:proofErr w:type="spellStart"/>
      <w:r w:rsidRPr="00681E37">
        <w:rPr>
          <w:rFonts w:ascii="Courier New" w:hAnsi="Courier New" w:cs="Courier New"/>
          <w:sz w:val="21"/>
        </w:rPr>
        <w:t>contextId</w:t>
      </w:r>
      <w:proofErr w:type="spellEnd"/>
      <w:r w:rsidRPr="00681E37">
        <w:rPr>
          <w:rFonts w:ascii="Courier New" w:hAnsi="Courier New" w:cs="Courier New"/>
          <w:sz w:val="21"/>
        </w:rPr>
        <w:t>&gt;:&lt;</w:t>
      </w:r>
      <w:proofErr w:type="spellStart"/>
      <w:r w:rsidRPr="00681E37">
        <w:rPr>
          <w:rFonts w:ascii="Courier New" w:hAnsi="Courier New" w:cs="Courier New"/>
          <w:sz w:val="21"/>
        </w:rPr>
        <w:t>deviceId</w:t>
      </w:r>
      <w:proofErr w:type="spellEnd"/>
      <w:r w:rsidRPr="00681E37">
        <w:rPr>
          <w:rFonts w:ascii="Courier New" w:hAnsi="Courier New" w:cs="Courier New"/>
          <w:sz w:val="21"/>
        </w:rPr>
        <w:t>&gt;</w:t>
      </w:r>
      <w:r w:rsidRPr="00681E37">
        <w:rPr>
          <w:sz w:val="21"/>
        </w:rPr>
        <w:t xml:space="preserve"> </w:t>
      </w:r>
      <w:r>
        <w:t xml:space="preserve">will deliver </w:t>
      </w:r>
      <w:r w:rsidR="00342024">
        <w:t>a clock object</w:t>
      </w:r>
      <w:r>
        <w:t xml:space="preserve"> for </w:t>
      </w:r>
      <w:r w:rsidR="00342024">
        <w:t xml:space="preserve">each timeline exported by the target device. Likewise, subscriptions with a shorter prefix has broader ramifications; </w:t>
      </w:r>
      <w:r w:rsidR="00342024" w:rsidRPr="00681E37">
        <w:rPr>
          <w:rFonts w:ascii="Courier New" w:hAnsi="Courier New" w:cs="Courier New"/>
          <w:sz w:val="21"/>
        </w:rPr>
        <w:t>urn:&lt;</w:t>
      </w:r>
      <w:proofErr w:type="spellStart"/>
      <w:r w:rsidR="00342024" w:rsidRPr="00681E37">
        <w:rPr>
          <w:rFonts w:ascii="Courier New" w:hAnsi="Courier New" w:cs="Courier New"/>
          <w:sz w:val="21"/>
        </w:rPr>
        <w:t>contextId</w:t>
      </w:r>
      <w:proofErr w:type="spellEnd"/>
      <w:r w:rsidR="00342024" w:rsidRPr="00681E37">
        <w:rPr>
          <w:rFonts w:ascii="Courier New" w:hAnsi="Courier New" w:cs="Courier New"/>
          <w:sz w:val="21"/>
        </w:rPr>
        <w:t>&gt;</w:t>
      </w:r>
      <w:r w:rsidR="00473D2A">
        <w:rPr>
          <w:rFonts w:ascii="Courier New" w:hAnsi="Courier New" w:cs="Courier New"/>
          <w:sz w:val="21"/>
        </w:rPr>
        <w:t xml:space="preserve"> </w:t>
      </w:r>
      <w:r w:rsidR="00473D2A" w:rsidRPr="00473D2A">
        <w:t>su</w:t>
      </w:r>
      <w:r w:rsidR="00473D2A">
        <w:t>bscriptions will deliver shadow-clocks for all timelines available in the target context.</w:t>
      </w:r>
    </w:p>
    <w:p w14:paraId="7F59CE15" w14:textId="43DDE321" w:rsidR="00EE2F38" w:rsidRDefault="00092D11" w:rsidP="00EE2F38">
      <w:pPr>
        <w:pStyle w:val="Heading3"/>
      </w:pPr>
      <w:r>
        <w:t xml:space="preserve">Using </w:t>
      </w:r>
      <w:r w:rsidR="00B52F8B">
        <w:t xml:space="preserve">Clock Objects </w:t>
      </w:r>
      <w:r w:rsidR="00F75000">
        <w:t xml:space="preserve">as </w:t>
      </w:r>
      <w:r w:rsidR="00B52F8B">
        <w:t>Timeline</w:t>
      </w:r>
      <w:r w:rsidR="00EE2F38">
        <w:t xml:space="preserve"> Shadow</w:t>
      </w:r>
      <w:r>
        <w:t>s</w:t>
      </w:r>
    </w:p>
    <w:p w14:paraId="66A09778" w14:textId="6BE6E8F1" w:rsidR="00CD56B7" w:rsidRDefault="000862E3" w:rsidP="001A24D3">
      <w:r>
        <w:t xml:space="preserve">As explained earlier, the Synchronisation Service allows client applications to advertise their media timelines </w:t>
      </w:r>
      <w:r w:rsidR="0054671B">
        <w:t xml:space="preserve">and </w:t>
      </w:r>
      <w:r w:rsidR="00673B42">
        <w:t xml:space="preserve">then </w:t>
      </w:r>
      <w:r w:rsidR="0054671B">
        <w:t>other</w:t>
      </w:r>
      <w:r w:rsidR="00F248D9">
        <w:t xml:space="preserve"> applications to subscribe to </w:t>
      </w:r>
      <w:r w:rsidR="00673B42">
        <w:t xml:space="preserve">a timeline’s status updates. </w:t>
      </w:r>
      <w:r w:rsidR="00F36CD8">
        <w:t>A timeline registration performed by a device will include</w:t>
      </w:r>
      <w:r w:rsidR="00DA5AC2">
        <w:t xml:space="preserve"> these parameters:</w:t>
      </w:r>
      <w:r w:rsidR="00F36CD8">
        <w:t xml:space="preserve"> </w:t>
      </w:r>
    </w:p>
    <w:p w14:paraId="5B1223D9" w14:textId="435847EA" w:rsidR="00CD56B7" w:rsidRDefault="00F36CD8" w:rsidP="00DA5AC2">
      <w:pPr>
        <w:pStyle w:val="ListParagraph"/>
        <w:numPr>
          <w:ilvl w:val="0"/>
          <w:numId w:val="35"/>
        </w:numPr>
      </w:pPr>
      <w:r>
        <w:t xml:space="preserve">the </w:t>
      </w:r>
      <w:r w:rsidRPr="00DA5AC2">
        <w:rPr>
          <w:b/>
        </w:rPr>
        <w:t>timeline type</w:t>
      </w:r>
      <w:r w:rsidR="00DA5AC2">
        <w:t xml:space="preserve"> (e.g.</w:t>
      </w:r>
      <w:r w:rsidR="00DA5AC2">
        <w:rPr>
          <w:rFonts w:ascii="Arial" w:eastAsia="MS PGothic" w:hAnsi="Arial"/>
          <w:color w:val="000000" w:themeColor="text1"/>
          <w:kern w:val="24"/>
          <w:sz w:val="28"/>
          <w:szCs w:val="28"/>
          <w:lang w:val="en-US"/>
        </w:rPr>
        <w:t xml:space="preserve"> “</w:t>
      </w:r>
      <w:proofErr w:type="gramStart"/>
      <w:r w:rsidR="00DA5AC2" w:rsidRPr="00DA5AC2">
        <w:rPr>
          <w:lang w:val="en-US"/>
        </w:rPr>
        <w:t>urn:dvb</w:t>
      </w:r>
      <w:proofErr w:type="gramEnd"/>
      <w:r w:rsidR="00DA5AC2" w:rsidRPr="00DA5AC2">
        <w:rPr>
          <w:lang w:val="en-US"/>
        </w:rPr>
        <w:t>:css:timeline:mpd:period:rel:1000</w:t>
      </w:r>
      <w:r w:rsidR="00DA5AC2">
        <w:rPr>
          <w:lang w:val="en-US"/>
        </w:rPr>
        <w:t>”</w:t>
      </w:r>
      <w:r w:rsidR="00DA5AC2">
        <w:t xml:space="preserve">) </w:t>
      </w:r>
      <w:r>
        <w:t xml:space="preserve">, </w:t>
      </w:r>
    </w:p>
    <w:p w14:paraId="1B2040FB" w14:textId="026507FC" w:rsidR="00567CC0" w:rsidRDefault="00F36CD8" w:rsidP="0015019B">
      <w:pPr>
        <w:pStyle w:val="ListParagraph"/>
        <w:numPr>
          <w:ilvl w:val="0"/>
          <w:numId w:val="35"/>
        </w:numPr>
      </w:pPr>
      <w:r>
        <w:t xml:space="preserve">a </w:t>
      </w:r>
      <w:r w:rsidRPr="00DA5AC2">
        <w:rPr>
          <w:b/>
        </w:rPr>
        <w:t>content identifier</w:t>
      </w:r>
      <w:r w:rsidR="00DA5AC2">
        <w:t xml:space="preserve"> (e.g. “</w:t>
      </w:r>
      <w:r w:rsidR="00DA5AC2" w:rsidRPr="00DA5AC2">
        <w:t>http://cdnserver.net/dashvid1.mpd</w:t>
      </w:r>
      <w:r w:rsidR="00DA5AC2">
        <w:t>”)</w:t>
      </w:r>
      <w:r>
        <w:t xml:space="preserve"> </w:t>
      </w:r>
      <w:r w:rsidRPr="002B659D">
        <w:rPr>
          <w:i/>
        </w:rPr>
        <w:t>and</w:t>
      </w:r>
      <w:r>
        <w:t xml:space="preserve"> </w:t>
      </w:r>
    </w:p>
    <w:p w14:paraId="3CBACA57" w14:textId="100BAD0E" w:rsidR="00CD56B7" w:rsidRDefault="00CD56B7" w:rsidP="00DA5AC2">
      <w:pPr>
        <w:pStyle w:val="ListParagraph"/>
        <w:numPr>
          <w:ilvl w:val="0"/>
          <w:numId w:val="35"/>
        </w:numPr>
      </w:pPr>
      <w:r>
        <w:t xml:space="preserve">a </w:t>
      </w:r>
      <w:r w:rsidRPr="00DA5AC2">
        <w:rPr>
          <w:b/>
        </w:rPr>
        <w:t xml:space="preserve">timeline </w:t>
      </w:r>
      <w:r w:rsidR="00DA5AC2">
        <w:rPr>
          <w:b/>
        </w:rPr>
        <w:t>URN</w:t>
      </w:r>
      <w:r>
        <w:t xml:space="preserve"> identifier</w:t>
      </w:r>
      <w:r w:rsidR="00DA5AC2">
        <w:t xml:space="preserve"> as specified in previous section (e.g. </w:t>
      </w:r>
      <w:r w:rsidR="00DA5AC2">
        <w:rPr>
          <w:lang w:val="en-US"/>
        </w:rPr>
        <w:t>“</w:t>
      </w:r>
      <w:proofErr w:type="gramStart"/>
      <w:r w:rsidR="00DA5AC2" w:rsidRPr="00DA5AC2">
        <w:rPr>
          <w:lang w:val="en-US"/>
        </w:rPr>
        <w:t>urn:ctx</w:t>
      </w:r>
      <w:proofErr w:type="gramEnd"/>
      <w:r w:rsidR="00DA5AC2" w:rsidRPr="00DA5AC2">
        <w:rPr>
          <w:lang w:val="en-US"/>
        </w:rPr>
        <w:t>1:dev1:dashvid1</w:t>
      </w:r>
      <w:r w:rsidR="00DA5AC2">
        <w:rPr>
          <w:lang w:val="en-US"/>
        </w:rPr>
        <w:t>”</w:t>
      </w:r>
      <w:r w:rsidR="00DA5AC2">
        <w:t>)</w:t>
      </w:r>
    </w:p>
    <w:p w14:paraId="2AFA98C0" w14:textId="6EA6D59A" w:rsidR="00DA5AC2" w:rsidRDefault="008D11C5" w:rsidP="001A24D3">
      <w:r>
        <w:t>Another device (or a cloud-based service) can receive a copy of the advertised timeline’s shadow by either subscribing explicitly to that timeline instance (using its URN e.g. “</w:t>
      </w:r>
      <w:proofErr w:type="gramStart"/>
      <w:r w:rsidRPr="00DA5AC2">
        <w:rPr>
          <w:lang w:val="en-US"/>
        </w:rPr>
        <w:t>urn:ctx</w:t>
      </w:r>
      <w:proofErr w:type="gramEnd"/>
      <w:r w:rsidRPr="00DA5AC2">
        <w:rPr>
          <w:lang w:val="en-US"/>
        </w:rPr>
        <w:t>1:dev1:dashvid1</w:t>
      </w:r>
      <w:r>
        <w:t xml:space="preserve">”) or </w:t>
      </w:r>
      <w:r>
        <w:lastRenderedPageBreak/>
        <w:t xml:space="preserve">indirectly using the timeline type and content identifier. In the latter case, if two devices advertise the same {timeline type, content </w:t>
      </w:r>
      <w:proofErr w:type="gramStart"/>
      <w:r>
        <w:t>Id</w:t>
      </w:r>
      <w:r w:rsidR="00EC6DB0">
        <w:t xml:space="preserve"> </w:t>
      </w:r>
      <w:r>
        <w:t>}</w:t>
      </w:r>
      <w:proofErr w:type="gramEnd"/>
      <w:r>
        <w:t xml:space="preserve"> tuple</w:t>
      </w:r>
      <w:r w:rsidR="00EC6DB0">
        <w:t>, a subscriber receives two timeline shadows from the Sync Service.</w:t>
      </w:r>
    </w:p>
    <w:p w14:paraId="3F68A8C0" w14:textId="3A3091DF" w:rsidR="002D2304" w:rsidRDefault="00EC6DB0" w:rsidP="001A24D3">
      <w:r>
        <w:t>When</w:t>
      </w:r>
      <w:r w:rsidR="00673B42">
        <w:t xml:space="preserve"> the timeline </w:t>
      </w:r>
      <w:r>
        <w:t>becomes</w:t>
      </w:r>
      <w:r w:rsidR="00673B42">
        <w:t xml:space="preserve"> available, it is manifested by a clock object at the subscriber </w:t>
      </w:r>
      <w:r w:rsidR="002710E2">
        <w:t>by the Synchroni</w:t>
      </w:r>
      <w:r>
        <w:t xml:space="preserve">sation Service’s client library. The Sync Service ensures that </w:t>
      </w:r>
      <w:r w:rsidR="00673B42">
        <w:t>the clock</w:t>
      </w:r>
      <w:r>
        <w:t xml:space="preserve"> object</w:t>
      </w:r>
      <w:r w:rsidR="00673B42">
        <w:t>’s state</w:t>
      </w:r>
      <w:r>
        <w:t xml:space="preserve"> mirrors as accurately as possible the real timeline’s progress via frequent updates</w:t>
      </w:r>
      <w:r w:rsidR="00673B42">
        <w:t xml:space="preserve">. </w:t>
      </w:r>
      <w:r w:rsidR="002D2304">
        <w:t xml:space="preserve">These updates </w:t>
      </w:r>
      <w:r w:rsidR="003E2F56">
        <w:t xml:space="preserve">are in the form of the aforementioned </w:t>
      </w:r>
      <w:r w:rsidR="003E2F56" w:rsidRPr="003E2F56">
        <w:rPr>
          <w:b/>
        </w:rPr>
        <w:t>Presentation Timestamp</w:t>
      </w:r>
      <w:r w:rsidR="002D10E5">
        <w:t xml:space="preserve"> and the update process requires that </w:t>
      </w:r>
      <w:r w:rsidR="00FB679A">
        <w:t xml:space="preserve">a synchronised wall clock has been established </w:t>
      </w:r>
      <w:r w:rsidR="00FB679A" w:rsidRPr="00FB679A">
        <w:rPr>
          <w:i/>
        </w:rPr>
        <w:t>a priori</w:t>
      </w:r>
      <w:r w:rsidR="00FB679A">
        <w:t xml:space="preserve">. </w:t>
      </w:r>
    </w:p>
    <w:p w14:paraId="3F99D0BD" w14:textId="1E4DAF2E" w:rsidR="009C0591" w:rsidRDefault="002D2304" w:rsidP="009C0591">
      <w:pPr>
        <w:keepNext/>
      </w:pPr>
      <w:r w:rsidRPr="002D2304">
        <w:rPr>
          <w:noProof/>
          <w:lang w:eastAsia="en-GB"/>
        </w:rPr>
        <w:drawing>
          <wp:inline distT="0" distB="0" distL="0" distR="0" wp14:anchorId="25463587" wp14:editId="5AB1F9CF">
            <wp:extent cx="5727700" cy="28803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80360"/>
                    </a:xfrm>
                    <a:prstGeom prst="rect">
                      <a:avLst/>
                    </a:prstGeom>
                  </pic:spPr>
                </pic:pic>
              </a:graphicData>
            </a:graphic>
          </wp:inline>
        </w:drawing>
      </w:r>
    </w:p>
    <w:p w14:paraId="772027B4" w14:textId="46C68FF5" w:rsidR="0087773F" w:rsidRDefault="009C0591" w:rsidP="009C0591">
      <w:pPr>
        <w:pStyle w:val="Caption"/>
      </w:pPr>
      <w:r>
        <w:t xml:space="preserve">Figure </w:t>
      </w:r>
      <w:r w:rsidR="00F355CC">
        <w:rPr>
          <w:noProof/>
        </w:rPr>
        <w:fldChar w:fldCharType="begin"/>
      </w:r>
      <w:r w:rsidR="00F355CC">
        <w:rPr>
          <w:noProof/>
        </w:rPr>
        <w:instrText xml:space="preserve"> SEQ Figure \* ARABIC </w:instrText>
      </w:r>
      <w:r w:rsidR="00F355CC">
        <w:rPr>
          <w:noProof/>
        </w:rPr>
        <w:fldChar w:fldCharType="separate"/>
      </w:r>
      <w:r>
        <w:rPr>
          <w:noProof/>
        </w:rPr>
        <w:t>1</w:t>
      </w:r>
      <w:r w:rsidR="00F355CC">
        <w:rPr>
          <w:noProof/>
        </w:rPr>
        <w:fldChar w:fldCharType="end"/>
      </w:r>
      <w:r>
        <w:t>: Estimate of a Remote Timeline as a Clock</w:t>
      </w:r>
      <w:r w:rsidR="00B529B5">
        <w:t xml:space="preserve"> object</w:t>
      </w:r>
    </w:p>
    <w:p w14:paraId="0CB26B2D" w14:textId="32E968DD" w:rsidR="00B52F8B" w:rsidRDefault="00B529B5" w:rsidP="00B52F8B">
      <w:r>
        <w:t>Events are triggered by the Synchronisation Service client library to notify the application about state changes. The availability of the timeline is indicated by the ‘available’ property of the shadow-clock object and events are generated by to notify the application when that property is updated. Similarly, applications are notified about other ‘important’ state changes such as a new progress update that is a significant change from the previous update.</w:t>
      </w:r>
      <w:r w:rsidR="002D2304">
        <w:t xml:space="preserve"> The Sync Service configures the clock object with a </w:t>
      </w:r>
      <w:r w:rsidR="002D2304" w:rsidRPr="00FB679A">
        <w:rPr>
          <w:rFonts w:ascii="Courier New" w:hAnsi="Courier New" w:cs="Courier New"/>
          <w:sz w:val="21"/>
        </w:rPr>
        <w:t>SIG_THRESH_CHANGE</w:t>
      </w:r>
      <w:r w:rsidR="002D2304">
        <w:t xml:space="preserve"> parameter value, a threshold value beyond which the change to a timeline progress state is deemed to be significant enough to trigger notifications. </w:t>
      </w:r>
    </w:p>
    <w:p w14:paraId="575CA88C" w14:textId="0FFBB050" w:rsidR="00AC187C" w:rsidRDefault="004862E4" w:rsidP="00D208ED">
      <w:pPr>
        <w:pStyle w:val="Heading3"/>
      </w:pPr>
      <w:r>
        <w:t>Proffer</w:t>
      </w:r>
      <w:r w:rsidR="00313241">
        <w:t>/Request</w:t>
      </w:r>
      <w:r>
        <w:t xml:space="preserve"> </w:t>
      </w:r>
      <w:r w:rsidR="00AC187C" w:rsidRPr="00AC187C">
        <w:t>Timelines for Shadowing</w:t>
      </w:r>
    </w:p>
    <w:p w14:paraId="7622DE88" w14:textId="0B7AFE20" w:rsidR="005A5221" w:rsidRPr="005A5221" w:rsidRDefault="005A5221" w:rsidP="001A24D3">
      <w:r>
        <w:t xml:space="preserve">An application developer </w:t>
      </w:r>
      <w:r w:rsidR="00E6747E">
        <w:t>who</w:t>
      </w:r>
      <w:r>
        <w:t xml:space="preserve"> wishes to synchronise other content to a particular timeline (e.g. a video timeline) must register the timeline with the Synchronisation Service. The service’s client library provides a number of operations to manage timeline registrations. </w:t>
      </w:r>
    </w:p>
    <w:p w14:paraId="27D42C0E" w14:textId="6AC0164C" w:rsidR="003B5312" w:rsidRDefault="002E5999" w:rsidP="0023346C">
      <w:pPr>
        <w:pStyle w:val="ListParagraph"/>
        <w:numPr>
          <w:ilvl w:val="0"/>
          <w:numId w:val="28"/>
        </w:numPr>
        <w:rPr>
          <w:rFonts w:ascii="Courier New" w:hAnsi="Courier New" w:cs="Courier New"/>
        </w:rPr>
      </w:pPr>
      <w:proofErr w:type="spellStart"/>
      <w:proofErr w:type="gramStart"/>
      <w:r w:rsidRPr="0023346C">
        <w:rPr>
          <w:rFonts w:ascii="Courier New" w:hAnsi="Courier New" w:cs="Courier New"/>
        </w:rPr>
        <w:t>addTimelineSource</w:t>
      </w:r>
      <w:proofErr w:type="spellEnd"/>
      <w:r w:rsidRPr="0023346C">
        <w:rPr>
          <w:rFonts w:ascii="Courier New" w:hAnsi="Courier New" w:cs="Courier New"/>
        </w:rPr>
        <w:t>(</w:t>
      </w:r>
      <w:proofErr w:type="spellStart"/>
      <w:proofErr w:type="gramEnd"/>
      <w:r w:rsidR="005A5221" w:rsidRPr="0023346C">
        <w:rPr>
          <w:rFonts w:ascii="Courier New" w:hAnsi="Courier New" w:cs="Courier New"/>
        </w:rPr>
        <w:t>mediaO</w:t>
      </w:r>
      <w:r w:rsidRPr="0023346C">
        <w:rPr>
          <w:rFonts w:ascii="Courier New" w:hAnsi="Courier New" w:cs="Courier New"/>
        </w:rPr>
        <w:t>bject</w:t>
      </w:r>
      <w:proofErr w:type="spellEnd"/>
      <w:r w:rsidRPr="0023346C">
        <w:rPr>
          <w:rFonts w:ascii="Courier New" w:hAnsi="Courier New" w:cs="Courier New"/>
        </w:rPr>
        <w:t xml:space="preserve">, </w:t>
      </w:r>
      <w:proofErr w:type="spellStart"/>
      <w:r w:rsidRPr="0023346C">
        <w:rPr>
          <w:rFonts w:ascii="Courier New" w:hAnsi="Courier New" w:cs="Courier New"/>
        </w:rPr>
        <w:t>timelineType</w:t>
      </w:r>
      <w:proofErr w:type="spellEnd"/>
      <w:r w:rsidRPr="0023346C">
        <w:rPr>
          <w:rFonts w:ascii="Courier New" w:hAnsi="Courier New" w:cs="Courier New"/>
        </w:rPr>
        <w:t>,</w:t>
      </w:r>
      <w:r w:rsidR="00463A20">
        <w:rPr>
          <w:rFonts w:ascii="Courier New" w:hAnsi="Courier New" w:cs="Courier New"/>
        </w:rPr>
        <w:t xml:space="preserve"> [</w:t>
      </w:r>
      <w:proofErr w:type="spellStart"/>
      <w:r w:rsidR="00463A20">
        <w:rPr>
          <w:rFonts w:ascii="Courier New" w:hAnsi="Courier New" w:cs="Courier New"/>
        </w:rPr>
        <w:t>contentId</w:t>
      </w:r>
      <w:proofErr w:type="spellEnd"/>
      <w:r w:rsidR="00463A20">
        <w:rPr>
          <w:rFonts w:ascii="Courier New" w:hAnsi="Courier New" w:cs="Courier New"/>
        </w:rPr>
        <w:t>]</w:t>
      </w:r>
      <w:r w:rsidRPr="0023346C">
        <w:rPr>
          <w:rFonts w:ascii="Courier New" w:hAnsi="Courier New" w:cs="Courier New"/>
        </w:rPr>
        <w:t>)</w:t>
      </w:r>
    </w:p>
    <w:p w14:paraId="527679E4" w14:textId="1ABC7A11" w:rsidR="00AC187C" w:rsidRPr="0023346C" w:rsidRDefault="00AC187C" w:rsidP="0023346C">
      <w:pPr>
        <w:pStyle w:val="ListParagraph"/>
        <w:numPr>
          <w:ilvl w:val="0"/>
          <w:numId w:val="28"/>
        </w:numPr>
        <w:rPr>
          <w:rFonts w:ascii="Courier New" w:hAnsi="Courier New" w:cs="Courier New"/>
        </w:rPr>
      </w:pPr>
      <w:proofErr w:type="spellStart"/>
      <w:proofErr w:type="gramStart"/>
      <w:r w:rsidRPr="0023346C">
        <w:rPr>
          <w:rFonts w:ascii="Courier New" w:hAnsi="Courier New" w:cs="Courier New"/>
        </w:rPr>
        <w:t>addTi</w:t>
      </w:r>
      <w:r w:rsidR="003E42C2" w:rsidRPr="0023346C">
        <w:rPr>
          <w:rFonts w:ascii="Courier New" w:hAnsi="Courier New" w:cs="Courier New"/>
        </w:rPr>
        <w:t>meline</w:t>
      </w:r>
      <w:r w:rsidR="002E5999" w:rsidRPr="0023346C">
        <w:rPr>
          <w:rFonts w:ascii="Courier New" w:hAnsi="Courier New" w:cs="Courier New"/>
        </w:rPr>
        <w:t>Clock</w:t>
      </w:r>
      <w:proofErr w:type="spellEnd"/>
      <w:r w:rsidR="003E42C2" w:rsidRPr="0023346C">
        <w:rPr>
          <w:rFonts w:ascii="Courier New" w:hAnsi="Courier New" w:cs="Courier New"/>
        </w:rPr>
        <w:t>(</w:t>
      </w:r>
      <w:proofErr w:type="gramEnd"/>
      <w:r w:rsidR="002E5999" w:rsidRPr="0023346C">
        <w:rPr>
          <w:rFonts w:ascii="Courier New" w:hAnsi="Courier New" w:cs="Courier New"/>
        </w:rPr>
        <w:t>clock</w:t>
      </w:r>
      <w:r w:rsidR="003E42C2" w:rsidRPr="0023346C">
        <w:rPr>
          <w:rFonts w:ascii="Courier New" w:hAnsi="Courier New" w:cs="Courier New"/>
        </w:rPr>
        <w:t xml:space="preserve">, </w:t>
      </w:r>
      <w:proofErr w:type="spellStart"/>
      <w:r w:rsidR="003E42C2" w:rsidRPr="0023346C">
        <w:rPr>
          <w:rFonts w:ascii="Courier New" w:hAnsi="Courier New" w:cs="Courier New"/>
        </w:rPr>
        <w:t>timelineType</w:t>
      </w:r>
      <w:proofErr w:type="spellEnd"/>
      <w:r w:rsidR="003E42C2" w:rsidRPr="0023346C">
        <w:rPr>
          <w:rFonts w:ascii="Courier New" w:hAnsi="Courier New" w:cs="Courier New"/>
        </w:rPr>
        <w:t xml:space="preserve">, </w:t>
      </w:r>
      <w:proofErr w:type="spellStart"/>
      <w:r w:rsidR="00DE02A5">
        <w:rPr>
          <w:rFonts w:ascii="Courier New" w:hAnsi="Courier New" w:cs="Courier New"/>
        </w:rPr>
        <w:t>a_timeline_id</w:t>
      </w:r>
      <w:proofErr w:type="spellEnd"/>
      <w:r w:rsidRPr="0023346C">
        <w:rPr>
          <w:rFonts w:ascii="Courier New" w:hAnsi="Courier New" w:cs="Courier New"/>
        </w:rPr>
        <w:t>)</w:t>
      </w:r>
    </w:p>
    <w:p w14:paraId="2A70EF58" w14:textId="69CCE93B" w:rsidR="00AC187C" w:rsidRPr="0023346C" w:rsidRDefault="003E42C2" w:rsidP="0023346C">
      <w:pPr>
        <w:pStyle w:val="ListParagraph"/>
        <w:numPr>
          <w:ilvl w:val="0"/>
          <w:numId w:val="28"/>
        </w:numPr>
        <w:rPr>
          <w:rFonts w:ascii="Courier New" w:hAnsi="Courier New" w:cs="Courier New"/>
        </w:rPr>
      </w:pPr>
      <w:proofErr w:type="spellStart"/>
      <w:r w:rsidRPr="0023346C">
        <w:rPr>
          <w:rFonts w:ascii="Courier New" w:hAnsi="Courier New" w:cs="Courier New"/>
        </w:rPr>
        <w:t>removeTimeline</w:t>
      </w:r>
      <w:proofErr w:type="spellEnd"/>
      <w:r w:rsidR="00AC187C" w:rsidRPr="0023346C">
        <w:rPr>
          <w:rFonts w:ascii="Courier New" w:hAnsi="Courier New" w:cs="Courier New"/>
        </w:rPr>
        <w:t>(</w:t>
      </w:r>
      <w:proofErr w:type="spellStart"/>
      <w:r w:rsidRPr="0023346C">
        <w:rPr>
          <w:rFonts w:ascii="Courier New" w:hAnsi="Courier New" w:cs="Courier New"/>
        </w:rPr>
        <w:t>timelineURN</w:t>
      </w:r>
      <w:proofErr w:type="spellEnd"/>
      <w:r w:rsidR="00AC187C" w:rsidRPr="0023346C">
        <w:rPr>
          <w:rFonts w:ascii="Courier New" w:hAnsi="Courier New" w:cs="Courier New"/>
        </w:rPr>
        <w:t>)</w:t>
      </w:r>
    </w:p>
    <w:p w14:paraId="249D2285" w14:textId="1035F67C" w:rsidR="00BF2E59" w:rsidRDefault="0023346C" w:rsidP="001A24D3">
      <w:r>
        <w:t xml:space="preserve">The submitted object can be a software representation of the timeline e.g. a clock object or a media object that </w:t>
      </w:r>
      <w:r w:rsidR="00990349">
        <w:t>exposes a known API to inspect the media playback and read the current timeline position and speed.</w:t>
      </w:r>
      <w:r w:rsidR="00AE0E83">
        <w:t xml:space="preserve"> Examples of these media objects can be an HTML5 video player, an MPEG DASH player</w:t>
      </w:r>
      <w:r w:rsidR="00FE4F4C">
        <w:t>.</w:t>
      </w:r>
    </w:p>
    <w:p w14:paraId="654E844A" w14:textId="75AF76C2" w:rsidR="00FE4F4C" w:rsidRDefault="00FE4F4C" w:rsidP="001A24D3">
      <w:r w:rsidRPr="00FE4F4C">
        <w:rPr>
          <w:rFonts w:ascii="Courier New" w:hAnsi="Courier New" w:cs="Courier New"/>
        </w:rPr>
        <w:t xml:space="preserve">* </w:t>
      </w:r>
      <w:proofErr w:type="spellStart"/>
      <w:r w:rsidRPr="00FE4F4C">
        <w:rPr>
          <w:rFonts w:ascii="Courier New" w:hAnsi="Courier New" w:cs="Courier New"/>
        </w:rPr>
        <w:t>mediaObject</w:t>
      </w:r>
      <w:proofErr w:type="spellEnd"/>
      <w:r w:rsidRPr="00FE4F4C">
        <w:rPr>
          <w:rFonts w:ascii="Courier New" w:hAnsi="Courier New" w:cs="Courier New"/>
        </w:rPr>
        <w:t xml:space="preserve"> = HTML5 video player | DASH.js player | HbbTV 1.x </w:t>
      </w:r>
      <w:r w:rsidR="00DE02A5">
        <w:rPr>
          <w:rFonts w:ascii="Courier New" w:hAnsi="Courier New" w:cs="Courier New"/>
        </w:rPr>
        <w:t>media object</w:t>
      </w:r>
      <w:r w:rsidRPr="00FE4F4C">
        <w:rPr>
          <w:rFonts w:ascii="Courier New" w:hAnsi="Courier New" w:cs="Courier New"/>
        </w:rPr>
        <w:t xml:space="preserve"> | HbbTV 2.0 media synchroniser</w:t>
      </w:r>
    </w:p>
    <w:p w14:paraId="3438BF37" w14:textId="0D86FE59" w:rsidR="00FE4F4C" w:rsidRDefault="00CF61E2" w:rsidP="00FE4F4C">
      <w:r>
        <w:lastRenderedPageBreak/>
        <w:t>It is possible that the Sync Service receives a re</w:t>
      </w:r>
      <w:r w:rsidR="00BC2EE5">
        <w:t>quest for a timeline via an API call on its client library:</w:t>
      </w:r>
    </w:p>
    <w:p w14:paraId="752E5103" w14:textId="77777777" w:rsidR="0015019B" w:rsidRPr="00BC2EE5" w:rsidRDefault="0015019B" w:rsidP="00BC2EE5">
      <w:pPr>
        <w:pStyle w:val="ListParagraph"/>
        <w:numPr>
          <w:ilvl w:val="0"/>
          <w:numId w:val="28"/>
        </w:numPr>
        <w:rPr>
          <w:rFonts w:ascii="Courier New" w:hAnsi="Courier New" w:cs="Courier New"/>
        </w:rPr>
      </w:pPr>
      <w:proofErr w:type="gramStart"/>
      <w:r w:rsidRPr="00BC2EE5">
        <w:rPr>
          <w:rFonts w:ascii="Courier New" w:hAnsi="Courier New" w:cs="Courier New"/>
        </w:rPr>
        <w:t>String[</w:t>
      </w:r>
      <w:proofErr w:type="gramEnd"/>
      <w:r w:rsidRPr="00BC2EE5">
        <w:rPr>
          <w:rFonts w:ascii="Courier New" w:hAnsi="Courier New" w:cs="Courier New"/>
        </w:rPr>
        <w:t xml:space="preserve">] </w:t>
      </w:r>
      <w:proofErr w:type="spellStart"/>
      <w:r w:rsidRPr="00BC2EE5">
        <w:rPr>
          <w:rFonts w:ascii="Courier New" w:hAnsi="Courier New" w:cs="Courier New"/>
        </w:rPr>
        <w:t>getAvailableTimelinesForContent</w:t>
      </w:r>
      <w:proofErr w:type="spellEnd"/>
      <w:r w:rsidRPr="00BC2EE5">
        <w:rPr>
          <w:rFonts w:ascii="Courier New" w:hAnsi="Courier New" w:cs="Courier New"/>
        </w:rPr>
        <w:t xml:space="preserve">(String </w:t>
      </w:r>
      <w:proofErr w:type="spellStart"/>
      <w:r w:rsidRPr="00BC2EE5">
        <w:rPr>
          <w:rFonts w:ascii="Courier New" w:hAnsi="Courier New" w:cs="Courier New"/>
        </w:rPr>
        <w:t>contentId</w:t>
      </w:r>
      <w:proofErr w:type="spellEnd"/>
      <w:r w:rsidRPr="00BC2EE5">
        <w:rPr>
          <w:rFonts w:ascii="Courier New" w:hAnsi="Courier New" w:cs="Courier New"/>
        </w:rPr>
        <w:t>)</w:t>
      </w:r>
    </w:p>
    <w:p w14:paraId="0CE6C865" w14:textId="77777777" w:rsidR="0015019B" w:rsidRPr="00BC2EE5" w:rsidRDefault="0015019B" w:rsidP="00BC2EE5">
      <w:pPr>
        <w:pStyle w:val="ListParagraph"/>
        <w:numPr>
          <w:ilvl w:val="0"/>
          <w:numId w:val="28"/>
        </w:numPr>
        <w:rPr>
          <w:rFonts w:ascii="Courier New" w:hAnsi="Courier New" w:cs="Courier New"/>
        </w:rPr>
      </w:pPr>
      <w:proofErr w:type="gramStart"/>
      <w:r w:rsidRPr="00BC2EE5">
        <w:rPr>
          <w:rFonts w:ascii="Courier New" w:hAnsi="Courier New" w:cs="Courier New"/>
        </w:rPr>
        <w:t>String[</w:t>
      </w:r>
      <w:proofErr w:type="gramEnd"/>
      <w:r w:rsidRPr="00BC2EE5">
        <w:rPr>
          <w:rFonts w:ascii="Courier New" w:hAnsi="Courier New" w:cs="Courier New"/>
        </w:rPr>
        <w:t xml:space="preserve">] </w:t>
      </w:r>
      <w:proofErr w:type="spellStart"/>
      <w:r w:rsidRPr="00BC2EE5">
        <w:rPr>
          <w:rFonts w:ascii="Courier New" w:hAnsi="Courier New" w:cs="Courier New"/>
        </w:rPr>
        <w:t>getAvailableTimelinesByType</w:t>
      </w:r>
      <w:proofErr w:type="spellEnd"/>
      <w:r w:rsidRPr="00BC2EE5">
        <w:rPr>
          <w:rFonts w:ascii="Courier New" w:hAnsi="Courier New" w:cs="Courier New"/>
        </w:rPr>
        <w:t xml:space="preserve">(String </w:t>
      </w:r>
      <w:proofErr w:type="spellStart"/>
      <w:r w:rsidRPr="00BC2EE5">
        <w:rPr>
          <w:rFonts w:ascii="Courier New" w:hAnsi="Courier New" w:cs="Courier New"/>
        </w:rPr>
        <w:t>timelineType</w:t>
      </w:r>
      <w:proofErr w:type="spellEnd"/>
      <w:r w:rsidRPr="00BC2EE5">
        <w:rPr>
          <w:rFonts w:ascii="Courier New" w:hAnsi="Courier New" w:cs="Courier New"/>
        </w:rPr>
        <w:t>)</w:t>
      </w:r>
    </w:p>
    <w:p w14:paraId="0CA2782D" w14:textId="77777777" w:rsidR="0015019B" w:rsidRPr="00BC2EE5" w:rsidRDefault="0015019B" w:rsidP="00BC2EE5">
      <w:pPr>
        <w:pStyle w:val="ListParagraph"/>
        <w:numPr>
          <w:ilvl w:val="0"/>
          <w:numId w:val="28"/>
        </w:numPr>
        <w:rPr>
          <w:rFonts w:ascii="Courier New" w:hAnsi="Courier New" w:cs="Courier New"/>
        </w:rPr>
      </w:pPr>
      <w:proofErr w:type="gramStart"/>
      <w:r w:rsidRPr="00BC2EE5">
        <w:rPr>
          <w:rFonts w:ascii="Courier New" w:hAnsi="Courier New" w:cs="Courier New"/>
        </w:rPr>
        <w:t>String[</w:t>
      </w:r>
      <w:proofErr w:type="gramEnd"/>
      <w:r w:rsidRPr="00BC2EE5">
        <w:rPr>
          <w:rFonts w:ascii="Courier New" w:hAnsi="Courier New" w:cs="Courier New"/>
        </w:rPr>
        <w:t xml:space="preserve">] </w:t>
      </w:r>
      <w:proofErr w:type="spellStart"/>
      <w:r w:rsidRPr="00BC2EE5">
        <w:rPr>
          <w:rFonts w:ascii="Courier New" w:hAnsi="Courier New" w:cs="Courier New"/>
        </w:rPr>
        <w:t>getAvailableTimelines</w:t>
      </w:r>
      <w:proofErr w:type="spellEnd"/>
      <w:r w:rsidRPr="00BC2EE5">
        <w:rPr>
          <w:rFonts w:ascii="Courier New" w:hAnsi="Courier New" w:cs="Courier New"/>
        </w:rPr>
        <w:t xml:space="preserve">(String </w:t>
      </w:r>
      <w:proofErr w:type="spellStart"/>
      <w:r w:rsidRPr="00BC2EE5">
        <w:rPr>
          <w:rFonts w:ascii="Courier New" w:hAnsi="Courier New" w:cs="Courier New"/>
        </w:rPr>
        <w:t>sessionId</w:t>
      </w:r>
      <w:proofErr w:type="spellEnd"/>
      <w:r w:rsidRPr="00BC2EE5">
        <w:rPr>
          <w:rFonts w:ascii="Courier New" w:hAnsi="Courier New" w:cs="Courier New"/>
        </w:rPr>
        <w:t>, URN prefix)</w:t>
      </w:r>
    </w:p>
    <w:p w14:paraId="40263E92" w14:textId="26F78C88" w:rsidR="00FE4F4C" w:rsidRPr="00AC187C" w:rsidRDefault="00BC2EE5" w:rsidP="00FE4F4C">
      <w:r>
        <w:t xml:space="preserve">The Sync Service then issues a request to each device it knows about to list the timelines available. </w:t>
      </w:r>
      <w:r w:rsidR="00313241">
        <w:t xml:space="preserve">The target device is notified about the request by an event </w:t>
      </w:r>
      <w:r w:rsidR="00624D1C">
        <w:t>(</w:t>
      </w:r>
      <w:proofErr w:type="spellStart"/>
      <w:r w:rsidR="00624D1C" w:rsidRPr="00CC7B7C">
        <w:rPr>
          <w:rFonts w:ascii="Courier New" w:hAnsi="Courier New" w:cs="Courier New"/>
          <w:sz w:val="21"/>
        </w:rPr>
        <w:t>TimelineRequestRecvd</w:t>
      </w:r>
      <w:proofErr w:type="spellEnd"/>
      <w:r w:rsidR="00624D1C">
        <w:t xml:space="preserve">) </w:t>
      </w:r>
      <w:r w:rsidR="00313241">
        <w:t xml:space="preserve">or a </w:t>
      </w:r>
      <w:proofErr w:type="spellStart"/>
      <w:r w:rsidR="00313241">
        <w:t>callback</w:t>
      </w:r>
      <w:proofErr w:type="spellEnd"/>
      <w:r w:rsidR="00313241">
        <w:t xml:space="preserve"> triggered by its sync client library.</w:t>
      </w:r>
    </w:p>
    <w:p w14:paraId="0EA1393B" w14:textId="39AC5053" w:rsidR="00AC187C" w:rsidRPr="00AC187C" w:rsidRDefault="00103B19" w:rsidP="00D208ED">
      <w:pPr>
        <w:pStyle w:val="Heading3"/>
      </w:pPr>
      <w:r>
        <w:t>Finding</w:t>
      </w:r>
      <w:r w:rsidR="00AC187C" w:rsidRPr="00AC187C">
        <w:t xml:space="preserve"> </w:t>
      </w:r>
      <w:r>
        <w:t>Timelines to</w:t>
      </w:r>
      <w:r w:rsidR="00AC187C" w:rsidRPr="00AC187C">
        <w:t xml:space="preserve"> </w:t>
      </w:r>
      <w:r w:rsidR="008456F2" w:rsidRPr="00AC187C">
        <w:t>Shadow</w:t>
      </w:r>
    </w:p>
    <w:p w14:paraId="15177A36" w14:textId="41245B8B" w:rsidR="008705C6" w:rsidRDefault="007A6B8D" w:rsidP="001A24D3">
      <w:r>
        <w:t>To</w:t>
      </w:r>
      <w:r w:rsidR="004D6923">
        <w:t xml:space="preserve"> create a </w:t>
      </w:r>
      <w:r w:rsidR="008456F2">
        <w:t>clock object representing a timeline’s shadow</w:t>
      </w:r>
      <w:r w:rsidR="000646B3">
        <w:t xml:space="preserve">, an </w:t>
      </w:r>
      <w:r w:rsidR="00DF0EAA">
        <w:t xml:space="preserve">application must first </w:t>
      </w:r>
      <w:r w:rsidR="000646B3">
        <w:t>locate a specific timeline to sh</w:t>
      </w:r>
      <w:r w:rsidR="00E87E4B">
        <w:t xml:space="preserve">adow. It does so by calling </w:t>
      </w:r>
      <w:r w:rsidR="00B25AAE">
        <w:t>the following</w:t>
      </w:r>
      <w:r w:rsidR="000646B3">
        <w:t xml:space="preserve"> operation</w:t>
      </w:r>
      <w:r w:rsidR="00E87E4B">
        <w:t>s</w:t>
      </w:r>
      <w:r w:rsidR="000646B3">
        <w:t xml:space="preserve"> on the Synchro</w:t>
      </w:r>
      <w:r w:rsidR="00E87E4B">
        <w:t>nisation Service client library to obtain a list of URNs.</w:t>
      </w:r>
      <w:r w:rsidR="00313241">
        <w:t xml:space="preserve"> An application can look for an available timeline for a particular content</w:t>
      </w:r>
      <w:r w:rsidR="00695B51">
        <w:t xml:space="preserve"> or by type or a </w:t>
      </w:r>
      <w:r w:rsidR="00B25AAE">
        <w:t xml:space="preserve">by </w:t>
      </w:r>
      <w:r w:rsidR="00695B51">
        <w:t>URN-prefix match (</w:t>
      </w:r>
      <w:r w:rsidR="0062775E">
        <w:t>e.g. all timelines for a device URN</w:t>
      </w:r>
      <w:r w:rsidR="00695B51">
        <w:t>)</w:t>
      </w:r>
      <w:r w:rsidR="00B25AAE">
        <w:t xml:space="preserve">. </w:t>
      </w:r>
    </w:p>
    <w:p w14:paraId="196CF88F" w14:textId="77777777" w:rsidR="00313241" w:rsidRPr="00BC2EE5" w:rsidRDefault="00313241" w:rsidP="00313241">
      <w:pPr>
        <w:pStyle w:val="ListParagraph"/>
        <w:numPr>
          <w:ilvl w:val="0"/>
          <w:numId w:val="28"/>
        </w:numPr>
        <w:rPr>
          <w:rFonts w:ascii="Courier New" w:hAnsi="Courier New" w:cs="Courier New"/>
        </w:rPr>
      </w:pPr>
      <w:proofErr w:type="gramStart"/>
      <w:r w:rsidRPr="00BC2EE5">
        <w:rPr>
          <w:rFonts w:ascii="Courier New" w:hAnsi="Courier New" w:cs="Courier New"/>
        </w:rPr>
        <w:t>String[</w:t>
      </w:r>
      <w:proofErr w:type="gramEnd"/>
      <w:r w:rsidRPr="00BC2EE5">
        <w:rPr>
          <w:rFonts w:ascii="Courier New" w:hAnsi="Courier New" w:cs="Courier New"/>
        </w:rPr>
        <w:t xml:space="preserve">] </w:t>
      </w:r>
      <w:proofErr w:type="spellStart"/>
      <w:r w:rsidRPr="00BC2EE5">
        <w:rPr>
          <w:rFonts w:ascii="Courier New" w:hAnsi="Courier New" w:cs="Courier New"/>
        </w:rPr>
        <w:t>getAvailableTimelinesForContent</w:t>
      </w:r>
      <w:proofErr w:type="spellEnd"/>
      <w:r w:rsidRPr="00BC2EE5">
        <w:rPr>
          <w:rFonts w:ascii="Courier New" w:hAnsi="Courier New" w:cs="Courier New"/>
        </w:rPr>
        <w:t xml:space="preserve">(String </w:t>
      </w:r>
      <w:proofErr w:type="spellStart"/>
      <w:r w:rsidRPr="00BC2EE5">
        <w:rPr>
          <w:rFonts w:ascii="Courier New" w:hAnsi="Courier New" w:cs="Courier New"/>
        </w:rPr>
        <w:t>contentId</w:t>
      </w:r>
      <w:proofErr w:type="spellEnd"/>
      <w:r w:rsidRPr="00BC2EE5">
        <w:rPr>
          <w:rFonts w:ascii="Courier New" w:hAnsi="Courier New" w:cs="Courier New"/>
        </w:rPr>
        <w:t>)</w:t>
      </w:r>
    </w:p>
    <w:p w14:paraId="04883502" w14:textId="77777777" w:rsidR="00313241" w:rsidRPr="00BC2EE5" w:rsidRDefault="00313241" w:rsidP="00313241">
      <w:pPr>
        <w:pStyle w:val="ListParagraph"/>
        <w:numPr>
          <w:ilvl w:val="0"/>
          <w:numId w:val="28"/>
        </w:numPr>
        <w:rPr>
          <w:rFonts w:ascii="Courier New" w:hAnsi="Courier New" w:cs="Courier New"/>
        </w:rPr>
      </w:pPr>
      <w:proofErr w:type="gramStart"/>
      <w:r w:rsidRPr="00BC2EE5">
        <w:rPr>
          <w:rFonts w:ascii="Courier New" w:hAnsi="Courier New" w:cs="Courier New"/>
        </w:rPr>
        <w:t>String[</w:t>
      </w:r>
      <w:proofErr w:type="gramEnd"/>
      <w:r w:rsidRPr="00BC2EE5">
        <w:rPr>
          <w:rFonts w:ascii="Courier New" w:hAnsi="Courier New" w:cs="Courier New"/>
        </w:rPr>
        <w:t xml:space="preserve">] </w:t>
      </w:r>
      <w:proofErr w:type="spellStart"/>
      <w:r w:rsidRPr="00BC2EE5">
        <w:rPr>
          <w:rFonts w:ascii="Courier New" w:hAnsi="Courier New" w:cs="Courier New"/>
        </w:rPr>
        <w:t>getAvailableTimelinesByType</w:t>
      </w:r>
      <w:proofErr w:type="spellEnd"/>
      <w:r w:rsidRPr="00BC2EE5">
        <w:rPr>
          <w:rFonts w:ascii="Courier New" w:hAnsi="Courier New" w:cs="Courier New"/>
        </w:rPr>
        <w:t xml:space="preserve">(String </w:t>
      </w:r>
      <w:proofErr w:type="spellStart"/>
      <w:r w:rsidRPr="00BC2EE5">
        <w:rPr>
          <w:rFonts w:ascii="Courier New" w:hAnsi="Courier New" w:cs="Courier New"/>
        </w:rPr>
        <w:t>timelineType</w:t>
      </w:r>
      <w:proofErr w:type="spellEnd"/>
      <w:r w:rsidRPr="00BC2EE5">
        <w:rPr>
          <w:rFonts w:ascii="Courier New" w:hAnsi="Courier New" w:cs="Courier New"/>
        </w:rPr>
        <w:t>)</w:t>
      </w:r>
    </w:p>
    <w:p w14:paraId="786643E6" w14:textId="43F750E4" w:rsidR="00313241" w:rsidRDefault="00313241" w:rsidP="00313241">
      <w:pPr>
        <w:pStyle w:val="ListParagraph"/>
        <w:numPr>
          <w:ilvl w:val="0"/>
          <w:numId w:val="28"/>
        </w:numPr>
        <w:rPr>
          <w:rFonts w:ascii="Courier New" w:hAnsi="Courier New" w:cs="Courier New"/>
        </w:rPr>
      </w:pPr>
      <w:proofErr w:type="gramStart"/>
      <w:r w:rsidRPr="00BC2EE5">
        <w:rPr>
          <w:rFonts w:ascii="Courier New" w:hAnsi="Courier New" w:cs="Courier New"/>
        </w:rPr>
        <w:t>String[</w:t>
      </w:r>
      <w:proofErr w:type="gramEnd"/>
      <w:r w:rsidRPr="00BC2EE5">
        <w:rPr>
          <w:rFonts w:ascii="Courier New" w:hAnsi="Courier New" w:cs="Courier New"/>
        </w:rPr>
        <w:t xml:space="preserve">] </w:t>
      </w:r>
      <w:proofErr w:type="spellStart"/>
      <w:r w:rsidRPr="00BC2EE5">
        <w:rPr>
          <w:rFonts w:ascii="Courier New" w:hAnsi="Courier New" w:cs="Courier New"/>
        </w:rPr>
        <w:t>getAvai</w:t>
      </w:r>
      <w:r w:rsidR="00B25AAE">
        <w:rPr>
          <w:rFonts w:ascii="Courier New" w:hAnsi="Courier New" w:cs="Courier New"/>
        </w:rPr>
        <w:t>lableTimelines</w:t>
      </w:r>
      <w:proofErr w:type="spellEnd"/>
      <w:r w:rsidR="00B25AAE">
        <w:rPr>
          <w:rFonts w:ascii="Courier New" w:hAnsi="Courier New" w:cs="Courier New"/>
        </w:rPr>
        <w:t>(</w:t>
      </w:r>
      <w:r w:rsidRPr="00BC2EE5">
        <w:rPr>
          <w:rFonts w:ascii="Courier New" w:hAnsi="Courier New" w:cs="Courier New"/>
        </w:rPr>
        <w:t>URN prefix)</w:t>
      </w:r>
    </w:p>
    <w:p w14:paraId="4BDF084E" w14:textId="3209FE07" w:rsidR="00C1300A" w:rsidRDefault="00C1300A" w:rsidP="00C1300A">
      <w:r>
        <w:t xml:space="preserve">The API calls return zero or more timeline URNs. The application can then select a particular URN address and call this method to subscribe to </w:t>
      </w:r>
      <w:r w:rsidR="00DE02A5">
        <w:t>a</w:t>
      </w:r>
      <w:r>
        <w:t xml:space="preserve"> timeline</w:t>
      </w:r>
      <w:r w:rsidR="00DE02A5">
        <w:t>’</w:t>
      </w:r>
      <w:r>
        <w:t>s</w:t>
      </w:r>
      <w:r w:rsidR="00DE02A5">
        <w:t xml:space="preserve"> updates (manifested by its clock object)</w:t>
      </w:r>
    </w:p>
    <w:p w14:paraId="52D7DDA6" w14:textId="77777777" w:rsidR="00DE02A5" w:rsidRPr="00B30D22" w:rsidRDefault="00DE02A5" w:rsidP="00DE02A5">
      <w:pPr>
        <w:pStyle w:val="ListParagraph"/>
        <w:numPr>
          <w:ilvl w:val="0"/>
          <w:numId w:val="28"/>
        </w:numPr>
        <w:rPr>
          <w:rFonts w:ascii="Courier New" w:hAnsi="Courier New" w:cs="Courier New"/>
          <w:sz w:val="21"/>
        </w:rPr>
      </w:pPr>
      <w:r>
        <w:rPr>
          <w:rFonts w:ascii="Courier New" w:hAnsi="Courier New" w:cs="Courier New"/>
          <w:sz w:val="21"/>
        </w:rPr>
        <w:t>Clock</w:t>
      </w:r>
      <w:r w:rsidRPr="00B30D22">
        <w:rPr>
          <w:rFonts w:ascii="Courier New" w:hAnsi="Courier New" w:cs="Courier New"/>
          <w:sz w:val="21"/>
        </w:rPr>
        <w:t xml:space="preserve"> </w:t>
      </w:r>
      <w:proofErr w:type="spellStart"/>
      <w:r w:rsidRPr="00B30D22">
        <w:rPr>
          <w:rFonts w:ascii="Courier New" w:hAnsi="Courier New" w:cs="Courier New"/>
          <w:sz w:val="21"/>
        </w:rPr>
        <w:t>enable</w:t>
      </w:r>
      <w:r>
        <w:rPr>
          <w:rFonts w:ascii="Courier New" w:hAnsi="Courier New" w:cs="Courier New"/>
          <w:sz w:val="21"/>
        </w:rPr>
        <w:t>Timeline</w:t>
      </w:r>
      <w:r w:rsidRPr="00B30D22">
        <w:rPr>
          <w:rFonts w:ascii="Courier New" w:hAnsi="Courier New" w:cs="Courier New"/>
          <w:sz w:val="21"/>
        </w:rPr>
        <w:t>Sync</w:t>
      </w:r>
      <w:proofErr w:type="spellEnd"/>
      <w:r w:rsidRPr="00B30D22">
        <w:rPr>
          <w:rFonts w:ascii="Courier New" w:hAnsi="Courier New" w:cs="Courier New"/>
          <w:sz w:val="21"/>
        </w:rPr>
        <w:t xml:space="preserve"> (String </w:t>
      </w:r>
      <w:proofErr w:type="spellStart"/>
      <w:r w:rsidRPr="00B30D22">
        <w:rPr>
          <w:rFonts w:ascii="Courier New" w:hAnsi="Courier New" w:cs="Courier New"/>
          <w:sz w:val="21"/>
        </w:rPr>
        <w:t>timelineUrn</w:t>
      </w:r>
      <w:proofErr w:type="spellEnd"/>
      <w:r w:rsidRPr="00B30D22">
        <w:rPr>
          <w:rFonts w:ascii="Courier New" w:hAnsi="Courier New" w:cs="Courier New"/>
          <w:sz w:val="21"/>
        </w:rPr>
        <w:t>)</w:t>
      </w:r>
    </w:p>
    <w:p w14:paraId="1B2D36DC" w14:textId="6203146A" w:rsidR="00C1300A" w:rsidRDefault="00CD64FF" w:rsidP="00C1300A">
      <w:r>
        <w:t>In more details, t</w:t>
      </w:r>
      <w:r w:rsidR="00C1300A">
        <w:t>his call cause</w:t>
      </w:r>
      <w:r w:rsidR="00637F71">
        <w:t>s</w:t>
      </w:r>
      <w:r w:rsidR="00C1300A">
        <w:t xml:space="preserve"> the client library to issue a request for this timeline</w:t>
      </w:r>
      <w:r w:rsidR="00637F71">
        <w:t xml:space="preserve"> instance to the Sync Service</w:t>
      </w:r>
      <w:r w:rsidR="00E91704">
        <w:t xml:space="preserve"> and subscribe itself to a message queue to receive timeline updates</w:t>
      </w:r>
      <w:r w:rsidR="00637F71">
        <w:t>. The Sync Service then instructs the timeline provider to send timeline updates to</w:t>
      </w:r>
      <w:r w:rsidR="00E91704">
        <w:t xml:space="preserve"> </w:t>
      </w:r>
      <w:r>
        <w:t>the</w:t>
      </w:r>
      <w:r w:rsidR="00E91704">
        <w:t xml:space="preserve"> message queue</w:t>
      </w:r>
      <w:r>
        <w:t xml:space="preserve"> dedicated for that timeline instance. Upon receiving Presentation Timestamps, the client library creates/updates a clock object that represents the timeline shadow. </w:t>
      </w:r>
      <w:r w:rsidR="00C1300A">
        <w:t xml:space="preserve">The application </w:t>
      </w:r>
      <w:r w:rsidR="00C1300A" w:rsidRPr="00C5672A">
        <w:rPr>
          <w:b/>
        </w:rPr>
        <w:t>must</w:t>
      </w:r>
      <w:r w:rsidR="00C1300A">
        <w:t xml:space="preserve"> listen to events emitted by the client library to be informed when the timeline shadow clock is available or when its state has changed.</w:t>
      </w:r>
    </w:p>
    <w:p w14:paraId="5E93039A" w14:textId="4C997652" w:rsidR="00C1300A" w:rsidRPr="00C1300A" w:rsidRDefault="00C5672A" w:rsidP="00C1300A">
      <w:pPr>
        <w:rPr>
          <w:rFonts w:ascii="Courier New" w:hAnsi="Courier New" w:cs="Courier New"/>
        </w:rPr>
      </w:pPr>
      <w:commentRangeStart w:id="1"/>
      <w:r>
        <w:t xml:space="preserve">Calling the </w:t>
      </w:r>
      <w:proofErr w:type="spellStart"/>
      <w:proofErr w:type="gramStart"/>
      <w:r w:rsidR="004D6AFF" w:rsidRPr="00B30D22">
        <w:rPr>
          <w:rFonts w:ascii="Courier New" w:hAnsi="Courier New" w:cs="Courier New"/>
          <w:sz w:val="21"/>
        </w:rPr>
        <w:t>enable</w:t>
      </w:r>
      <w:r w:rsidR="004D6AFF">
        <w:rPr>
          <w:rFonts w:ascii="Courier New" w:hAnsi="Courier New" w:cs="Courier New"/>
          <w:sz w:val="21"/>
        </w:rPr>
        <w:t>Timeline</w:t>
      </w:r>
      <w:r w:rsidR="004D6AFF" w:rsidRPr="00B30D22">
        <w:rPr>
          <w:rFonts w:ascii="Courier New" w:hAnsi="Courier New" w:cs="Courier New"/>
          <w:sz w:val="21"/>
        </w:rPr>
        <w:t>Sync</w:t>
      </w:r>
      <w:proofErr w:type="spellEnd"/>
      <w:r w:rsidRPr="00C5672A">
        <w:rPr>
          <w:rFonts w:ascii="Courier New" w:hAnsi="Courier New" w:cs="Courier New"/>
        </w:rPr>
        <w:t>(</w:t>
      </w:r>
      <w:proofErr w:type="gramEnd"/>
      <w:r w:rsidRPr="00C5672A">
        <w:rPr>
          <w:rFonts w:ascii="Courier New" w:hAnsi="Courier New" w:cs="Courier New"/>
        </w:rPr>
        <w:t>)</w:t>
      </w:r>
      <w:r>
        <w:t xml:space="preserve"> method with a device URN will issue a request to the Sync Service for one or more timelines that match the URN address. If timeline instances that match the criteria are available, the Sync Service will manifest each of them as a distinct clock object on the requesting device.</w:t>
      </w:r>
    </w:p>
    <w:p w14:paraId="2AD8CAC0" w14:textId="17E84658" w:rsidR="00B25AAE" w:rsidRPr="00B25AAE" w:rsidRDefault="00B25AAE" w:rsidP="00B25AAE">
      <w:pPr>
        <w:rPr>
          <w:rFonts w:ascii="Courier New" w:hAnsi="Courier New" w:cs="Courier New"/>
        </w:rPr>
      </w:pPr>
      <w:r>
        <w:t>Because timeline URNs also contain context-identifier and device-identifier components, it is also possible for an application to query the Sync Client Library for available devices or contexts in that experience session.</w:t>
      </w:r>
    </w:p>
    <w:p w14:paraId="3720C9AB" w14:textId="01E71040" w:rsidR="00E02371" w:rsidRPr="000646B3" w:rsidRDefault="00E02371" w:rsidP="00E02371">
      <w:pPr>
        <w:pStyle w:val="ListParagraph"/>
        <w:numPr>
          <w:ilvl w:val="0"/>
          <w:numId w:val="28"/>
        </w:num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w:t>
      </w:r>
      <w:proofErr w:type="spellStart"/>
      <w:r w:rsidRPr="000646B3">
        <w:rPr>
          <w:rFonts w:ascii="Courier New" w:hAnsi="Courier New" w:cs="Courier New"/>
        </w:rPr>
        <w:t>getAvailable</w:t>
      </w:r>
      <w:r w:rsidR="00794F7D">
        <w:rPr>
          <w:rFonts w:ascii="Courier New" w:hAnsi="Courier New" w:cs="Courier New"/>
        </w:rPr>
        <w:t>Devices</w:t>
      </w:r>
      <w:proofErr w:type="spellEnd"/>
      <w:r w:rsidRPr="000646B3">
        <w:rPr>
          <w:rFonts w:ascii="Courier New" w:hAnsi="Courier New" w:cs="Courier New"/>
        </w:rPr>
        <w:t>()</w:t>
      </w:r>
    </w:p>
    <w:p w14:paraId="37FD8766" w14:textId="45E1F8C2" w:rsidR="00151E89" w:rsidRPr="002B1923" w:rsidRDefault="00794F7D" w:rsidP="002B1923">
      <w:pPr>
        <w:pStyle w:val="ListParagraph"/>
        <w:numPr>
          <w:ilvl w:val="0"/>
          <w:numId w:val="28"/>
        </w:num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w:t>
      </w:r>
      <w:proofErr w:type="spellStart"/>
      <w:r w:rsidRPr="000646B3">
        <w:rPr>
          <w:rFonts w:ascii="Courier New" w:hAnsi="Courier New" w:cs="Courier New"/>
        </w:rPr>
        <w:t>getAvailable</w:t>
      </w:r>
      <w:r>
        <w:rPr>
          <w:rFonts w:ascii="Courier New" w:hAnsi="Courier New" w:cs="Courier New"/>
        </w:rPr>
        <w:t>Contexts</w:t>
      </w:r>
      <w:proofErr w:type="spellEnd"/>
      <w:r w:rsidRPr="000646B3">
        <w:rPr>
          <w:rFonts w:ascii="Courier New" w:hAnsi="Courier New" w:cs="Courier New"/>
        </w:rPr>
        <w:t>(</w:t>
      </w:r>
      <w:r w:rsidR="002B1923">
        <w:rPr>
          <w:rFonts w:ascii="Courier New" w:hAnsi="Courier New" w:cs="Courier New"/>
        </w:rPr>
        <w:t>)</w:t>
      </w:r>
    </w:p>
    <w:commentRangeEnd w:id="1"/>
    <w:p w14:paraId="6C74FF09" w14:textId="3DFD1BBE" w:rsidR="002C7304" w:rsidRDefault="00DE02A5" w:rsidP="00C53673">
      <w:pPr>
        <w:pStyle w:val="Heading3"/>
      </w:pPr>
      <w:r>
        <w:rPr>
          <w:rStyle w:val="CommentReference"/>
          <w:rFonts w:eastAsiaTheme="minorHAnsi" w:cstheme="minorBidi"/>
          <w:b w:val="0"/>
          <w:bCs w:val="0"/>
          <w:color w:val="auto"/>
        </w:rPr>
        <w:commentReference w:id="1"/>
      </w:r>
      <w:r w:rsidR="008456F2">
        <w:t>Timeline</w:t>
      </w:r>
      <w:r w:rsidR="00BF2E59">
        <w:t xml:space="preserve"> State Update</w:t>
      </w:r>
      <w:r w:rsidR="00E60ED4">
        <w:t>s</w:t>
      </w:r>
    </w:p>
    <w:p w14:paraId="65538424" w14:textId="0EFDA2C9" w:rsidR="00151E89" w:rsidRDefault="00151E89" w:rsidP="001877DD">
      <w:r>
        <w:t>Although</w:t>
      </w:r>
      <w:r w:rsidR="00D30755">
        <w:t xml:space="preserve"> a device has made a timeline available to the Sync Service (via the </w:t>
      </w:r>
      <w:proofErr w:type="spellStart"/>
      <w:r w:rsidR="00D30755" w:rsidRPr="0023346C">
        <w:rPr>
          <w:rFonts w:ascii="Courier New" w:hAnsi="Courier New" w:cs="Courier New"/>
        </w:rPr>
        <w:t>addTimelineSource</w:t>
      </w:r>
      <w:proofErr w:type="spellEnd"/>
      <w:r w:rsidR="00D30755">
        <w:rPr>
          <w:rFonts w:ascii="Courier New" w:hAnsi="Courier New" w:cs="Courier New"/>
        </w:rPr>
        <w:t xml:space="preserve"> </w:t>
      </w:r>
      <w:r w:rsidR="00D30755" w:rsidRPr="00FE4F4C">
        <w:t>or</w:t>
      </w:r>
      <w:r w:rsidR="00D30755">
        <w:rPr>
          <w:rFonts w:ascii="Courier New" w:hAnsi="Courier New" w:cs="Courier New"/>
        </w:rPr>
        <w:t xml:space="preserve"> </w:t>
      </w:r>
      <w:proofErr w:type="spellStart"/>
      <w:r w:rsidR="00D30755" w:rsidRPr="0023346C">
        <w:rPr>
          <w:rFonts w:ascii="Courier New" w:hAnsi="Courier New" w:cs="Courier New"/>
        </w:rPr>
        <w:t>addTimelineClock</w:t>
      </w:r>
      <w:proofErr w:type="spellEnd"/>
      <w:r w:rsidR="00FE4F4C" w:rsidRPr="00FE4F4C">
        <w:t xml:space="preserve"> </w:t>
      </w:r>
      <w:r w:rsidR="00FE4F4C">
        <w:t>calls on the Sync Client Lib API</w:t>
      </w:r>
      <w:r w:rsidR="00D30755">
        <w:t>)</w:t>
      </w:r>
      <w:r w:rsidR="00FE4F4C">
        <w:t>, it</w:t>
      </w:r>
      <w:r>
        <w:t>s</w:t>
      </w:r>
      <w:r w:rsidR="00FE4F4C">
        <w:t xml:space="preserve"> </w:t>
      </w:r>
      <w:r>
        <w:t xml:space="preserve">sync client component will </w:t>
      </w:r>
      <w:r w:rsidR="00D416C3">
        <w:t xml:space="preserve">only </w:t>
      </w:r>
      <w:r>
        <w:t>start to push Time</w:t>
      </w:r>
      <w:r w:rsidR="00696079">
        <w:t xml:space="preserve">line </w:t>
      </w:r>
      <w:r>
        <w:t xml:space="preserve">state </w:t>
      </w:r>
      <w:r w:rsidR="00696079">
        <w:t>u</w:t>
      </w:r>
      <w:r>
        <w:t>pdates after being requested to do so.</w:t>
      </w:r>
      <w:r w:rsidR="00696079">
        <w:t xml:space="preserve"> If there are consumers of a timeline’s update messages (Presentation Timestamps), a Sync Service instructs the timeline host’s sync client to start emitting the updates to a particular message queue.</w:t>
      </w:r>
    </w:p>
    <w:p w14:paraId="429E00C0" w14:textId="326C8EBC" w:rsidR="00C25183" w:rsidRDefault="00C25183" w:rsidP="001877DD">
      <w:r>
        <w:lastRenderedPageBreak/>
        <w:t xml:space="preserve">If there are multiple providers for a particular content timeline (e.g. two or more devices play the same content and are more or less synchronised), the Sync Service can request a sync client to switch to an alternative provider if the initial provider in no longer able to service the request for updates. Alternatively, for a more seamless transition in the event of a timeline-update provider failure, the Sync Service can </w:t>
      </w:r>
      <w:r w:rsidR="00E60ED4">
        <w:t>instruct the requesting sync client to subscribe to all timeline providers so that an alternative clock object is available at hand if the original clock object becomes unavailable.</w:t>
      </w:r>
    </w:p>
    <w:p w14:paraId="5387776E" w14:textId="0910FC4D" w:rsidR="00696079" w:rsidRDefault="00C25183" w:rsidP="001877DD">
      <w:r>
        <w:t>The figure</w:t>
      </w:r>
      <w:r w:rsidR="00E60ED4">
        <w:t xml:space="preserve"> below,</w:t>
      </w:r>
      <w:r>
        <w:t xml:space="preserve"> illustrates </w:t>
      </w:r>
      <w:r w:rsidR="0015019B">
        <w:t>the case when there are multiple timeline providers for the same content (</w:t>
      </w:r>
      <w:r w:rsidR="0015019B" w:rsidRPr="002B1923">
        <w:rPr>
          <w:rFonts w:ascii="Courier New" w:hAnsi="Courier New" w:cs="Courier New"/>
        </w:rPr>
        <w:t>dashvid1</w:t>
      </w:r>
      <w:r w:rsidR="0015019B">
        <w:t>)</w:t>
      </w:r>
      <w:r w:rsidR="002B1923">
        <w:t xml:space="preserve">. The sync client on Device 2 is able to subscribe to timeline updates based on the content id and timeline type. </w:t>
      </w:r>
    </w:p>
    <w:p w14:paraId="1A77E385" w14:textId="28F52BF4" w:rsidR="008456F2" w:rsidRDefault="008456F2" w:rsidP="001877DD">
      <w:r w:rsidRPr="008456F2">
        <w:rPr>
          <w:noProof/>
          <w:lang w:eastAsia="en-GB"/>
        </w:rPr>
        <w:drawing>
          <wp:inline distT="0" distB="0" distL="0" distR="0" wp14:anchorId="60A4043C" wp14:editId="2AF5A54A">
            <wp:extent cx="5727700" cy="30803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080385"/>
                    </a:xfrm>
                    <a:prstGeom prst="rect">
                      <a:avLst/>
                    </a:prstGeom>
                  </pic:spPr>
                </pic:pic>
              </a:graphicData>
            </a:graphic>
          </wp:inline>
        </w:drawing>
      </w:r>
    </w:p>
    <w:p w14:paraId="6BABD6EF" w14:textId="2E844CD0" w:rsidR="002B1923" w:rsidRDefault="002B1923" w:rsidP="001877DD">
      <w:r>
        <w:t>The application on Device2 is notified of the availability of two clock objects, each representing the timeline shadow from Device 1 and Device 2 (the timeline sources) respectively.</w:t>
      </w:r>
      <w:r w:rsidR="002440FF">
        <w:t xml:space="preserve"> </w:t>
      </w:r>
    </w:p>
    <w:p w14:paraId="27DEEF05" w14:textId="779011E7" w:rsidR="002440FF" w:rsidRDefault="002440FF" w:rsidP="002440FF">
      <w:pPr>
        <w:pStyle w:val="Heading3"/>
      </w:pPr>
      <w:r>
        <w:t>Synchronising other Content to Clock objects</w:t>
      </w:r>
    </w:p>
    <w:p w14:paraId="71FC0E28" w14:textId="72B7759F" w:rsidR="00D30755" w:rsidRPr="006F4627" w:rsidRDefault="002440FF" w:rsidP="001877DD">
      <w:pPr>
        <w:rPr>
          <w:i/>
        </w:rPr>
      </w:pPr>
      <w:r w:rsidRPr="006F4627">
        <w:rPr>
          <w:i/>
        </w:rPr>
        <w:t>Same stuff as section in white paper on strategies to overcome asynchrony. Correlations are required to map timings from source timeline to the client app’s content timeline.</w:t>
      </w:r>
    </w:p>
    <w:p w14:paraId="7E8A6621" w14:textId="77777777" w:rsidR="0056087B" w:rsidRDefault="0056087B">
      <w:pPr>
        <w:spacing w:after="200" w:line="276" w:lineRule="auto"/>
      </w:pPr>
      <w:r>
        <w:br w:type="page"/>
      </w:r>
    </w:p>
    <w:p w14:paraId="0287EF17" w14:textId="5502A795" w:rsidR="00BC454D" w:rsidRDefault="00BC454D" w:rsidP="00BC454D">
      <w:pPr>
        <w:pStyle w:val="Heading2"/>
      </w:pPr>
      <w:r>
        <w:lastRenderedPageBreak/>
        <w:t xml:space="preserve">The </w:t>
      </w:r>
      <w:r w:rsidR="00F355CC">
        <w:t xml:space="preserve">Cloud-Sync </w:t>
      </w:r>
      <w:r>
        <w:t>Synchronisation Service Architecture</w:t>
      </w:r>
    </w:p>
    <w:p w14:paraId="181F5D84" w14:textId="6CD3A152" w:rsidR="0056087B" w:rsidRDefault="0056087B" w:rsidP="0056087B">
      <w:pPr>
        <w:pStyle w:val="Heading3"/>
      </w:pPr>
      <w:r>
        <w:t>Service Architecture</w:t>
      </w:r>
    </w:p>
    <w:p w14:paraId="4CDF2302" w14:textId="23E5CF82" w:rsidR="002440FF" w:rsidRDefault="00F355CC" w:rsidP="00BC454D">
      <w:r>
        <w:rPr>
          <w:noProof/>
        </w:rPr>
        <w:drawing>
          <wp:inline distT="0" distB="0" distL="0" distR="0" wp14:anchorId="42567F73" wp14:editId="32E6249D">
            <wp:extent cx="5727700" cy="510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5108575"/>
                    </a:xfrm>
                    <a:prstGeom prst="rect">
                      <a:avLst/>
                    </a:prstGeom>
                  </pic:spPr>
                </pic:pic>
              </a:graphicData>
            </a:graphic>
          </wp:inline>
        </w:drawing>
      </w:r>
    </w:p>
    <w:p w14:paraId="06A963A5" w14:textId="577148E9" w:rsidR="00F355CC" w:rsidRDefault="0056087B" w:rsidP="0056087B">
      <w:pPr>
        <w:pStyle w:val="Heading3"/>
      </w:pPr>
      <w:r>
        <w:lastRenderedPageBreak/>
        <w:t>Deployment Architecture</w:t>
      </w:r>
    </w:p>
    <w:p w14:paraId="20D46109" w14:textId="467B57B0" w:rsidR="002153F1" w:rsidRDefault="0056087B" w:rsidP="00BC454D">
      <w:r>
        <w:rPr>
          <w:noProof/>
        </w:rPr>
        <w:drawing>
          <wp:inline distT="0" distB="0" distL="0" distR="0" wp14:anchorId="04DFE02B" wp14:editId="07533E88">
            <wp:extent cx="6128657" cy="33496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df"/>
                    <pic:cNvPicPr/>
                  </pic:nvPicPr>
                  <pic:blipFill>
                    <a:blip r:embed="rId11">
                      <a:extLst>
                        <a:ext uri="{28A0092B-C50C-407E-A947-70E740481C1C}">
                          <a14:useLocalDpi xmlns:a14="http://schemas.microsoft.com/office/drawing/2010/main" val="0"/>
                        </a:ext>
                      </a:extLst>
                    </a:blip>
                    <a:stretch>
                      <a:fillRect/>
                    </a:stretch>
                  </pic:blipFill>
                  <pic:spPr>
                    <a:xfrm>
                      <a:off x="0" y="0"/>
                      <a:ext cx="6140694" cy="3356277"/>
                    </a:xfrm>
                    <a:prstGeom prst="rect">
                      <a:avLst/>
                    </a:prstGeom>
                  </pic:spPr>
                </pic:pic>
              </a:graphicData>
            </a:graphic>
          </wp:inline>
        </w:drawing>
      </w:r>
    </w:p>
    <w:p w14:paraId="7AC9F8BF" w14:textId="3158C288" w:rsidR="00F355CC" w:rsidRDefault="00F355CC" w:rsidP="00BC454D"/>
    <w:p w14:paraId="352B9AB9" w14:textId="77777777" w:rsidR="00F355CC" w:rsidRDefault="00F355CC" w:rsidP="00BC454D"/>
    <w:p w14:paraId="0E9B62A0" w14:textId="77777777" w:rsidR="002153F1" w:rsidRDefault="002153F1" w:rsidP="00BC454D"/>
    <w:p w14:paraId="4FC6FE6A" w14:textId="77777777" w:rsidR="00FE5ACA" w:rsidRDefault="00FE5ACA" w:rsidP="00BC454D"/>
    <w:p w14:paraId="78B2958F" w14:textId="4CC991EC" w:rsidR="00971F7F" w:rsidRDefault="00EA70DE" w:rsidP="00CA7907">
      <w:pPr>
        <w:pStyle w:val="Heading3"/>
      </w:pPr>
      <w:ins w:id="2" w:author="Rajiv Ramdhany" w:date="2017-11-08T09:47:00Z">
        <w:r>
          <w:t xml:space="preserve"> </w:t>
        </w:r>
      </w:ins>
      <w:r w:rsidR="00971F7F">
        <w:t>Message Brokers:</w:t>
      </w:r>
    </w:p>
    <w:p w14:paraId="76208DCD" w14:textId="77777777" w:rsidR="00971F7F" w:rsidRDefault="00971F7F" w:rsidP="00BC454D"/>
    <w:p w14:paraId="201B17DB" w14:textId="7117622C" w:rsidR="00FE5ACA" w:rsidRDefault="00FE5ACA" w:rsidP="00BC454D">
      <w:r>
        <w:t>MQTT broker</w:t>
      </w:r>
      <w:r w:rsidR="00434838">
        <w:t>s: Mosquito, RabbitMQ with MQTT plugin</w:t>
      </w:r>
      <w:r w:rsidR="00FC27FB">
        <w:t>, ActiveMQ</w:t>
      </w:r>
    </w:p>
    <w:p w14:paraId="663F9328" w14:textId="643A5914" w:rsidR="00845BD9" w:rsidRDefault="00845BD9" w:rsidP="00BC454D">
      <w:r>
        <w:t>Other message brokers: Apache Kafka</w:t>
      </w:r>
      <w:r w:rsidR="003C509A">
        <w:t xml:space="preserve">, </w:t>
      </w:r>
      <w:proofErr w:type="spellStart"/>
      <w:r w:rsidR="003C509A">
        <w:t>ZeroMQ</w:t>
      </w:r>
      <w:proofErr w:type="spellEnd"/>
      <w:r w:rsidR="00077024">
        <w:t>, SQS</w:t>
      </w:r>
    </w:p>
    <w:p w14:paraId="7A174766" w14:textId="18B7257A" w:rsidR="00971F7F" w:rsidRDefault="00971F7F" w:rsidP="00BC454D">
      <w:r>
        <w:t>Comparison:</w:t>
      </w:r>
    </w:p>
    <w:p w14:paraId="6F3D2B68" w14:textId="6127193E" w:rsidR="00971F7F" w:rsidRDefault="00F355CC" w:rsidP="00BC454D">
      <w:hyperlink r:id="rId12" w:history="1">
        <w:r w:rsidR="00971F7F" w:rsidRPr="007841E8">
          <w:rPr>
            <w:rStyle w:val="Hyperlink"/>
          </w:rPr>
          <w:t>https://dzone.com/articles/exploring-message-brokers</w:t>
        </w:r>
      </w:hyperlink>
      <w:r w:rsidR="00971F7F">
        <w:t xml:space="preserve"> </w:t>
      </w:r>
    </w:p>
    <w:p w14:paraId="3400414E" w14:textId="37CD1BD7" w:rsidR="00971F7F" w:rsidRDefault="00F355CC" w:rsidP="00BC454D">
      <w:hyperlink r:id="rId13" w:history="1">
        <w:r w:rsidR="005C57A5" w:rsidRPr="007841E8">
          <w:rPr>
            <w:rStyle w:val="Hyperlink"/>
          </w:rPr>
          <w:t>https://www.infoq.com/articles/apache-kafka</w:t>
        </w:r>
      </w:hyperlink>
      <w:r w:rsidR="005C57A5">
        <w:t xml:space="preserve"> </w:t>
      </w:r>
    </w:p>
    <w:p w14:paraId="5A36D642" w14:textId="17676E0B" w:rsidR="00FF38B3" w:rsidRDefault="00F355CC" w:rsidP="00BC454D">
      <w:hyperlink r:id="rId14" w:history="1">
        <w:r w:rsidR="00FF38B3" w:rsidRPr="007841E8">
          <w:rPr>
            <w:rStyle w:val="Hyperlink"/>
          </w:rPr>
          <w:t>https://thenewstack.io/apache-kafka-cornerstone-iot-data-platform/</w:t>
        </w:r>
      </w:hyperlink>
      <w:r w:rsidR="00FF38B3">
        <w:t xml:space="preserve"> </w:t>
      </w:r>
    </w:p>
    <w:p w14:paraId="6A1B0F76" w14:textId="77777777" w:rsidR="00971F7F" w:rsidRPr="00BC454D" w:rsidRDefault="00971F7F" w:rsidP="00BC454D"/>
    <w:p w14:paraId="3D9B2962" w14:textId="4FD9B708" w:rsidR="00BC454D" w:rsidRDefault="00BC454D" w:rsidP="00BC454D">
      <w:pPr>
        <w:pStyle w:val="Heading2"/>
      </w:pPr>
      <w:r>
        <w:t>The Sync Service Client API</w:t>
      </w:r>
      <w:r w:rsidR="00846B41">
        <w:t xml:space="preserve"> and Events</w:t>
      </w:r>
    </w:p>
    <w:p w14:paraId="104B2E1F" w14:textId="55945FA0" w:rsidR="00116817" w:rsidRDefault="00116817" w:rsidP="00F2011A">
      <w:pPr>
        <w:pStyle w:val="Heading3"/>
      </w:pPr>
      <w:r>
        <w:t xml:space="preserve">Current </w:t>
      </w:r>
      <w:r w:rsidR="007E76F1">
        <w:t xml:space="preserve">DVB-CSS </w:t>
      </w:r>
      <w:r>
        <w:t>Sync Client API:</w:t>
      </w:r>
    </w:p>
    <w:p w14:paraId="66C38AEF" w14:textId="2596871E" w:rsidR="005F53D6" w:rsidRDefault="005F53D6" w:rsidP="005F53D6">
      <w:pPr>
        <w:rPr>
          <w:rFonts w:ascii="Courier New" w:hAnsi="Courier New" w:cs="Courier New"/>
        </w:rPr>
      </w:pPr>
      <w:r w:rsidRPr="005F53D6">
        <w:rPr>
          <w:rFonts w:ascii="Courier New" w:hAnsi="Courier New" w:cs="Courier New"/>
        </w:rPr>
        <w:t xml:space="preserve">synchroniser = </w:t>
      </w:r>
      <w:proofErr w:type="spellStart"/>
      <w:r w:rsidRPr="005F53D6">
        <w:rPr>
          <w:rFonts w:ascii="Courier New" w:hAnsi="Courier New" w:cs="Courier New"/>
        </w:rPr>
        <w:t>SyncKit.createSynchroniser</w:t>
      </w:r>
      <w:proofErr w:type="spellEnd"/>
      <w:r w:rsidRPr="005F53D6">
        <w:rPr>
          <w:rFonts w:ascii="Courier New" w:hAnsi="Courier New" w:cs="Courier New"/>
        </w:rPr>
        <w:t>(</w:t>
      </w:r>
      <w:proofErr w:type="spellStart"/>
      <w:r w:rsidRPr="005F53D6">
        <w:rPr>
          <w:rFonts w:ascii="Courier New" w:hAnsi="Courier New" w:cs="Courier New"/>
        </w:rPr>
        <w:t>ciiUrl</w:t>
      </w:r>
      <w:proofErr w:type="spellEnd"/>
      <w:r w:rsidRPr="005F53D6">
        <w:rPr>
          <w:rFonts w:ascii="Courier New" w:hAnsi="Courier New" w:cs="Courier New"/>
        </w:rPr>
        <w:t xml:space="preserve">, </w:t>
      </w:r>
      <w:proofErr w:type="spellStart"/>
      <w:r w:rsidR="002B659D">
        <w:rPr>
          <w:rFonts w:ascii="Courier New" w:hAnsi="Courier New" w:cs="Courier New"/>
        </w:rPr>
        <w:t>sessionId</w:t>
      </w:r>
      <w:proofErr w:type="spellEnd"/>
      <w:r w:rsidRPr="005F53D6">
        <w:rPr>
          <w:rFonts w:ascii="Courier New" w:hAnsi="Courier New" w:cs="Courier New"/>
        </w:rPr>
        <w:t>);</w:t>
      </w:r>
    </w:p>
    <w:p w14:paraId="2666780C" w14:textId="6FE08A2A" w:rsidR="00831916" w:rsidRPr="007E76F1" w:rsidRDefault="00831916" w:rsidP="003F430F">
      <w:pPr>
        <w:rPr>
          <w:b/>
        </w:rPr>
      </w:pPr>
      <w:r w:rsidRPr="007E76F1">
        <w:rPr>
          <w:b/>
        </w:rPr>
        <w:t>Synchroniser properties:</w:t>
      </w:r>
    </w:p>
    <w:p w14:paraId="611E9BE6" w14:textId="77777777" w:rsidR="004C1C0F" w:rsidRPr="00CC29CE" w:rsidRDefault="004C1C0F" w:rsidP="004C1C0F">
      <w:pPr>
        <w:pStyle w:val="ListParagraph"/>
        <w:numPr>
          <w:ilvl w:val="0"/>
          <w:numId w:val="28"/>
        </w:numPr>
        <w:rPr>
          <w:rFonts w:ascii="Courier New" w:hAnsi="Courier New" w:cs="Courier New"/>
          <w:sz w:val="21"/>
        </w:rPr>
      </w:pPr>
      <w:proofErr w:type="spellStart"/>
      <w:r w:rsidRPr="00CC29CE">
        <w:rPr>
          <w:rFonts w:ascii="Courier New" w:hAnsi="Courier New" w:cs="Courier New"/>
          <w:sz w:val="21"/>
        </w:rPr>
        <w:t>wallClock</w:t>
      </w:r>
      <w:proofErr w:type="spellEnd"/>
    </w:p>
    <w:p w14:paraId="3BA4E717" w14:textId="77777777" w:rsidR="004C1C0F" w:rsidRPr="00CC29CE" w:rsidRDefault="004C1C0F" w:rsidP="004C1C0F">
      <w:pPr>
        <w:pStyle w:val="ListParagraph"/>
        <w:numPr>
          <w:ilvl w:val="0"/>
          <w:numId w:val="28"/>
        </w:numPr>
        <w:rPr>
          <w:rFonts w:ascii="Courier New" w:hAnsi="Courier New" w:cs="Courier New"/>
          <w:sz w:val="21"/>
        </w:rPr>
      </w:pPr>
      <w:proofErr w:type="spellStart"/>
      <w:r w:rsidRPr="00CC29CE">
        <w:rPr>
          <w:rFonts w:ascii="Courier New" w:hAnsi="Courier New" w:cs="Courier New"/>
          <w:sz w:val="21"/>
        </w:rPr>
        <w:lastRenderedPageBreak/>
        <w:t>syncTLClock</w:t>
      </w:r>
      <w:proofErr w:type="spellEnd"/>
    </w:p>
    <w:p w14:paraId="7FBD94E1" w14:textId="72225720" w:rsidR="004C1C0F" w:rsidRPr="00CC29CE" w:rsidRDefault="004C1C0F" w:rsidP="004C1C0F">
      <w:pPr>
        <w:pStyle w:val="ListParagraph"/>
        <w:numPr>
          <w:ilvl w:val="0"/>
          <w:numId w:val="28"/>
        </w:numPr>
        <w:rPr>
          <w:rFonts w:ascii="Courier New" w:hAnsi="Courier New" w:cs="Courier New"/>
          <w:sz w:val="21"/>
        </w:rPr>
      </w:pPr>
      <w:proofErr w:type="spellStart"/>
      <w:r w:rsidRPr="00CC29CE">
        <w:rPr>
          <w:rFonts w:ascii="Courier New" w:hAnsi="Courier New" w:cs="Courier New"/>
          <w:sz w:val="21"/>
        </w:rPr>
        <w:t>wcUrl</w:t>
      </w:r>
      <w:proofErr w:type="spellEnd"/>
    </w:p>
    <w:p w14:paraId="146E18FA" w14:textId="77777777" w:rsidR="004C1C0F" w:rsidRPr="00CC29CE" w:rsidRDefault="004C1C0F" w:rsidP="004C1C0F">
      <w:pPr>
        <w:pStyle w:val="ListParagraph"/>
        <w:numPr>
          <w:ilvl w:val="0"/>
          <w:numId w:val="28"/>
        </w:numPr>
        <w:rPr>
          <w:rFonts w:ascii="Courier New" w:hAnsi="Courier New" w:cs="Courier New"/>
          <w:sz w:val="21"/>
        </w:rPr>
      </w:pPr>
      <w:proofErr w:type="spellStart"/>
      <w:r w:rsidRPr="00CC29CE">
        <w:rPr>
          <w:rFonts w:ascii="Courier New" w:hAnsi="Courier New" w:cs="Courier New"/>
          <w:sz w:val="21"/>
        </w:rPr>
        <w:t>tsUrl</w:t>
      </w:r>
      <w:proofErr w:type="spellEnd"/>
    </w:p>
    <w:p w14:paraId="397CEE4E" w14:textId="77777777" w:rsidR="004C1C0F" w:rsidRPr="00CC29CE" w:rsidRDefault="004C1C0F" w:rsidP="004C1C0F">
      <w:pPr>
        <w:pStyle w:val="ListParagraph"/>
        <w:numPr>
          <w:ilvl w:val="0"/>
          <w:numId w:val="28"/>
        </w:numPr>
        <w:rPr>
          <w:rFonts w:ascii="Courier New" w:hAnsi="Courier New" w:cs="Courier New"/>
          <w:sz w:val="21"/>
        </w:rPr>
      </w:pPr>
      <w:proofErr w:type="spellStart"/>
      <w:r w:rsidRPr="00CC29CE">
        <w:rPr>
          <w:rFonts w:ascii="Courier New" w:hAnsi="Courier New" w:cs="Courier New"/>
          <w:sz w:val="21"/>
        </w:rPr>
        <w:t>contentId</w:t>
      </w:r>
      <w:proofErr w:type="spellEnd"/>
    </w:p>
    <w:p w14:paraId="3A2427C2" w14:textId="77777777" w:rsidR="004C1C0F" w:rsidRPr="00CC29CE" w:rsidRDefault="004C1C0F" w:rsidP="004C1C0F">
      <w:pPr>
        <w:pStyle w:val="ListParagraph"/>
        <w:numPr>
          <w:ilvl w:val="0"/>
          <w:numId w:val="28"/>
        </w:numPr>
        <w:rPr>
          <w:rFonts w:ascii="Courier New" w:hAnsi="Courier New" w:cs="Courier New"/>
          <w:sz w:val="21"/>
        </w:rPr>
      </w:pPr>
      <w:proofErr w:type="spellStart"/>
      <w:r w:rsidRPr="00CC29CE">
        <w:rPr>
          <w:rFonts w:ascii="Courier New" w:hAnsi="Courier New" w:cs="Courier New"/>
          <w:sz w:val="21"/>
        </w:rPr>
        <w:t>availableTimelines</w:t>
      </w:r>
      <w:proofErr w:type="spellEnd"/>
    </w:p>
    <w:p w14:paraId="4418361B" w14:textId="51381BE3" w:rsidR="00831916" w:rsidRPr="007E76F1" w:rsidRDefault="003F430F" w:rsidP="005F53D6">
      <w:pPr>
        <w:rPr>
          <w:rFonts w:ascii="Courier New" w:hAnsi="Courier New" w:cs="Courier New"/>
          <w:b/>
        </w:rPr>
      </w:pPr>
      <w:r w:rsidRPr="007E76F1">
        <w:rPr>
          <w:b/>
        </w:rPr>
        <w:t>Methods</w:t>
      </w:r>
      <w:r w:rsidR="00CC29CE" w:rsidRPr="007E76F1">
        <w:rPr>
          <w:b/>
        </w:rPr>
        <w:t>:</w:t>
      </w:r>
    </w:p>
    <w:p w14:paraId="162A273E" w14:textId="77777777" w:rsidR="00E24C07" w:rsidRPr="00CC29CE" w:rsidRDefault="00E24C07" w:rsidP="00E24C07">
      <w:pPr>
        <w:pStyle w:val="ListParagraph"/>
        <w:numPr>
          <w:ilvl w:val="0"/>
          <w:numId w:val="28"/>
        </w:numPr>
        <w:rPr>
          <w:rFonts w:ascii="Courier New" w:hAnsi="Courier New" w:cs="Courier New"/>
          <w:sz w:val="21"/>
        </w:rPr>
      </w:pPr>
      <w:proofErr w:type="spellStart"/>
      <w:proofErr w:type="gramStart"/>
      <w:r w:rsidRPr="00CC29CE">
        <w:rPr>
          <w:rFonts w:ascii="Courier New" w:hAnsi="Courier New" w:cs="Courier New"/>
          <w:sz w:val="21"/>
          <w:lang w:val="en-US"/>
        </w:rPr>
        <w:t>startContentMonitor</w:t>
      </w:r>
      <w:proofErr w:type="spellEnd"/>
      <w:r w:rsidRPr="00CC29CE">
        <w:rPr>
          <w:rFonts w:ascii="Courier New" w:hAnsi="Courier New" w:cs="Courier New"/>
          <w:sz w:val="21"/>
          <w:lang w:val="en-US"/>
        </w:rPr>
        <w:t>(</w:t>
      </w:r>
      <w:proofErr w:type="gramEnd"/>
      <w:r w:rsidRPr="00CC29CE">
        <w:rPr>
          <w:rFonts w:ascii="Courier New" w:hAnsi="Courier New" w:cs="Courier New"/>
          <w:sz w:val="21"/>
          <w:lang w:val="en-US"/>
        </w:rPr>
        <w:t>)</w:t>
      </w:r>
    </w:p>
    <w:p w14:paraId="6A303FB3" w14:textId="77777777" w:rsidR="00E24C07" w:rsidRPr="00CC29CE" w:rsidRDefault="00E24C07" w:rsidP="00E24C07">
      <w:pPr>
        <w:pStyle w:val="ListParagraph"/>
        <w:numPr>
          <w:ilvl w:val="0"/>
          <w:numId w:val="28"/>
        </w:numPr>
        <w:rPr>
          <w:rFonts w:ascii="Courier New" w:hAnsi="Courier New" w:cs="Courier New"/>
          <w:sz w:val="21"/>
        </w:rPr>
      </w:pPr>
      <w:proofErr w:type="spellStart"/>
      <w:proofErr w:type="gramStart"/>
      <w:r w:rsidRPr="00CC29CE">
        <w:rPr>
          <w:rFonts w:ascii="Courier New" w:hAnsi="Courier New" w:cs="Courier New"/>
          <w:sz w:val="21"/>
          <w:lang w:val="en-US"/>
        </w:rPr>
        <w:t>stopContentMonitor</w:t>
      </w:r>
      <w:proofErr w:type="spellEnd"/>
      <w:r w:rsidRPr="00CC29CE">
        <w:rPr>
          <w:rFonts w:ascii="Courier New" w:hAnsi="Courier New" w:cs="Courier New"/>
          <w:sz w:val="21"/>
          <w:lang w:val="en-US"/>
        </w:rPr>
        <w:t>(</w:t>
      </w:r>
      <w:proofErr w:type="gramEnd"/>
      <w:r w:rsidRPr="00CC29CE">
        <w:rPr>
          <w:rFonts w:ascii="Courier New" w:hAnsi="Courier New" w:cs="Courier New"/>
          <w:sz w:val="21"/>
          <w:lang w:val="en-US"/>
        </w:rPr>
        <w:t>)</w:t>
      </w:r>
    </w:p>
    <w:p w14:paraId="65C379D3" w14:textId="5BF64D89" w:rsidR="00E24C07" w:rsidRPr="00CC29CE" w:rsidRDefault="00E24C07" w:rsidP="00E24C07">
      <w:pPr>
        <w:pStyle w:val="ListParagraph"/>
        <w:numPr>
          <w:ilvl w:val="0"/>
          <w:numId w:val="28"/>
        </w:numPr>
        <w:rPr>
          <w:rFonts w:ascii="Courier New" w:hAnsi="Courier New" w:cs="Courier New"/>
          <w:sz w:val="21"/>
        </w:rPr>
      </w:pPr>
      <w:proofErr w:type="spellStart"/>
      <w:proofErr w:type="gramStart"/>
      <w:r w:rsidRPr="00CC29CE">
        <w:rPr>
          <w:rFonts w:ascii="Courier New" w:hAnsi="Courier New" w:cs="Courier New"/>
          <w:sz w:val="21"/>
        </w:rPr>
        <w:t>enableSync</w:t>
      </w:r>
      <w:r w:rsidR="00806A70">
        <w:rPr>
          <w:rFonts w:ascii="Courier New" w:hAnsi="Courier New" w:cs="Courier New"/>
          <w:sz w:val="21"/>
        </w:rPr>
        <w:t>ToTimeline</w:t>
      </w:r>
      <w:proofErr w:type="spellEnd"/>
      <w:r w:rsidRPr="00CC29CE">
        <w:rPr>
          <w:rFonts w:ascii="Courier New" w:hAnsi="Courier New" w:cs="Courier New"/>
          <w:sz w:val="21"/>
        </w:rPr>
        <w:t>(</w:t>
      </w:r>
      <w:proofErr w:type="spellStart"/>
      <w:proofErr w:type="gramEnd"/>
      <w:r w:rsidRPr="00CC29CE">
        <w:rPr>
          <w:rFonts w:ascii="Courier New" w:hAnsi="Courier New" w:cs="Courier New"/>
          <w:sz w:val="21"/>
        </w:rPr>
        <w:t>timelineSelector</w:t>
      </w:r>
      <w:proofErr w:type="spellEnd"/>
      <w:r w:rsidRPr="00CC29CE">
        <w:rPr>
          <w:rFonts w:ascii="Courier New" w:hAnsi="Courier New" w:cs="Courier New"/>
          <w:sz w:val="21"/>
        </w:rPr>
        <w:t xml:space="preserve">, </w:t>
      </w:r>
      <w:proofErr w:type="spellStart"/>
      <w:r w:rsidRPr="00CC29CE">
        <w:rPr>
          <w:rFonts w:ascii="Courier New" w:hAnsi="Courier New" w:cs="Courier New"/>
          <w:sz w:val="21"/>
        </w:rPr>
        <w:t>syncAccuracy</w:t>
      </w:r>
      <w:proofErr w:type="spellEnd"/>
      <w:r w:rsidRPr="00CC29CE">
        <w:rPr>
          <w:rFonts w:ascii="Courier New" w:hAnsi="Courier New" w:cs="Courier New"/>
          <w:sz w:val="21"/>
        </w:rPr>
        <w:t>)</w:t>
      </w:r>
    </w:p>
    <w:p w14:paraId="4E06D16C" w14:textId="2791E377" w:rsidR="005F53D6" w:rsidRPr="00CC29CE" w:rsidRDefault="00E24C07" w:rsidP="0070650C">
      <w:pPr>
        <w:pStyle w:val="ListParagraph"/>
        <w:numPr>
          <w:ilvl w:val="0"/>
          <w:numId w:val="28"/>
        </w:numPr>
        <w:rPr>
          <w:rFonts w:ascii="Courier New" w:hAnsi="Courier New" w:cs="Courier New"/>
          <w:sz w:val="21"/>
        </w:rPr>
      </w:pPr>
      <w:proofErr w:type="spellStart"/>
      <w:proofErr w:type="gramStart"/>
      <w:r w:rsidRPr="00CC29CE">
        <w:rPr>
          <w:rFonts w:ascii="Courier New" w:hAnsi="Courier New" w:cs="Courier New"/>
          <w:sz w:val="21"/>
        </w:rPr>
        <w:t>disableSynchronisation</w:t>
      </w:r>
      <w:proofErr w:type="spellEnd"/>
      <w:r w:rsidRPr="00CC29CE">
        <w:rPr>
          <w:rFonts w:ascii="Courier New" w:hAnsi="Courier New" w:cs="Courier New"/>
          <w:sz w:val="21"/>
        </w:rPr>
        <w:t>(</w:t>
      </w:r>
      <w:proofErr w:type="gramEnd"/>
      <w:r w:rsidRPr="00CC29CE">
        <w:rPr>
          <w:rFonts w:ascii="Courier New" w:hAnsi="Courier New" w:cs="Courier New"/>
          <w:sz w:val="21"/>
        </w:rPr>
        <w:t>)</w:t>
      </w:r>
    </w:p>
    <w:p w14:paraId="2F350C31" w14:textId="77777777" w:rsidR="00116817" w:rsidRDefault="00116817"/>
    <w:p w14:paraId="35F880D9" w14:textId="7092C62D" w:rsidR="005F53D6" w:rsidRPr="007E76F1" w:rsidRDefault="005F53D6" w:rsidP="005F53D6">
      <w:pPr>
        <w:rPr>
          <w:b/>
        </w:rPr>
      </w:pPr>
      <w:r w:rsidRPr="007E76F1">
        <w:rPr>
          <w:b/>
        </w:rPr>
        <w:t>Events</w:t>
      </w:r>
      <w:r w:rsidR="00CC29CE" w:rsidRPr="007E76F1">
        <w:rPr>
          <w:b/>
        </w:rPr>
        <w:t xml:space="preserve"> emitted</w:t>
      </w:r>
      <w:r w:rsidRPr="007E76F1">
        <w:rPr>
          <w:b/>
        </w:rPr>
        <w:t xml:space="preserve">: </w:t>
      </w:r>
    </w:p>
    <w:p w14:paraId="4E2BBDA3" w14:textId="1973C31A" w:rsidR="005F53D6" w:rsidRPr="00CC29CE" w:rsidRDefault="005F53D6" w:rsidP="005F53D6">
      <w:pPr>
        <w:pStyle w:val="ListParagraph"/>
        <w:numPr>
          <w:ilvl w:val="0"/>
          <w:numId w:val="33"/>
        </w:numPr>
        <w:rPr>
          <w:rFonts w:ascii="Courier New" w:hAnsi="Courier New" w:cs="Courier New"/>
          <w:sz w:val="21"/>
        </w:rPr>
      </w:pPr>
      <w:proofErr w:type="spellStart"/>
      <w:r w:rsidRPr="00CC29CE">
        <w:rPr>
          <w:rFonts w:ascii="Courier New" w:hAnsi="Courier New" w:cs="Courier New"/>
          <w:sz w:val="21"/>
        </w:rPr>
        <w:t>ContentIdChanged</w:t>
      </w:r>
      <w:proofErr w:type="spellEnd"/>
    </w:p>
    <w:p w14:paraId="7F170315" w14:textId="4F1D0649" w:rsidR="005F53D6" w:rsidRPr="00CC29CE" w:rsidRDefault="005F53D6" w:rsidP="005F53D6">
      <w:pPr>
        <w:pStyle w:val="ListParagraph"/>
        <w:numPr>
          <w:ilvl w:val="0"/>
          <w:numId w:val="33"/>
        </w:numPr>
        <w:rPr>
          <w:rFonts w:ascii="Courier New" w:hAnsi="Courier New" w:cs="Courier New"/>
          <w:sz w:val="21"/>
        </w:rPr>
      </w:pPr>
      <w:proofErr w:type="spellStart"/>
      <w:r w:rsidRPr="00CC29CE">
        <w:rPr>
          <w:rFonts w:ascii="Courier New" w:hAnsi="Courier New" w:cs="Courier New"/>
          <w:sz w:val="21"/>
        </w:rPr>
        <w:t>TimelinesAvailable</w:t>
      </w:r>
      <w:proofErr w:type="spellEnd"/>
    </w:p>
    <w:p w14:paraId="30DE39E9" w14:textId="77777777" w:rsidR="005F53D6" w:rsidRPr="00CC29CE" w:rsidRDefault="005F53D6" w:rsidP="005F53D6">
      <w:pPr>
        <w:pStyle w:val="ListParagraph"/>
        <w:numPr>
          <w:ilvl w:val="0"/>
          <w:numId w:val="33"/>
        </w:numPr>
        <w:rPr>
          <w:rFonts w:ascii="Courier New" w:hAnsi="Courier New" w:cs="Courier New"/>
          <w:sz w:val="21"/>
        </w:rPr>
      </w:pPr>
      <w:proofErr w:type="spellStart"/>
      <w:r w:rsidRPr="00CC29CE">
        <w:rPr>
          <w:rFonts w:ascii="Courier New" w:hAnsi="Courier New" w:cs="Courier New"/>
          <w:sz w:val="21"/>
        </w:rPr>
        <w:t>WallClockSyncStarted</w:t>
      </w:r>
      <w:proofErr w:type="spellEnd"/>
    </w:p>
    <w:p w14:paraId="58606E18" w14:textId="77777777" w:rsidR="005F53D6" w:rsidRPr="00CC29CE" w:rsidRDefault="005F53D6" w:rsidP="005F53D6">
      <w:pPr>
        <w:pStyle w:val="ListParagraph"/>
        <w:numPr>
          <w:ilvl w:val="0"/>
          <w:numId w:val="33"/>
        </w:numPr>
        <w:rPr>
          <w:rFonts w:ascii="Courier New" w:hAnsi="Courier New" w:cs="Courier New"/>
          <w:sz w:val="21"/>
        </w:rPr>
      </w:pPr>
      <w:proofErr w:type="spellStart"/>
      <w:r w:rsidRPr="00CC29CE">
        <w:rPr>
          <w:rFonts w:ascii="Courier New" w:hAnsi="Courier New" w:cs="Courier New"/>
          <w:sz w:val="21"/>
        </w:rPr>
        <w:t>WallClockSynced</w:t>
      </w:r>
      <w:proofErr w:type="spellEnd"/>
    </w:p>
    <w:p w14:paraId="066C6F61" w14:textId="77777777" w:rsidR="005F53D6" w:rsidRPr="00CC29CE" w:rsidRDefault="005F53D6" w:rsidP="005F53D6">
      <w:pPr>
        <w:pStyle w:val="ListParagraph"/>
        <w:numPr>
          <w:ilvl w:val="0"/>
          <w:numId w:val="33"/>
        </w:numPr>
        <w:rPr>
          <w:rFonts w:ascii="Courier New" w:hAnsi="Courier New" w:cs="Courier New"/>
          <w:sz w:val="21"/>
        </w:rPr>
      </w:pPr>
      <w:proofErr w:type="spellStart"/>
      <w:r w:rsidRPr="00CC29CE">
        <w:rPr>
          <w:rFonts w:ascii="Courier New" w:hAnsi="Courier New" w:cs="Courier New"/>
          <w:sz w:val="21"/>
        </w:rPr>
        <w:t>SyncTimelineAvailable</w:t>
      </w:r>
      <w:proofErr w:type="spellEnd"/>
    </w:p>
    <w:p w14:paraId="08F99BDB" w14:textId="77777777" w:rsidR="005F53D6" w:rsidRPr="00CC29CE" w:rsidRDefault="005F53D6" w:rsidP="005F53D6">
      <w:pPr>
        <w:pStyle w:val="ListParagraph"/>
        <w:numPr>
          <w:ilvl w:val="0"/>
          <w:numId w:val="33"/>
        </w:numPr>
        <w:rPr>
          <w:rFonts w:ascii="Courier New" w:hAnsi="Courier New" w:cs="Courier New"/>
          <w:sz w:val="21"/>
        </w:rPr>
      </w:pPr>
      <w:proofErr w:type="spellStart"/>
      <w:r w:rsidRPr="00CC29CE">
        <w:rPr>
          <w:rFonts w:ascii="Courier New" w:hAnsi="Courier New" w:cs="Courier New"/>
          <w:sz w:val="21"/>
        </w:rPr>
        <w:t>SyncTimelineUnAvailable</w:t>
      </w:r>
      <w:proofErr w:type="spellEnd"/>
    </w:p>
    <w:p w14:paraId="02A22D48" w14:textId="6ADCDC33" w:rsidR="005F53D6" w:rsidRPr="00CC29CE" w:rsidRDefault="005F53D6" w:rsidP="005F53D6">
      <w:pPr>
        <w:pStyle w:val="ListParagraph"/>
        <w:numPr>
          <w:ilvl w:val="0"/>
          <w:numId w:val="33"/>
        </w:numPr>
        <w:rPr>
          <w:rFonts w:ascii="Courier New" w:hAnsi="Courier New" w:cs="Courier New"/>
          <w:sz w:val="21"/>
        </w:rPr>
      </w:pPr>
      <w:proofErr w:type="spellStart"/>
      <w:r w:rsidRPr="00CC29CE">
        <w:rPr>
          <w:rFonts w:ascii="Courier New" w:hAnsi="Courier New" w:cs="Courier New"/>
          <w:sz w:val="21"/>
        </w:rPr>
        <w:t>LowSyncAccuracy</w:t>
      </w:r>
      <w:proofErr w:type="spellEnd"/>
    </w:p>
    <w:p w14:paraId="21217EBB" w14:textId="77777777" w:rsidR="00116817" w:rsidRDefault="00116817"/>
    <w:p w14:paraId="5757B2BB" w14:textId="6A2F0679" w:rsidR="00BC454D" w:rsidRDefault="0057227E" w:rsidP="00F2011A">
      <w:pPr>
        <w:pStyle w:val="Heading3"/>
      </w:pPr>
      <w:r>
        <w:t xml:space="preserve">Cloud </w:t>
      </w:r>
      <w:proofErr w:type="spellStart"/>
      <w:r w:rsidR="00846B41">
        <w:t>SyncService</w:t>
      </w:r>
      <w:proofErr w:type="spellEnd"/>
      <w:r w:rsidR="00846B41">
        <w:t xml:space="preserve"> Client API</w:t>
      </w:r>
    </w:p>
    <w:p w14:paraId="1FAFFC4A" w14:textId="3D6E7408" w:rsidR="005B5EC9" w:rsidRPr="005B5EC9" w:rsidRDefault="005B5EC9" w:rsidP="005B5EC9">
      <w:pPr>
        <w:rPr>
          <w:b/>
        </w:rPr>
      </w:pPr>
      <w:r w:rsidRPr="005B5EC9">
        <w:rPr>
          <w:b/>
        </w:rPr>
        <w:t>Synchroniser object</w:t>
      </w:r>
    </w:p>
    <w:p w14:paraId="700C3FB6" w14:textId="2D297ABC" w:rsidR="0062088D" w:rsidRPr="009465B0" w:rsidRDefault="0062088D" w:rsidP="0062088D">
      <w:pPr>
        <w:pStyle w:val="ListParagraph"/>
        <w:numPr>
          <w:ilvl w:val="0"/>
          <w:numId w:val="34"/>
        </w:numPr>
        <w:rPr>
          <w:rFonts w:ascii="Courier New" w:hAnsi="Courier New" w:cs="Courier New"/>
          <w:sz w:val="21"/>
        </w:rPr>
      </w:pPr>
      <w:r w:rsidRPr="009465B0">
        <w:rPr>
          <w:rFonts w:ascii="Courier New" w:hAnsi="Courier New" w:cs="Courier New"/>
          <w:sz w:val="21"/>
        </w:rPr>
        <w:t>// device registers with cloud sync service</w:t>
      </w:r>
      <w:r w:rsidR="00420A59">
        <w:rPr>
          <w:rFonts w:ascii="Courier New" w:hAnsi="Courier New" w:cs="Courier New"/>
          <w:sz w:val="21"/>
        </w:rPr>
        <w:t xml:space="preserve">; performs </w:t>
      </w:r>
      <w:proofErr w:type="spellStart"/>
      <w:r w:rsidR="00420A59">
        <w:rPr>
          <w:rFonts w:ascii="Courier New" w:hAnsi="Courier New" w:cs="Courier New"/>
          <w:sz w:val="21"/>
        </w:rPr>
        <w:t>wallclock</w:t>
      </w:r>
      <w:proofErr w:type="spellEnd"/>
      <w:r w:rsidR="00420A59">
        <w:rPr>
          <w:rFonts w:ascii="Courier New" w:hAnsi="Courier New" w:cs="Courier New"/>
          <w:sz w:val="21"/>
        </w:rPr>
        <w:t xml:space="preserve"> sync</w:t>
      </w:r>
    </w:p>
    <w:p w14:paraId="67943F16" w14:textId="67B4C140" w:rsidR="00B621B2" w:rsidRPr="009465B0" w:rsidRDefault="00B621B2" w:rsidP="0062088D">
      <w:pPr>
        <w:pStyle w:val="ListParagraph"/>
        <w:ind w:left="360" w:firstLine="0"/>
        <w:rPr>
          <w:rFonts w:ascii="Courier New" w:hAnsi="Courier New" w:cs="Courier New"/>
          <w:sz w:val="21"/>
        </w:rPr>
      </w:pPr>
      <w:r w:rsidRPr="009465B0">
        <w:rPr>
          <w:rFonts w:ascii="Courier New" w:hAnsi="Courier New" w:cs="Courier New"/>
          <w:sz w:val="21"/>
        </w:rPr>
        <w:t xml:space="preserve">synchroniser = </w:t>
      </w:r>
      <w:proofErr w:type="spellStart"/>
      <w:r w:rsidRPr="009465B0">
        <w:rPr>
          <w:rFonts w:ascii="Courier New" w:hAnsi="Courier New" w:cs="Courier New"/>
          <w:sz w:val="21"/>
        </w:rPr>
        <w:t>SyncKit.</w:t>
      </w:r>
      <w:r w:rsidRPr="00CC7B7C">
        <w:rPr>
          <w:rFonts w:ascii="Courier New" w:hAnsi="Courier New" w:cs="Courier New"/>
          <w:b/>
          <w:sz w:val="21"/>
        </w:rPr>
        <w:t>create</w:t>
      </w:r>
      <w:r w:rsidR="00C224FE" w:rsidRPr="00CC7B7C">
        <w:rPr>
          <w:rFonts w:ascii="Courier New" w:hAnsi="Courier New" w:cs="Courier New"/>
          <w:b/>
          <w:sz w:val="21"/>
        </w:rPr>
        <w:t>Cloud</w:t>
      </w:r>
      <w:r w:rsidRPr="00CC7B7C">
        <w:rPr>
          <w:rFonts w:ascii="Courier New" w:hAnsi="Courier New" w:cs="Courier New"/>
          <w:b/>
          <w:sz w:val="21"/>
        </w:rPr>
        <w:t>Synchroniser</w:t>
      </w:r>
      <w:proofErr w:type="spellEnd"/>
      <w:r w:rsidRPr="009465B0">
        <w:rPr>
          <w:rFonts w:ascii="Courier New" w:hAnsi="Courier New" w:cs="Courier New"/>
          <w:sz w:val="21"/>
        </w:rPr>
        <w:t>(</w:t>
      </w:r>
      <w:proofErr w:type="spellStart"/>
      <w:r w:rsidRPr="009465B0">
        <w:rPr>
          <w:rFonts w:ascii="Courier New" w:hAnsi="Courier New" w:cs="Courier New"/>
          <w:sz w:val="21"/>
        </w:rPr>
        <w:t>syncUrl</w:t>
      </w:r>
      <w:proofErr w:type="spellEnd"/>
      <w:r w:rsidRPr="009465B0">
        <w:rPr>
          <w:rFonts w:ascii="Courier New" w:hAnsi="Courier New" w:cs="Courier New"/>
          <w:sz w:val="21"/>
        </w:rPr>
        <w:t xml:space="preserve">, </w:t>
      </w:r>
      <w:proofErr w:type="spellStart"/>
      <w:r w:rsidR="0066054A" w:rsidRPr="009465B0">
        <w:rPr>
          <w:rFonts w:ascii="Courier New" w:hAnsi="Courier New" w:cs="Courier New"/>
          <w:sz w:val="21"/>
        </w:rPr>
        <w:t>sessionId</w:t>
      </w:r>
      <w:proofErr w:type="spellEnd"/>
      <w:r w:rsidR="0066054A" w:rsidRPr="009465B0">
        <w:rPr>
          <w:rFonts w:ascii="Courier New" w:hAnsi="Courier New" w:cs="Courier New"/>
          <w:sz w:val="21"/>
        </w:rPr>
        <w:t>,</w:t>
      </w:r>
      <w:r w:rsidR="003E4163">
        <w:rPr>
          <w:rFonts w:ascii="Courier New" w:hAnsi="Courier New" w:cs="Courier New"/>
          <w:sz w:val="21"/>
        </w:rPr>
        <w:t xml:space="preserve"> </w:t>
      </w:r>
      <w:proofErr w:type="spellStart"/>
      <w:r w:rsidR="003E4163">
        <w:rPr>
          <w:rFonts w:ascii="Courier New" w:hAnsi="Courier New" w:cs="Courier New"/>
          <w:sz w:val="21"/>
        </w:rPr>
        <w:t>contextId</w:t>
      </w:r>
      <w:proofErr w:type="spellEnd"/>
      <w:r w:rsidR="003E4163">
        <w:rPr>
          <w:rFonts w:ascii="Courier New" w:hAnsi="Courier New" w:cs="Courier New"/>
          <w:sz w:val="21"/>
        </w:rPr>
        <w:t>,</w:t>
      </w:r>
      <w:r w:rsidR="0066054A" w:rsidRPr="009465B0">
        <w:rPr>
          <w:rFonts w:ascii="Courier New" w:hAnsi="Courier New" w:cs="Courier New"/>
          <w:sz w:val="21"/>
        </w:rPr>
        <w:t xml:space="preserve"> </w:t>
      </w:r>
      <w:proofErr w:type="spellStart"/>
      <w:r w:rsidR="0066054A" w:rsidRPr="009465B0">
        <w:rPr>
          <w:rFonts w:ascii="Courier New" w:hAnsi="Courier New" w:cs="Courier New"/>
          <w:sz w:val="21"/>
        </w:rPr>
        <w:t>deviceId</w:t>
      </w:r>
      <w:proofErr w:type="spellEnd"/>
      <w:r w:rsidRPr="009465B0">
        <w:rPr>
          <w:rFonts w:ascii="Courier New" w:hAnsi="Courier New" w:cs="Courier New"/>
          <w:sz w:val="21"/>
        </w:rPr>
        <w:t>);</w:t>
      </w:r>
    </w:p>
    <w:p w14:paraId="6CC0AD11" w14:textId="77777777" w:rsidR="0062088D" w:rsidRPr="009465B0" w:rsidRDefault="0062088D" w:rsidP="0062088D">
      <w:pPr>
        <w:pStyle w:val="ListParagraph"/>
        <w:ind w:left="360" w:firstLine="0"/>
        <w:rPr>
          <w:rFonts w:ascii="Courier New" w:hAnsi="Courier New" w:cs="Courier New"/>
          <w:sz w:val="21"/>
        </w:rPr>
      </w:pPr>
    </w:p>
    <w:p w14:paraId="5A95032B" w14:textId="21A76BE7" w:rsidR="0066054A" w:rsidRPr="009465B0" w:rsidRDefault="0066054A" w:rsidP="0062088D">
      <w:pPr>
        <w:pStyle w:val="ListParagraph"/>
        <w:numPr>
          <w:ilvl w:val="0"/>
          <w:numId w:val="34"/>
        </w:numPr>
        <w:rPr>
          <w:rFonts w:ascii="Courier New" w:hAnsi="Courier New" w:cs="Courier New"/>
          <w:sz w:val="21"/>
        </w:rPr>
      </w:pPr>
      <w:r w:rsidRPr="009465B0">
        <w:rPr>
          <w:rFonts w:ascii="Courier New" w:hAnsi="Courier New" w:cs="Courier New"/>
          <w:sz w:val="21"/>
        </w:rPr>
        <w:t xml:space="preserve">// </w:t>
      </w:r>
      <w:proofErr w:type="spellStart"/>
      <w:r w:rsidRPr="009465B0">
        <w:rPr>
          <w:rFonts w:ascii="Courier New" w:hAnsi="Courier New" w:cs="Courier New"/>
          <w:sz w:val="21"/>
        </w:rPr>
        <w:t>unregistration</w:t>
      </w:r>
      <w:proofErr w:type="spellEnd"/>
    </w:p>
    <w:p w14:paraId="41E9543B" w14:textId="2EE34A3F" w:rsidR="0066054A" w:rsidRDefault="0066054A" w:rsidP="0062088D">
      <w:pPr>
        <w:pStyle w:val="ListParagraph"/>
        <w:ind w:left="360" w:firstLine="0"/>
        <w:rPr>
          <w:rFonts w:ascii="Courier New" w:hAnsi="Courier New" w:cs="Courier New"/>
          <w:sz w:val="21"/>
        </w:rPr>
      </w:pPr>
      <w:proofErr w:type="spellStart"/>
      <w:proofErr w:type="gramStart"/>
      <w:r w:rsidRPr="009465B0">
        <w:rPr>
          <w:rFonts w:ascii="Courier New" w:hAnsi="Courier New" w:cs="Courier New"/>
          <w:sz w:val="21"/>
        </w:rPr>
        <w:t>synchroniser.</w:t>
      </w:r>
      <w:r w:rsidRPr="00CC7B7C">
        <w:rPr>
          <w:rFonts w:ascii="Courier New" w:hAnsi="Courier New" w:cs="Courier New"/>
          <w:b/>
          <w:sz w:val="21"/>
        </w:rPr>
        <w:t>destroy</w:t>
      </w:r>
      <w:proofErr w:type="spellEnd"/>
      <w:proofErr w:type="gramEnd"/>
      <w:r w:rsidRPr="009465B0">
        <w:rPr>
          <w:rFonts w:ascii="Courier New" w:hAnsi="Courier New" w:cs="Courier New"/>
          <w:sz w:val="21"/>
        </w:rPr>
        <w:t>()</w:t>
      </w:r>
    </w:p>
    <w:p w14:paraId="1F23F915" w14:textId="50A4F720" w:rsidR="008E308B" w:rsidRPr="009465B0" w:rsidRDefault="004A2688" w:rsidP="00AC0674">
      <w:pPr>
        <w:rPr>
          <w:rFonts w:ascii="Courier New" w:hAnsi="Courier New" w:cs="Courier New"/>
          <w:sz w:val="21"/>
        </w:rPr>
      </w:pPr>
      <w:r w:rsidRPr="0062088D">
        <w:rPr>
          <w:b/>
        </w:rPr>
        <w:t>Device Discovery</w:t>
      </w:r>
    </w:p>
    <w:p w14:paraId="5D5CFA1F" w14:textId="63D24BDC" w:rsidR="008E308B" w:rsidRPr="009465B0" w:rsidRDefault="009C79BF" w:rsidP="008E308B">
      <w:pPr>
        <w:pStyle w:val="ListParagraph"/>
        <w:numPr>
          <w:ilvl w:val="0"/>
          <w:numId w:val="28"/>
        </w:numPr>
        <w:rPr>
          <w:rFonts w:ascii="Courier New" w:hAnsi="Courier New" w:cs="Courier New"/>
          <w:sz w:val="21"/>
        </w:rPr>
      </w:pPr>
      <w:proofErr w:type="gramStart"/>
      <w:r w:rsidRPr="009465B0">
        <w:rPr>
          <w:rFonts w:ascii="Courier New" w:hAnsi="Courier New" w:cs="Courier New"/>
          <w:sz w:val="21"/>
        </w:rPr>
        <w:t>URN</w:t>
      </w:r>
      <w:r w:rsidR="008E308B" w:rsidRPr="009465B0">
        <w:rPr>
          <w:rFonts w:ascii="Courier New" w:hAnsi="Courier New" w:cs="Courier New"/>
          <w:sz w:val="21"/>
        </w:rPr>
        <w:t>[</w:t>
      </w:r>
      <w:proofErr w:type="gramEnd"/>
      <w:r w:rsidR="008E308B" w:rsidRPr="009465B0">
        <w:rPr>
          <w:rFonts w:ascii="Courier New" w:hAnsi="Courier New" w:cs="Courier New"/>
          <w:sz w:val="21"/>
        </w:rPr>
        <w:t xml:space="preserve">] </w:t>
      </w:r>
      <w:proofErr w:type="spellStart"/>
      <w:r w:rsidR="008E308B" w:rsidRPr="009465B0">
        <w:rPr>
          <w:rFonts w:ascii="Courier New" w:hAnsi="Courier New" w:cs="Courier New"/>
          <w:sz w:val="21"/>
        </w:rPr>
        <w:t>getAvailableDevices</w:t>
      </w:r>
      <w:proofErr w:type="spellEnd"/>
      <w:r w:rsidR="008E308B" w:rsidRPr="009465B0">
        <w:rPr>
          <w:rFonts w:ascii="Courier New" w:hAnsi="Courier New" w:cs="Courier New"/>
          <w:sz w:val="21"/>
        </w:rPr>
        <w:t>()</w:t>
      </w:r>
    </w:p>
    <w:p w14:paraId="08EC9651" w14:textId="4E4AB6D4" w:rsidR="003C2A86" w:rsidRDefault="003C2A86" w:rsidP="008E308B">
      <w:pPr>
        <w:pStyle w:val="ListParagraph"/>
        <w:numPr>
          <w:ilvl w:val="0"/>
          <w:numId w:val="28"/>
        </w:numPr>
        <w:rPr>
          <w:rFonts w:ascii="Courier New" w:hAnsi="Courier New" w:cs="Courier New"/>
          <w:sz w:val="21"/>
        </w:rPr>
      </w:pPr>
      <w:proofErr w:type="gramStart"/>
      <w:r w:rsidRPr="009465B0">
        <w:rPr>
          <w:rFonts w:ascii="Courier New" w:hAnsi="Courier New" w:cs="Courier New"/>
          <w:sz w:val="21"/>
        </w:rPr>
        <w:t>String[</w:t>
      </w:r>
      <w:proofErr w:type="gramEnd"/>
      <w:r w:rsidRPr="009465B0">
        <w:rPr>
          <w:rFonts w:ascii="Courier New" w:hAnsi="Courier New" w:cs="Courier New"/>
          <w:sz w:val="21"/>
        </w:rPr>
        <w:t xml:space="preserve">] </w:t>
      </w:r>
      <w:proofErr w:type="spellStart"/>
      <w:r w:rsidRPr="009465B0">
        <w:rPr>
          <w:rFonts w:ascii="Courier New" w:hAnsi="Courier New" w:cs="Courier New"/>
          <w:sz w:val="21"/>
        </w:rPr>
        <w:t>getAvailableContexts</w:t>
      </w:r>
      <w:proofErr w:type="spellEnd"/>
      <w:r w:rsidRPr="009465B0">
        <w:rPr>
          <w:rFonts w:ascii="Courier New" w:hAnsi="Courier New" w:cs="Courier New"/>
          <w:sz w:val="21"/>
        </w:rPr>
        <w:t>()</w:t>
      </w:r>
    </w:p>
    <w:p w14:paraId="40647161" w14:textId="4CEDF557" w:rsidR="00012B5D" w:rsidRDefault="00012B5D" w:rsidP="008E308B">
      <w:pPr>
        <w:pStyle w:val="ListParagraph"/>
        <w:numPr>
          <w:ilvl w:val="0"/>
          <w:numId w:val="28"/>
        </w:numPr>
        <w:rPr>
          <w:rFonts w:ascii="Courier New" w:hAnsi="Courier New" w:cs="Courier New"/>
          <w:sz w:val="21"/>
        </w:rPr>
      </w:pPr>
      <w:proofErr w:type="gramStart"/>
      <w:r>
        <w:rPr>
          <w:rFonts w:ascii="Courier New" w:hAnsi="Courier New" w:cs="Courier New"/>
          <w:sz w:val="21"/>
        </w:rPr>
        <w:t>URN[</w:t>
      </w:r>
      <w:proofErr w:type="gramEnd"/>
      <w:r>
        <w:rPr>
          <w:rFonts w:ascii="Courier New" w:hAnsi="Courier New" w:cs="Courier New"/>
          <w:sz w:val="21"/>
        </w:rPr>
        <w:t xml:space="preserve">] </w:t>
      </w:r>
      <w:proofErr w:type="spellStart"/>
      <w:r w:rsidRPr="00012B5D">
        <w:rPr>
          <w:rFonts w:ascii="Courier New" w:hAnsi="Courier New" w:cs="Courier New"/>
          <w:sz w:val="21"/>
        </w:rPr>
        <w:t>allDevicesInContext</w:t>
      </w:r>
      <w:proofErr w:type="spellEnd"/>
      <w:r w:rsidRPr="00012B5D">
        <w:rPr>
          <w:rFonts w:ascii="Courier New" w:hAnsi="Courier New" w:cs="Courier New"/>
          <w:sz w:val="21"/>
        </w:rPr>
        <w:t>(</w:t>
      </w:r>
      <w:r>
        <w:rPr>
          <w:rFonts w:ascii="Courier New" w:hAnsi="Courier New" w:cs="Courier New"/>
          <w:sz w:val="21"/>
        </w:rPr>
        <w:t xml:space="preserve">String </w:t>
      </w:r>
      <w:proofErr w:type="spellStart"/>
      <w:r>
        <w:rPr>
          <w:rFonts w:ascii="Courier New" w:hAnsi="Courier New" w:cs="Courier New"/>
          <w:sz w:val="21"/>
        </w:rPr>
        <w:t>contextId</w:t>
      </w:r>
      <w:proofErr w:type="spellEnd"/>
      <w:r w:rsidRPr="00012B5D">
        <w:rPr>
          <w:rFonts w:ascii="Courier New" w:hAnsi="Courier New" w:cs="Courier New"/>
          <w:sz w:val="21"/>
        </w:rPr>
        <w:t>)</w:t>
      </w:r>
    </w:p>
    <w:p w14:paraId="27F9B6B8" w14:textId="77777777" w:rsidR="00012B5D" w:rsidRDefault="00012B5D" w:rsidP="003C2A86">
      <w:pPr>
        <w:rPr>
          <w:b/>
        </w:rPr>
      </w:pPr>
    </w:p>
    <w:p w14:paraId="2AFCFB1C" w14:textId="463A29DA" w:rsidR="00012B5D" w:rsidRDefault="00012B5D" w:rsidP="003C2A86">
      <w:pPr>
        <w:rPr>
          <w:b/>
        </w:rPr>
      </w:pPr>
      <w:r w:rsidRPr="003C2A86">
        <w:rPr>
          <w:b/>
        </w:rPr>
        <w:t>Content Identification</w:t>
      </w:r>
    </w:p>
    <w:p w14:paraId="49CFA6FB" w14:textId="77777777" w:rsidR="00012B5D" w:rsidRDefault="00012B5D" w:rsidP="00012B5D">
      <w:pPr>
        <w:pStyle w:val="ListParagraph"/>
        <w:numPr>
          <w:ilvl w:val="0"/>
          <w:numId w:val="28"/>
        </w:numPr>
        <w:rPr>
          <w:rFonts w:ascii="Courier New" w:hAnsi="Courier New" w:cs="Courier New"/>
          <w:sz w:val="21"/>
        </w:rPr>
      </w:pPr>
      <w:proofErr w:type="spellStart"/>
      <w:proofErr w:type="gramStart"/>
      <w:r>
        <w:rPr>
          <w:rFonts w:ascii="Courier New" w:hAnsi="Courier New" w:cs="Courier New"/>
          <w:sz w:val="21"/>
        </w:rPr>
        <w:t>set</w:t>
      </w:r>
      <w:r w:rsidRPr="00B30D22">
        <w:rPr>
          <w:rFonts w:ascii="Courier New" w:hAnsi="Courier New" w:cs="Courier New"/>
          <w:sz w:val="21"/>
        </w:rPr>
        <w:t>ContentId</w:t>
      </w:r>
      <w:proofErr w:type="spellEnd"/>
      <w:r>
        <w:rPr>
          <w:rFonts w:ascii="Courier New" w:hAnsi="Courier New" w:cs="Courier New"/>
          <w:sz w:val="21"/>
        </w:rPr>
        <w:t>(</w:t>
      </w:r>
      <w:proofErr w:type="gramEnd"/>
      <w:r w:rsidRPr="00B30D22">
        <w:rPr>
          <w:rFonts w:ascii="Courier New" w:hAnsi="Courier New" w:cs="Courier New"/>
          <w:sz w:val="21"/>
        </w:rPr>
        <w:t xml:space="preserve">String </w:t>
      </w:r>
      <w:proofErr w:type="spellStart"/>
      <w:r w:rsidRPr="00B30D22">
        <w:rPr>
          <w:rFonts w:ascii="Courier New" w:hAnsi="Courier New" w:cs="Courier New"/>
          <w:sz w:val="21"/>
        </w:rPr>
        <w:t>contentId</w:t>
      </w:r>
      <w:proofErr w:type="spellEnd"/>
      <w:r w:rsidRPr="00B30D22">
        <w:rPr>
          <w:rFonts w:ascii="Courier New" w:hAnsi="Courier New" w:cs="Courier New"/>
          <w:sz w:val="21"/>
        </w:rPr>
        <w:t>)</w:t>
      </w:r>
    </w:p>
    <w:p w14:paraId="3C4263E4" w14:textId="26662501" w:rsidR="00012B5D" w:rsidRPr="00B30D22" w:rsidRDefault="00012B5D" w:rsidP="00012B5D">
      <w:pPr>
        <w:pStyle w:val="ListParagraph"/>
        <w:numPr>
          <w:ilvl w:val="0"/>
          <w:numId w:val="28"/>
        </w:numPr>
        <w:rPr>
          <w:rFonts w:ascii="Courier New" w:hAnsi="Courier New" w:cs="Courier New"/>
          <w:sz w:val="21"/>
        </w:rPr>
      </w:pPr>
      <w:proofErr w:type="spellStart"/>
      <w:proofErr w:type="gramStart"/>
      <w:r w:rsidRPr="00B30D22">
        <w:rPr>
          <w:rFonts w:ascii="Courier New" w:hAnsi="Courier New" w:cs="Courier New"/>
          <w:sz w:val="21"/>
        </w:rPr>
        <w:t>addTimelineSource</w:t>
      </w:r>
      <w:proofErr w:type="spellEnd"/>
      <w:r w:rsidRPr="00B30D22">
        <w:rPr>
          <w:rFonts w:ascii="Courier New" w:hAnsi="Courier New" w:cs="Courier New"/>
          <w:sz w:val="21"/>
        </w:rPr>
        <w:t>(</w:t>
      </w:r>
      <w:proofErr w:type="spellStart"/>
      <w:proofErr w:type="gramEnd"/>
      <w:r w:rsidRPr="00E84F7B">
        <w:rPr>
          <w:rFonts w:ascii="Courier New" w:hAnsi="Courier New" w:cs="Courier New"/>
          <w:sz w:val="21"/>
        </w:rPr>
        <w:t>mediaObject</w:t>
      </w:r>
      <w:proofErr w:type="spellEnd"/>
      <w:r w:rsidRPr="00B30D22">
        <w:rPr>
          <w:rFonts w:ascii="Courier New" w:hAnsi="Courier New" w:cs="Courier New"/>
          <w:sz w:val="21"/>
        </w:rPr>
        <w:t xml:space="preserve">, </w:t>
      </w:r>
      <w:proofErr w:type="spellStart"/>
      <w:r w:rsidRPr="00B30D22">
        <w:rPr>
          <w:rFonts w:ascii="Courier New" w:hAnsi="Courier New" w:cs="Courier New"/>
          <w:sz w:val="21"/>
        </w:rPr>
        <w:t>timelineType</w:t>
      </w:r>
      <w:proofErr w:type="spellEnd"/>
      <w:r w:rsidRPr="00B30D22">
        <w:rPr>
          <w:rFonts w:ascii="Courier New" w:hAnsi="Courier New" w:cs="Courier New"/>
          <w:sz w:val="21"/>
        </w:rPr>
        <w:t xml:space="preserve">, </w:t>
      </w:r>
      <w:proofErr w:type="spellStart"/>
      <w:r w:rsidRPr="00B30D22">
        <w:rPr>
          <w:rFonts w:ascii="Courier New" w:hAnsi="Courier New" w:cs="Courier New"/>
          <w:sz w:val="21"/>
        </w:rPr>
        <w:t>contentId</w:t>
      </w:r>
      <w:proofErr w:type="spellEnd"/>
      <w:r w:rsidRPr="00B30D22">
        <w:rPr>
          <w:rFonts w:ascii="Courier New" w:hAnsi="Courier New" w:cs="Courier New"/>
          <w:sz w:val="21"/>
        </w:rPr>
        <w:t xml:space="preserve">, </w:t>
      </w:r>
      <w:proofErr w:type="spellStart"/>
      <w:r w:rsidRPr="00B30D22">
        <w:rPr>
          <w:rFonts w:ascii="Courier New" w:hAnsi="Courier New" w:cs="Courier New"/>
          <w:sz w:val="21"/>
        </w:rPr>
        <w:t>otherParams</w:t>
      </w:r>
      <w:proofErr w:type="spellEnd"/>
      <w:r w:rsidRPr="00B30D22">
        <w:rPr>
          <w:rFonts w:ascii="Courier New" w:hAnsi="Courier New" w:cs="Courier New"/>
          <w:sz w:val="21"/>
        </w:rPr>
        <w:t>)</w:t>
      </w:r>
    </w:p>
    <w:p w14:paraId="763E299F" w14:textId="77777777" w:rsidR="00012B5D" w:rsidRDefault="00012B5D" w:rsidP="003C2A86">
      <w:pPr>
        <w:rPr>
          <w:b/>
        </w:rPr>
      </w:pPr>
    </w:p>
    <w:p w14:paraId="069E7E24" w14:textId="5FA604A3" w:rsidR="00012B5D" w:rsidRPr="00B30D22" w:rsidRDefault="00012B5D" w:rsidP="00012B5D">
      <w:pPr>
        <w:rPr>
          <w:b/>
        </w:rPr>
      </w:pPr>
      <w:proofErr w:type="spellStart"/>
      <w:r w:rsidRPr="00B30D22">
        <w:rPr>
          <w:b/>
        </w:rPr>
        <w:t>ContentId</w:t>
      </w:r>
      <w:proofErr w:type="spellEnd"/>
      <w:r w:rsidRPr="00B30D22">
        <w:rPr>
          <w:b/>
        </w:rPr>
        <w:t xml:space="preserve"> </w:t>
      </w:r>
      <w:r w:rsidR="00E84F7B">
        <w:rPr>
          <w:b/>
        </w:rPr>
        <w:t>Monitoring</w:t>
      </w:r>
      <w:r w:rsidRPr="00B30D22">
        <w:rPr>
          <w:b/>
        </w:rPr>
        <w:t xml:space="preserve"> </w:t>
      </w:r>
    </w:p>
    <w:p w14:paraId="56FE07CB" w14:textId="14C65CA8" w:rsidR="00012B5D" w:rsidRPr="00B30D22" w:rsidRDefault="00E84F7B" w:rsidP="00012B5D">
      <w:pPr>
        <w:pStyle w:val="ListParagraph"/>
        <w:numPr>
          <w:ilvl w:val="0"/>
          <w:numId w:val="28"/>
        </w:numPr>
        <w:rPr>
          <w:rFonts w:ascii="Courier New" w:hAnsi="Courier New" w:cs="Courier New"/>
          <w:sz w:val="21"/>
        </w:rPr>
      </w:pPr>
      <w:proofErr w:type="spellStart"/>
      <w:r w:rsidRPr="00E84F7B">
        <w:rPr>
          <w:rFonts w:ascii="Courier New" w:hAnsi="Courier New" w:cs="Courier New"/>
          <w:sz w:val="21"/>
          <w:lang w:val="en-US"/>
        </w:rPr>
        <w:t>startContentMonitorForDevice</w:t>
      </w:r>
      <w:proofErr w:type="spellEnd"/>
      <w:r w:rsidRPr="00E84F7B">
        <w:rPr>
          <w:rFonts w:ascii="Courier New" w:hAnsi="Courier New" w:cs="Courier New"/>
          <w:sz w:val="21"/>
          <w:lang w:val="en-US"/>
        </w:rPr>
        <w:t xml:space="preserve"> </w:t>
      </w:r>
      <w:r w:rsidR="00012B5D" w:rsidRPr="00B30D22">
        <w:rPr>
          <w:rFonts w:ascii="Courier New" w:hAnsi="Courier New" w:cs="Courier New"/>
          <w:sz w:val="21"/>
          <w:lang w:val="en-US"/>
        </w:rPr>
        <w:t xml:space="preserve">(String </w:t>
      </w:r>
      <w:proofErr w:type="spellStart"/>
      <w:r w:rsidR="00012B5D" w:rsidRPr="00B30D22">
        <w:rPr>
          <w:rFonts w:ascii="Courier New" w:hAnsi="Courier New" w:cs="Courier New"/>
          <w:sz w:val="21"/>
          <w:lang w:val="en-US"/>
        </w:rPr>
        <w:t>deviceId</w:t>
      </w:r>
      <w:proofErr w:type="spellEnd"/>
      <w:r w:rsidR="00012B5D" w:rsidRPr="00B30D22">
        <w:rPr>
          <w:rFonts w:ascii="Courier New" w:hAnsi="Courier New" w:cs="Courier New"/>
          <w:sz w:val="21"/>
          <w:lang w:val="en-US"/>
        </w:rPr>
        <w:t>)</w:t>
      </w:r>
    </w:p>
    <w:p w14:paraId="6A7DD394" w14:textId="08B2A454" w:rsidR="00012B5D" w:rsidRPr="004257AA" w:rsidRDefault="00E84F7B" w:rsidP="00012B5D">
      <w:pPr>
        <w:pStyle w:val="ListParagraph"/>
        <w:numPr>
          <w:ilvl w:val="0"/>
          <w:numId w:val="28"/>
        </w:numPr>
        <w:rPr>
          <w:rFonts w:ascii="Courier New" w:hAnsi="Courier New" w:cs="Courier New"/>
          <w:sz w:val="21"/>
        </w:rPr>
      </w:pPr>
      <w:proofErr w:type="spellStart"/>
      <w:r w:rsidRPr="00E84F7B">
        <w:rPr>
          <w:rFonts w:ascii="Courier New" w:hAnsi="Courier New" w:cs="Courier New"/>
          <w:sz w:val="21"/>
          <w:lang w:val="en-US"/>
        </w:rPr>
        <w:t>st</w:t>
      </w:r>
      <w:r>
        <w:rPr>
          <w:rFonts w:ascii="Courier New" w:hAnsi="Courier New" w:cs="Courier New"/>
          <w:sz w:val="21"/>
          <w:lang w:val="en-US"/>
        </w:rPr>
        <w:t>op</w:t>
      </w:r>
      <w:r w:rsidRPr="00E84F7B">
        <w:rPr>
          <w:rFonts w:ascii="Courier New" w:hAnsi="Courier New" w:cs="Courier New"/>
          <w:sz w:val="21"/>
          <w:lang w:val="en-US"/>
        </w:rPr>
        <w:t>ContentMonitorForDevice</w:t>
      </w:r>
      <w:proofErr w:type="spellEnd"/>
      <w:r w:rsidRPr="00E84F7B">
        <w:rPr>
          <w:rFonts w:ascii="Courier New" w:hAnsi="Courier New" w:cs="Courier New"/>
          <w:sz w:val="21"/>
          <w:lang w:val="en-US"/>
        </w:rPr>
        <w:t xml:space="preserve"> </w:t>
      </w:r>
      <w:r w:rsidR="00012B5D" w:rsidRPr="00B30D22">
        <w:rPr>
          <w:rFonts w:ascii="Courier New" w:hAnsi="Courier New" w:cs="Courier New"/>
          <w:sz w:val="21"/>
          <w:lang w:val="en-US"/>
        </w:rPr>
        <w:t xml:space="preserve">(String </w:t>
      </w:r>
      <w:proofErr w:type="spellStart"/>
      <w:r w:rsidR="00012B5D" w:rsidRPr="00B30D22">
        <w:rPr>
          <w:rFonts w:ascii="Courier New" w:hAnsi="Courier New" w:cs="Courier New"/>
          <w:sz w:val="21"/>
          <w:lang w:val="en-US"/>
        </w:rPr>
        <w:t>deviceId</w:t>
      </w:r>
      <w:proofErr w:type="spellEnd"/>
      <w:r w:rsidR="00012B5D" w:rsidRPr="00B30D22">
        <w:rPr>
          <w:rFonts w:ascii="Courier New" w:hAnsi="Courier New" w:cs="Courier New"/>
          <w:sz w:val="21"/>
          <w:lang w:val="en-US"/>
        </w:rPr>
        <w:t>)</w:t>
      </w:r>
    </w:p>
    <w:p w14:paraId="6F763406" w14:textId="77777777" w:rsidR="004257AA" w:rsidRDefault="004257AA" w:rsidP="004257AA">
      <w:pPr>
        <w:pStyle w:val="ListParagraph"/>
        <w:numPr>
          <w:ilvl w:val="0"/>
          <w:numId w:val="28"/>
        </w:numPr>
        <w:rPr>
          <w:rFonts w:ascii="Courier New" w:hAnsi="Courier New" w:cs="Courier New"/>
          <w:sz w:val="21"/>
        </w:rPr>
      </w:pPr>
      <w:proofErr w:type="gramStart"/>
      <w:r>
        <w:rPr>
          <w:rFonts w:ascii="Courier New" w:hAnsi="Courier New" w:cs="Courier New"/>
          <w:sz w:val="21"/>
        </w:rPr>
        <w:lastRenderedPageBreak/>
        <w:t>URN[</w:t>
      </w:r>
      <w:proofErr w:type="gramEnd"/>
      <w:r>
        <w:rPr>
          <w:rFonts w:ascii="Courier New" w:hAnsi="Courier New" w:cs="Courier New"/>
          <w:sz w:val="21"/>
        </w:rPr>
        <w:t xml:space="preserve">] </w:t>
      </w:r>
      <w:proofErr w:type="spellStart"/>
      <w:r w:rsidRPr="00012B5D">
        <w:rPr>
          <w:rFonts w:ascii="Courier New" w:hAnsi="Courier New" w:cs="Courier New"/>
          <w:sz w:val="21"/>
        </w:rPr>
        <w:t>findDevicesPlayingContent</w:t>
      </w:r>
      <w:proofErr w:type="spellEnd"/>
      <w:r w:rsidRPr="00012B5D">
        <w:rPr>
          <w:rFonts w:ascii="Courier New" w:hAnsi="Courier New" w:cs="Courier New"/>
          <w:sz w:val="21"/>
        </w:rPr>
        <w:t>(</w:t>
      </w:r>
      <w:r>
        <w:rPr>
          <w:rFonts w:ascii="Courier New" w:hAnsi="Courier New" w:cs="Courier New"/>
          <w:sz w:val="21"/>
        </w:rPr>
        <w:t xml:space="preserve">String </w:t>
      </w:r>
      <w:proofErr w:type="spellStart"/>
      <w:r w:rsidRPr="00012B5D">
        <w:rPr>
          <w:rFonts w:ascii="Courier New" w:hAnsi="Courier New" w:cs="Courier New"/>
          <w:sz w:val="21"/>
        </w:rPr>
        <w:t>contentId</w:t>
      </w:r>
      <w:proofErr w:type="spellEnd"/>
      <w:r w:rsidRPr="00012B5D">
        <w:rPr>
          <w:rFonts w:ascii="Courier New" w:hAnsi="Courier New" w:cs="Courier New"/>
          <w:sz w:val="21"/>
        </w:rPr>
        <w:t>)</w:t>
      </w:r>
    </w:p>
    <w:p w14:paraId="77EA3813" w14:textId="4958AA91" w:rsidR="004257AA" w:rsidRDefault="004257AA" w:rsidP="00012B5D">
      <w:pPr>
        <w:pStyle w:val="ListParagraph"/>
        <w:numPr>
          <w:ilvl w:val="0"/>
          <w:numId w:val="28"/>
        </w:numPr>
        <w:rPr>
          <w:rFonts w:ascii="Courier New" w:hAnsi="Courier New" w:cs="Courier New"/>
          <w:sz w:val="21"/>
        </w:rPr>
      </w:pPr>
      <w:proofErr w:type="gramStart"/>
      <w:r>
        <w:rPr>
          <w:rFonts w:ascii="Courier New" w:hAnsi="Courier New" w:cs="Courier New"/>
          <w:sz w:val="21"/>
        </w:rPr>
        <w:t>Object[</w:t>
      </w:r>
      <w:proofErr w:type="gramEnd"/>
      <w:r>
        <w:rPr>
          <w:rFonts w:ascii="Courier New" w:hAnsi="Courier New" w:cs="Courier New"/>
          <w:sz w:val="21"/>
        </w:rPr>
        <w:t xml:space="preserve">] </w:t>
      </w:r>
      <w:proofErr w:type="spellStart"/>
      <w:r>
        <w:rPr>
          <w:rFonts w:ascii="Courier New" w:hAnsi="Courier New" w:cs="Courier New"/>
          <w:sz w:val="21"/>
        </w:rPr>
        <w:t>whoPlayingWhat</w:t>
      </w:r>
      <w:proofErr w:type="spellEnd"/>
      <w:r>
        <w:rPr>
          <w:rFonts w:ascii="Courier New" w:hAnsi="Courier New" w:cs="Courier New"/>
          <w:sz w:val="21"/>
        </w:rPr>
        <w:t>()</w:t>
      </w:r>
    </w:p>
    <w:p w14:paraId="6FA0E45A" w14:textId="77777777" w:rsidR="001B45C9" w:rsidRPr="001B45C9" w:rsidRDefault="001B45C9" w:rsidP="001B45C9">
      <w:pPr>
        <w:rPr>
          <w:rFonts w:ascii="Courier New" w:hAnsi="Courier New" w:cs="Courier New"/>
          <w:sz w:val="21"/>
        </w:rPr>
      </w:pPr>
    </w:p>
    <w:p w14:paraId="47F51EAB" w14:textId="6F1CC0B5" w:rsidR="00E84F7B" w:rsidRPr="00E84F7B" w:rsidRDefault="00E84F7B" w:rsidP="00E84F7B">
      <w:pPr>
        <w:rPr>
          <w:b/>
        </w:rPr>
      </w:pPr>
      <w:r>
        <w:rPr>
          <w:b/>
        </w:rPr>
        <w:t xml:space="preserve">Provide/Remove </w:t>
      </w:r>
      <w:r w:rsidRPr="00E84F7B">
        <w:rPr>
          <w:b/>
        </w:rPr>
        <w:t>Timelines for Sync</w:t>
      </w:r>
    </w:p>
    <w:p w14:paraId="69140F9D" w14:textId="0297B88A" w:rsidR="00E84F7B" w:rsidRPr="00B30D22" w:rsidRDefault="00E84F7B" w:rsidP="00E84F7B">
      <w:pPr>
        <w:pStyle w:val="ListParagraph"/>
        <w:numPr>
          <w:ilvl w:val="0"/>
          <w:numId w:val="28"/>
        </w:numPr>
        <w:rPr>
          <w:rFonts w:ascii="Courier New" w:hAnsi="Courier New" w:cs="Courier New"/>
          <w:sz w:val="21"/>
        </w:rPr>
      </w:pPr>
      <w:r>
        <w:rPr>
          <w:rFonts w:ascii="Courier New" w:hAnsi="Courier New" w:cs="Courier New"/>
          <w:sz w:val="21"/>
        </w:rPr>
        <w:t xml:space="preserve">URN </w:t>
      </w:r>
      <w:proofErr w:type="spellStart"/>
      <w:proofErr w:type="gramStart"/>
      <w:r w:rsidRPr="00B30D22">
        <w:rPr>
          <w:rFonts w:ascii="Courier New" w:hAnsi="Courier New" w:cs="Courier New"/>
          <w:sz w:val="21"/>
        </w:rPr>
        <w:t>addTimelineSource</w:t>
      </w:r>
      <w:proofErr w:type="spellEnd"/>
      <w:r w:rsidRPr="00B30D22">
        <w:rPr>
          <w:rFonts w:ascii="Courier New" w:hAnsi="Courier New" w:cs="Courier New"/>
          <w:sz w:val="21"/>
        </w:rPr>
        <w:t>(</w:t>
      </w:r>
      <w:proofErr w:type="spellStart"/>
      <w:proofErr w:type="gramEnd"/>
      <w:r w:rsidRPr="00E84F7B">
        <w:rPr>
          <w:rFonts w:ascii="Courier New" w:hAnsi="Courier New" w:cs="Courier New"/>
          <w:color w:val="auto"/>
          <w:sz w:val="21"/>
        </w:rPr>
        <w:t>mediaObject</w:t>
      </w:r>
      <w:proofErr w:type="spellEnd"/>
      <w:r w:rsidRPr="00B30D22">
        <w:rPr>
          <w:rFonts w:ascii="Courier New" w:hAnsi="Courier New" w:cs="Courier New"/>
          <w:sz w:val="21"/>
        </w:rPr>
        <w:t xml:space="preserve">, </w:t>
      </w:r>
      <w:proofErr w:type="spellStart"/>
      <w:r w:rsidRPr="00B30D22">
        <w:rPr>
          <w:rFonts w:ascii="Courier New" w:hAnsi="Courier New" w:cs="Courier New"/>
          <w:sz w:val="21"/>
        </w:rPr>
        <w:t>timelineType</w:t>
      </w:r>
      <w:proofErr w:type="spellEnd"/>
      <w:r w:rsidRPr="00B30D22">
        <w:rPr>
          <w:rFonts w:ascii="Courier New" w:hAnsi="Courier New" w:cs="Courier New"/>
          <w:sz w:val="21"/>
        </w:rPr>
        <w:t>,</w:t>
      </w:r>
      <w:r>
        <w:rPr>
          <w:rFonts w:ascii="Courier New" w:hAnsi="Courier New" w:cs="Courier New"/>
          <w:sz w:val="21"/>
        </w:rPr>
        <w:t xml:space="preserve"> </w:t>
      </w:r>
      <w:proofErr w:type="spellStart"/>
      <w:r w:rsidRPr="00B30D22">
        <w:rPr>
          <w:rFonts w:ascii="Courier New" w:hAnsi="Courier New" w:cs="Courier New"/>
          <w:sz w:val="21"/>
        </w:rPr>
        <w:t>contentId</w:t>
      </w:r>
      <w:proofErr w:type="spellEnd"/>
      <w:r w:rsidR="00B3670D">
        <w:rPr>
          <w:rFonts w:ascii="Courier New" w:hAnsi="Courier New" w:cs="Courier New"/>
          <w:sz w:val="21"/>
        </w:rPr>
        <w:t xml:space="preserve"> </w:t>
      </w:r>
      <w:r w:rsidR="00A0248D">
        <w:rPr>
          <w:rFonts w:ascii="Courier New" w:hAnsi="Courier New" w:cs="Courier New"/>
          <w:sz w:val="21"/>
        </w:rPr>
        <w:t>|</w:t>
      </w:r>
      <w:r w:rsidR="00B3670D">
        <w:rPr>
          <w:rFonts w:ascii="Courier New" w:hAnsi="Courier New" w:cs="Courier New"/>
          <w:sz w:val="21"/>
        </w:rPr>
        <w:t xml:space="preserve"> </w:t>
      </w:r>
      <w:proofErr w:type="spellStart"/>
      <w:r w:rsidR="00B3670D">
        <w:rPr>
          <w:rFonts w:ascii="Courier New" w:hAnsi="Courier New" w:cs="Courier New"/>
          <w:sz w:val="21"/>
        </w:rPr>
        <w:t>srcId</w:t>
      </w:r>
      <w:proofErr w:type="spellEnd"/>
      <w:r w:rsidRPr="00B30D22">
        <w:rPr>
          <w:rFonts w:ascii="Courier New" w:hAnsi="Courier New" w:cs="Courier New"/>
          <w:sz w:val="21"/>
        </w:rPr>
        <w:t>)</w:t>
      </w:r>
    </w:p>
    <w:p w14:paraId="41A7DCCA" w14:textId="49C8391C" w:rsidR="00E84F7B" w:rsidRPr="00B30D22" w:rsidRDefault="00E84F7B" w:rsidP="00E84F7B">
      <w:pPr>
        <w:pStyle w:val="ListParagraph"/>
        <w:numPr>
          <w:ilvl w:val="0"/>
          <w:numId w:val="28"/>
        </w:numPr>
        <w:rPr>
          <w:rFonts w:ascii="Courier New" w:hAnsi="Courier New" w:cs="Courier New"/>
          <w:sz w:val="21"/>
        </w:rPr>
      </w:pPr>
      <w:r>
        <w:rPr>
          <w:rFonts w:ascii="Courier New" w:hAnsi="Courier New" w:cs="Courier New"/>
          <w:sz w:val="21"/>
        </w:rPr>
        <w:t xml:space="preserve">URN </w:t>
      </w:r>
      <w:proofErr w:type="spellStart"/>
      <w:proofErr w:type="gramStart"/>
      <w:r w:rsidRPr="00B30D22">
        <w:rPr>
          <w:rFonts w:ascii="Courier New" w:hAnsi="Courier New" w:cs="Courier New"/>
          <w:sz w:val="21"/>
        </w:rPr>
        <w:t>addTimelineClock</w:t>
      </w:r>
      <w:proofErr w:type="spellEnd"/>
      <w:r w:rsidRPr="00B30D22">
        <w:rPr>
          <w:rFonts w:ascii="Courier New" w:hAnsi="Courier New" w:cs="Courier New"/>
          <w:sz w:val="21"/>
        </w:rPr>
        <w:t>(</w:t>
      </w:r>
      <w:proofErr w:type="gramEnd"/>
      <w:r w:rsidRPr="00B30D22">
        <w:rPr>
          <w:rFonts w:ascii="Courier New" w:hAnsi="Courier New" w:cs="Courier New"/>
          <w:sz w:val="21"/>
        </w:rPr>
        <w:t xml:space="preserve">clock, </w:t>
      </w:r>
      <w:proofErr w:type="spellStart"/>
      <w:r w:rsidRPr="00B30D22">
        <w:rPr>
          <w:rFonts w:ascii="Courier New" w:hAnsi="Courier New" w:cs="Courier New"/>
          <w:sz w:val="21"/>
        </w:rPr>
        <w:t>timelineType</w:t>
      </w:r>
      <w:proofErr w:type="spellEnd"/>
      <w:r w:rsidRPr="00B30D22">
        <w:rPr>
          <w:rFonts w:ascii="Courier New" w:hAnsi="Courier New" w:cs="Courier New"/>
          <w:sz w:val="21"/>
        </w:rPr>
        <w:t xml:space="preserve">, </w:t>
      </w:r>
      <w:proofErr w:type="spellStart"/>
      <w:r>
        <w:rPr>
          <w:rFonts w:ascii="Courier New" w:hAnsi="Courier New" w:cs="Courier New"/>
          <w:sz w:val="21"/>
        </w:rPr>
        <w:t>timelineId</w:t>
      </w:r>
      <w:proofErr w:type="spellEnd"/>
      <w:r w:rsidRPr="00B30D22">
        <w:rPr>
          <w:rFonts w:ascii="Courier New" w:hAnsi="Courier New" w:cs="Courier New"/>
          <w:sz w:val="21"/>
        </w:rPr>
        <w:t>)</w:t>
      </w:r>
    </w:p>
    <w:p w14:paraId="5FCE1AA8" w14:textId="77777777" w:rsidR="00E84F7B" w:rsidRDefault="00E84F7B" w:rsidP="00E84F7B">
      <w:pPr>
        <w:pStyle w:val="ListParagraph"/>
        <w:numPr>
          <w:ilvl w:val="0"/>
          <w:numId w:val="28"/>
        </w:numPr>
        <w:rPr>
          <w:rFonts w:ascii="Courier New" w:hAnsi="Courier New" w:cs="Courier New"/>
          <w:sz w:val="21"/>
        </w:rPr>
      </w:pPr>
      <w:proofErr w:type="spellStart"/>
      <w:r w:rsidRPr="00B30D22">
        <w:rPr>
          <w:rFonts w:ascii="Courier New" w:hAnsi="Courier New" w:cs="Courier New"/>
          <w:sz w:val="21"/>
        </w:rPr>
        <w:t>removeTimeline</w:t>
      </w:r>
      <w:proofErr w:type="spellEnd"/>
      <w:r w:rsidRPr="00B30D22">
        <w:rPr>
          <w:rFonts w:ascii="Courier New" w:hAnsi="Courier New" w:cs="Courier New"/>
          <w:sz w:val="21"/>
        </w:rPr>
        <w:t>(</w:t>
      </w:r>
      <w:proofErr w:type="spellStart"/>
      <w:r w:rsidRPr="00B30D22">
        <w:rPr>
          <w:rFonts w:ascii="Courier New" w:hAnsi="Courier New" w:cs="Courier New"/>
          <w:sz w:val="21"/>
        </w:rPr>
        <w:t>timelineURN</w:t>
      </w:r>
      <w:proofErr w:type="spellEnd"/>
      <w:r w:rsidRPr="00B30D22">
        <w:rPr>
          <w:rFonts w:ascii="Courier New" w:hAnsi="Courier New" w:cs="Courier New"/>
          <w:sz w:val="21"/>
        </w:rPr>
        <w:t>)</w:t>
      </w:r>
    </w:p>
    <w:p w14:paraId="3FAAFF5C" w14:textId="6614A71A" w:rsidR="00E84F7B" w:rsidRDefault="00E84F7B" w:rsidP="00E84F7B">
      <w:proofErr w:type="spellStart"/>
      <w:r>
        <w:rPr>
          <w:rFonts w:ascii="Courier New" w:hAnsi="Courier New" w:cs="Courier New"/>
          <w:sz w:val="21"/>
        </w:rPr>
        <w:t>mediaObject</w:t>
      </w:r>
      <w:proofErr w:type="spellEnd"/>
      <w:r>
        <w:rPr>
          <w:rFonts w:ascii="Courier New" w:hAnsi="Courier New" w:cs="Courier New"/>
          <w:sz w:val="21"/>
        </w:rPr>
        <w:t xml:space="preserve"> = HTML5 video player | DASH.js player | HbbTV 1.x tuner interface | HbbTV 2.0 media synchroniser  </w:t>
      </w:r>
    </w:p>
    <w:p w14:paraId="65220282" w14:textId="45577D67" w:rsidR="00E84F7B" w:rsidRPr="001B45C9" w:rsidRDefault="004257AA" w:rsidP="00E84F7B">
      <w:pPr>
        <w:rPr>
          <w:b/>
        </w:rPr>
      </w:pPr>
      <w:r w:rsidRPr="001B45C9">
        <w:rPr>
          <w:b/>
        </w:rPr>
        <w:t>Find Timelines to Sync</w:t>
      </w:r>
      <w:r w:rsidR="001B45C9" w:rsidRPr="001B45C9">
        <w:rPr>
          <w:b/>
        </w:rPr>
        <w:t xml:space="preserve"> </w:t>
      </w:r>
    </w:p>
    <w:p w14:paraId="628A92CE" w14:textId="2AE4942B" w:rsidR="00376F88" w:rsidRDefault="00BC401C" w:rsidP="00376F88">
      <w:pPr>
        <w:pStyle w:val="ListParagraph"/>
        <w:numPr>
          <w:ilvl w:val="0"/>
          <w:numId w:val="28"/>
        </w:numPr>
        <w:rPr>
          <w:rFonts w:ascii="Courier New" w:hAnsi="Courier New" w:cs="Courier New"/>
          <w:sz w:val="21"/>
        </w:rPr>
      </w:pPr>
      <w:proofErr w:type="gramStart"/>
      <w:r>
        <w:rPr>
          <w:rFonts w:ascii="Courier New" w:hAnsi="Courier New" w:cs="Courier New"/>
          <w:sz w:val="21"/>
        </w:rPr>
        <w:t>Timeline</w:t>
      </w:r>
      <w:r w:rsidR="00376F88" w:rsidRPr="00B30D22">
        <w:rPr>
          <w:rFonts w:ascii="Courier New" w:hAnsi="Courier New" w:cs="Courier New"/>
          <w:sz w:val="21"/>
        </w:rPr>
        <w:t>[</w:t>
      </w:r>
      <w:proofErr w:type="gramEnd"/>
      <w:r w:rsidR="00376F88" w:rsidRPr="00B30D22">
        <w:rPr>
          <w:rFonts w:ascii="Courier New" w:hAnsi="Courier New" w:cs="Courier New"/>
          <w:sz w:val="21"/>
        </w:rPr>
        <w:t xml:space="preserve">] </w:t>
      </w:r>
      <w:proofErr w:type="spellStart"/>
      <w:r w:rsidR="00376F88" w:rsidRPr="00B30D22">
        <w:rPr>
          <w:rFonts w:ascii="Courier New" w:hAnsi="Courier New" w:cs="Courier New"/>
          <w:sz w:val="21"/>
        </w:rPr>
        <w:t>get</w:t>
      </w:r>
      <w:r w:rsidR="00376F88">
        <w:rPr>
          <w:rFonts w:ascii="Courier New" w:hAnsi="Courier New" w:cs="Courier New"/>
          <w:sz w:val="21"/>
        </w:rPr>
        <w:t>Device</w:t>
      </w:r>
      <w:r w:rsidR="00376F88" w:rsidRPr="00B30D22">
        <w:rPr>
          <w:rFonts w:ascii="Courier New" w:hAnsi="Courier New" w:cs="Courier New"/>
          <w:sz w:val="21"/>
        </w:rPr>
        <w:t>AvailableTimelines</w:t>
      </w:r>
      <w:proofErr w:type="spellEnd"/>
      <w:r w:rsidR="00376F88" w:rsidRPr="00B30D22">
        <w:rPr>
          <w:rFonts w:ascii="Courier New" w:hAnsi="Courier New" w:cs="Courier New"/>
          <w:sz w:val="21"/>
        </w:rPr>
        <w:t>(</w:t>
      </w:r>
      <w:r w:rsidR="00376F88">
        <w:rPr>
          <w:rFonts w:ascii="Courier New" w:hAnsi="Courier New" w:cs="Courier New"/>
          <w:sz w:val="21"/>
        </w:rPr>
        <w:t xml:space="preserve">String </w:t>
      </w:r>
      <w:proofErr w:type="spellStart"/>
      <w:r w:rsidR="00376F88">
        <w:rPr>
          <w:rFonts w:ascii="Courier New" w:hAnsi="Courier New" w:cs="Courier New"/>
          <w:sz w:val="21"/>
        </w:rPr>
        <w:t>deviceAddress</w:t>
      </w:r>
      <w:proofErr w:type="spellEnd"/>
      <w:r w:rsidR="00376F88">
        <w:rPr>
          <w:rFonts w:ascii="Courier New" w:hAnsi="Courier New" w:cs="Courier New"/>
          <w:sz w:val="21"/>
        </w:rPr>
        <w:t xml:space="preserve">, </w:t>
      </w:r>
      <w:r w:rsidR="00376F88" w:rsidRPr="00B30D22">
        <w:rPr>
          <w:rFonts w:ascii="Courier New" w:hAnsi="Courier New" w:cs="Courier New"/>
          <w:sz w:val="21"/>
        </w:rPr>
        <w:t xml:space="preserve">String </w:t>
      </w:r>
      <w:proofErr w:type="spellStart"/>
      <w:r w:rsidR="00376F88" w:rsidRPr="00B30D22">
        <w:rPr>
          <w:rFonts w:ascii="Courier New" w:hAnsi="Courier New" w:cs="Courier New"/>
          <w:sz w:val="21"/>
        </w:rPr>
        <w:t>contentId</w:t>
      </w:r>
      <w:proofErr w:type="spellEnd"/>
      <w:r w:rsidR="00376F88" w:rsidRPr="00B30D22">
        <w:rPr>
          <w:rFonts w:ascii="Courier New" w:hAnsi="Courier New" w:cs="Courier New"/>
          <w:sz w:val="21"/>
        </w:rPr>
        <w:t>)</w:t>
      </w:r>
    </w:p>
    <w:p w14:paraId="0A880AA1" w14:textId="71DE2511" w:rsidR="00BC401C" w:rsidRPr="00B30D22" w:rsidRDefault="00BC401C" w:rsidP="00BC401C">
      <w:pPr>
        <w:pStyle w:val="ListParagraph"/>
        <w:numPr>
          <w:ilvl w:val="0"/>
          <w:numId w:val="28"/>
        </w:numPr>
        <w:rPr>
          <w:rFonts w:ascii="Courier New" w:hAnsi="Courier New" w:cs="Courier New"/>
          <w:sz w:val="21"/>
        </w:rPr>
      </w:pPr>
      <w:proofErr w:type="gramStart"/>
      <w:r>
        <w:rPr>
          <w:rFonts w:ascii="Courier New" w:hAnsi="Courier New" w:cs="Courier New"/>
          <w:sz w:val="21"/>
        </w:rPr>
        <w:t>T</w:t>
      </w:r>
      <w:r w:rsidR="002F53B1">
        <w:rPr>
          <w:rFonts w:ascii="Courier New" w:hAnsi="Courier New" w:cs="Courier New"/>
          <w:sz w:val="21"/>
        </w:rPr>
        <w:t>i</w:t>
      </w:r>
      <w:r>
        <w:rPr>
          <w:rFonts w:ascii="Courier New" w:hAnsi="Courier New" w:cs="Courier New"/>
          <w:sz w:val="21"/>
        </w:rPr>
        <w:t>meline</w:t>
      </w:r>
      <w:r w:rsidRPr="00B30D22">
        <w:rPr>
          <w:rFonts w:ascii="Courier New" w:hAnsi="Courier New" w:cs="Courier New"/>
          <w:sz w:val="21"/>
        </w:rPr>
        <w:t>[</w:t>
      </w:r>
      <w:proofErr w:type="gramEnd"/>
      <w:r w:rsidRPr="00B30D22">
        <w:rPr>
          <w:rFonts w:ascii="Courier New" w:hAnsi="Courier New" w:cs="Courier New"/>
          <w:sz w:val="21"/>
        </w:rPr>
        <w:t xml:space="preserve">] </w:t>
      </w:r>
      <w:proofErr w:type="spellStart"/>
      <w:r w:rsidRPr="00B30D22">
        <w:rPr>
          <w:rFonts w:ascii="Courier New" w:hAnsi="Courier New" w:cs="Courier New"/>
          <w:sz w:val="21"/>
        </w:rPr>
        <w:t>get</w:t>
      </w:r>
      <w:r>
        <w:rPr>
          <w:rFonts w:ascii="Courier New" w:hAnsi="Courier New" w:cs="Courier New"/>
          <w:sz w:val="21"/>
        </w:rPr>
        <w:t>Device</w:t>
      </w:r>
      <w:r w:rsidRPr="00B30D22">
        <w:rPr>
          <w:rFonts w:ascii="Courier New" w:hAnsi="Courier New" w:cs="Courier New"/>
          <w:sz w:val="21"/>
        </w:rPr>
        <w:t>AvailableTimelines</w:t>
      </w:r>
      <w:r>
        <w:rPr>
          <w:rFonts w:ascii="Courier New" w:hAnsi="Courier New" w:cs="Courier New"/>
          <w:sz w:val="21"/>
        </w:rPr>
        <w:t>ByType</w:t>
      </w:r>
      <w:proofErr w:type="spellEnd"/>
      <w:r w:rsidRPr="00B30D22">
        <w:rPr>
          <w:rFonts w:ascii="Courier New" w:hAnsi="Courier New" w:cs="Courier New"/>
          <w:sz w:val="21"/>
        </w:rPr>
        <w:t>(</w:t>
      </w:r>
      <w:r>
        <w:rPr>
          <w:rFonts w:ascii="Courier New" w:hAnsi="Courier New" w:cs="Courier New"/>
          <w:sz w:val="21"/>
        </w:rPr>
        <w:t xml:space="preserve">String </w:t>
      </w:r>
      <w:proofErr w:type="spellStart"/>
      <w:r>
        <w:rPr>
          <w:rFonts w:ascii="Courier New" w:hAnsi="Courier New" w:cs="Courier New"/>
          <w:sz w:val="21"/>
        </w:rPr>
        <w:t>deviceAddress</w:t>
      </w:r>
      <w:proofErr w:type="spellEnd"/>
      <w:r>
        <w:rPr>
          <w:rFonts w:ascii="Courier New" w:hAnsi="Courier New" w:cs="Courier New"/>
          <w:sz w:val="21"/>
        </w:rPr>
        <w:t xml:space="preserve">, </w:t>
      </w:r>
      <w:r w:rsidRPr="00B30D22">
        <w:rPr>
          <w:rFonts w:ascii="Courier New" w:hAnsi="Courier New" w:cs="Courier New"/>
          <w:sz w:val="21"/>
        </w:rPr>
        <w:t xml:space="preserve">String </w:t>
      </w:r>
      <w:proofErr w:type="spellStart"/>
      <w:r>
        <w:rPr>
          <w:rFonts w:ascii="Courier New" w:hAnsi="Courier New" w:cs="Courier New"/>
          <w:sz w:val="21"/>
        </w:rPr>
        <w:t>timelineType</w:t>
      </w:r>
      <w:proofErr w:type="spellEnd"/>
      <w:r w:rsidRPr="00B30D22">
        <w:rPr>
          <w:rFonts w:ascii="Courier New" w:hAnsi="Courier New" w:cs="Courier New"/>
          <w:sz w:val="21"/>
        </w:rPr>
        <w:t>)</w:t>
      </w:r>
    </w:p>
    <w:p w14:paraId="603FCC28" w14:textId="77777777" w:rsidR="00BC401C" w:rsidRDefault="00BC401C" w:rsidP="0095198E">
      <w:pPr>
        <w:pStyle w:val="ListParagraph"/>
        <w:ind w:left="360" w:firstLine="0"/>
        <w:rPr>
          <w:rFonts w:ascii="Courier New" w:hAnsi="Courier New" w:cs="Courier New"/>
          <w:sz w:val="21"/>
        </w:rPr>
      </w:pPr>
    </w:p>
    <w:p w14:paraId="0616CB01" w14:textId="66A18F7C" w:rsidR="00E22F3A" w:rsidRDefault="00E22F3A" w:rsidP="0095198E">
      <w:pPr>
        <w:pStyle w:val="ListParagraph"/>
        <w:ind w:left="360" w:firstLine="0"/>
        <w:rPr>
          <w:rFonts w:ascii="Courier New" w:hAnsi="Courier New" w:cs="Courier New"/>
          <w:sz w:val="21"/>
        </w:rPr>
      </w:pPr>
      <w:r w:rsidRPr="00E22F3A">
        <w:rPr>
          <w:rFonts w:ascii="Courier New" w:hAnsi="Courier New" w:cs="Courier New"/>
          <w:sz w:val="21"/>
          <w:highlight w:val="yellow"/>
        </w:rPr>
        <w:t>Use KMP algorithm for partial string matching?</w:t>
      </w:r>
    </w:p>
    <w:p w14:paraId="337690E6" w14:textId="77777777" w:rsidR="00E22F3A" w:rsidRPr="00B30D22" w:rsidRDefault="00E22F3A" w:rsidP="0095198E">
      <w:pPr>
        <w:pStyle w:val="ListParagraph"/>
        <w:ind w:left="360" w:firstLine="0"/>
        <w:rPr>
          <w:rFonts w:ascii="Courier New" w:hAnsi="Courier New" w:cs="Courier New"/>
          <w:sz w:val="21"/>
        </w:rPr>
      </w:pPr>
    </w:p>
    <w:p w14:paraId="2D2606B8" w14:textId="77777777" w:rsidR="00012B5D" w:rsidRPr="00B30D22" w:rsidRDefault="00012B5D" w:rsidP="00012B5D">
      <w:pPr>
        <w:pStyle w:val="ListParagraph"/>
        <w:numPr>
          <w:ilvl w:val="0"/>
          <w:numId w:val="28"/>
        </w:numPr>
        <w:rPr>
          <w:rFonts w:ascii="Courier New" w:hAnsi="Courier New" w:cs="Courier New"/>
          <w:sz w:val="21"/>
        </w:rPr>
      </w:pPr>
      <w:proofErr w:type="gramStart"/>
      <w:r w:rsidRPr="00B30D22">
        <w:rPr>
          <w:rFonts w:ascii="Courier New" w:hAnsi="Courier New" w:cs="Courier New"/>
          <w:sz w:val="21"/>
        </w:rPr>
        <w:t>String[</w:t>
      </w:r>
      <w:proofErr w:type="gramEnd"/>
      <w:r w:rsidRPr="00B30D22">
        <w:rPr>
          <w:rFonts w:ascii="Courier New" w:hAnsi="Courier New" w:cs="Courier New"/>
          <w:sz w:val="21"/>
        </w:rPr>
        <w:t xml:space="preserve">] </w:t>
      </w:r>
      <w:proofErr w:type="spellStart"/>
      <w:r w:rsidRPr="00B30D22">
        <w:rPr>
          <w:rFonts w:ascii="Courier New" w:hAnsi="Courier New" w:cs="Courier New"/>
          <w:sz w:val="21"/>
        </w:rPr>
        <w:t>getAvailableTimelinesForContent</w:t>
      </w:r>
      <w:proofErr w:type="spellEnd"/>
      <w:r w:rsidRPr="00B30D22">
        <w:rPr>
          <w:rFonts w:ascii="Courier New" w:hAnsi="Courier New" w:cs="Courier New"/>
          <w:sz w:val="21"/>
        </w:rPr>
        <w:t xml:space="preserve">(String </w:t>
      </w:r>
      <w:proofErr w:type="spellStart"/>
      <w:r w:rsidRPr="00B30D22">
        <w:rPr>
          <w:rFonts w:ascii="Courier New" w:hAnsi="Courier New" w:cs="Courier New"/>
          <w:sz w:val="21"/>
        </w:rPr>
        <w:t>contentId</w:t>
      </w:r>
      <w:proofErr w:type="spellEnd"/>
      <w:r w:rsidRPr="00B30D22">
        <w:rPr>
          <w:rFonts w:ascii="Courier New" w:hAnsi="Courier New" w:cs="Courier New"/>
          <w:sz w:val="21"/>
        </w:rPr>
        <w:t>)</w:t>
      </w:r>
    </w:p>
    <w:p w14:paraId="26DC79CB" w14:textId="77777777" w:rsidR="00012B5D" w:rsidRPr="00B30D22" w:rsidRDefault="00012B5D" w:rsidP="00012B5D">
      <w:pPr>
        <w:pStyle w:val="ListParagraph"/>
        <w:numPr>
          <w:ilvl w:val="0"/>
          <w:numId w:val="28"/>
        </w:numPr>
        <w:rPr>
          <w:rFonts w:ascii="Courier New" w:hAnsi="Courier New" w:cs="Courier New"/>
          <w:sz w:val="21"/>
        </w:rPr>
      </w:pPr>
      <w:proofErr w:type="gramStart"/>
      <w:r w:rsidRPr="00B30D22">
        <w:rPr>
          <w:rFonts w:ascii="Courier New" w:hAnsi="Courier New" w:cs="Courier New"/>
          <w:sz w:val="21"/>
        </w:rPr>
        <w:t>String[</w:t>
      </w:r>
      <w:proofErr w:type="gramEnd"/>
      <w:r w:rsidRPr="00B30D22">
        <w:rPr>
          <w:rFonts w:ascii="Courier New" w:hAnsi="Courier New" w:cs="Courier New"/>
          <w:sz w:val="21"/>
        </w:rPr>
        <w:t xml:space="preserve">] </w:t>
      </w:r>
      <w:proofErr w:type="spellStart"/>
      <w:r w:rsidRPr="00B30D22">
        <w:rPr>
          <w:rFonts w:ascii="Courier New" w:hAnsi="Courier New" w:cs="Courier New"/>
          <w:sz w:val="21"/>
        </w:rPr>
        <w:t>getAvailableTimelinesByType</w:t>
      </w:r>
      <w:proofErr w:type="spellEnd"/>
      <w:r w:rsidRPr="00B30D22">
        <w:rPr>
          <w:rFonts w:ascii="Courier New" w:hAnsi="Courier New" w:cs="Courier New"/>
          <w:sz w:val="21"/>
        </w:rPr>
        <w:t xml:space="preserve">(String </w:t>
      </w:r>
      <w:proofErr w:type="spellStart"/>
      <w:r w:rsidRPr="00B30D22">
        <w:rPr>
          <w:rFonts w:ascii="Courier New" w:hAnsi="Courier New" w:cs="Courier New"/>
          <w:sz w:val="21"/>
        </w:rPr>
        <w:t>timelineType</w:t>
      </w:r>
      <w:proofErr w:type="spellEnd"/>
      <w:r w:rsidRPr="00B30D22">
        <w:rPr>
          <w:rFonts w:ascii="Courier New" w:hAnsi="Courier New" w:cs="Courier New"/>
          <w:sz w:val="21"/>
        </w:rPr>
        <w:t>)</w:t>
      </w:r>
    </w:p>
    <w:p w14:paraId="73391604" w14:textId="67337C27" w:rsidR="00012B5D" w:rsidRPr="00B30D22" w:rsidRDefault="00012B5D" w:rsidP="00012B5D">
      <w:pPr>
        <w:pStyle w:val="ListParagraph"/>
        <w:numPr>
          <w:ilvl w:val="0"/>
          <w:numId w:val="28"/>
        </w:numPr>
        <w:rPr>
          <w:rFonts w:ascii="Courier New" w:hAnsi="Courier New" w:cs="Courier New"/>
          <w:sz w:val="21"/>
        </w:rPr>
      </w:pPr>
      <w:proofErr w:type="gramStart"/>
      <w:r w:rsidRPr="00B30D22">
        <w:rPr>
          <w:rFonts w:ascii="Courier New" w:hAnsi="Courier New" w:cs="Courier New"/>
          <w:sz w:val="21"/>
        </w:rPr>
        <w:t>String[</w:t>
      </w:r>
      <w:proofErr w:type="gramEnd"/>
      <w:r w:rsidRPr="00B30D22">
        <w:rPr>
          <w:rFonts w:ascii="Courier New" w:hAnsi="Courier New" w:cs="Courier New"/>
          <w:sz w:val="21"/>
        </w:rPr>
        <w:t xml:space="preserve">] </w:t>
      </w:r>
      <w:proofErr w:type="spellStart"/>
      <w:r w:rsidRPr="00B30D22">
        <w:rPr>
          <w:rFonts w:ascii="Courier New" w:hAnsi="Courier New" w:cs="Courier New"/>
          <w:sz w:val="21"/>
        </w:rPr>
        <w:t>getAvailableTimelines</w:t>
      </w:r>
      <w:proofErr w:type="spellEnd"/>
      <w:r w:rsidRPr="00B30D22">
        <w:rPr>
          <w:rFonts w:ascii="Courier New" w:hAnsi="Courier New" w:cs="Courier New"/>
          <w:sz w:val="21"/>
        </w:rPr>
        <w:t>(URN prefix)</w:t>
      </w:r>
    </w:p>
    <w:p w14:paraId="21A40C7C" w14:textId="77777777" w:rsidR="003479EA" w:rsidRPr="003479EA" w:rsidRDefault="003479EA" w:rsidP="003479EA">
      <w:pPr>
        <w:rPr>
          <w:rFonts w:ascii="Courier New" w:hAnsi="Courier New" w:cs="Courier New"/>
        </w:rPr>
      </w:pPr>
    </w:p>
    <w:p w14:paraId="50927ECB" w14:textId="44082E75" w:rsidR="008E308B" w:rsidRPr="003479EA" w:rsidRDefault="003479EA" w:rsidP="003479EA">
      <w:pPr>
        <w:rPr>
          <w:b/>
        </w:rPr>
      </w:pPr>
      <w:r w:rsidRPr="003479EA">
        <w:rPr>
          <w:b/>
        </w:rPr>
        <w:t xml:space="preserve">Get a Timeline </w:t>
      </w:r>
      <w:r w:rsidR="0059661A">
        <w:rPr>
          <w:b/>
        </w:rPr>
        <w:t>Clock</w:t>
      </w:r>
    </w:p>
    <w:p w14:paraId="722E83B7" w14:textId="404638F7" w:rsidR="00FD3818" w:rsidRPr="00B30D22" w:rsidRDefault="00E55696" w:rsidP="0015019B">
      <w:pPr>
        <w:pStyle w:val="ListParagraph"/>
        <w:numPr>
          <w:ilvl w:val="0"/>
          <w:numId w:val="28"/>
        </w:numPr>
        <w:rPr>
          <w:rFonts w:ascii="Courier New" w:hAnsi="Courier New" w:cs="Courier New"/>
          <w:sz w:val="21"/>
        </w:rPr>
      </w:pPr>
      <w:r>
        <w:rPr>
          <w:rFonts w:ascii="Courier New" w:hAnsi="Courier New" w:cs="Courier New"/>
          <w:sz w:val="21"/>
        </w:rPr>
        <w:t>Clock</w:t>
      </w:r>
      <w:r w:rsidR="00FD3818" w:rsidRPr="00B30D22">
        <w:rPr>
          <w:rFonts w:ascii="Courier New" w:hAnsi="Courier New" w:cs="Courier New"/>
          <w:sz w:val="21"/>
        </w:rPr>
        <w:t xml:space="preserve"> </w:t>
      </w:r>
      <w:proofErr w:type="spellStart"/>
      <w:r w:rsidR="00752D40" w:rsidRPr="00B30D22">
        <w:rPr>
          <w:rFonts w:ascii="Courier New" w:hAnsi="Courier New" w:cs="Courier New"/>
          <w:sz w:val="21"/>
        </w:rPr>
        <w:t>enable</w:t>
      </w:r>
      <w:r w:rsidR="00930A54">
        <w:rPr>
          <w:rFonts w:ascii="Courier New" w:hAnsi="Courier New" w:cs="Courier New"/>
          <w:sz w:val="21"/>
        </w:rPr>
        <w:t>Timeline</w:t>
      </w:r>
      <w:r w:rsidR="00752D40" w:rsidRPr="00B30D22">
        <w:rPr>
          <w:rFonts w:ascii="Courier New" w:hAnsi="Courier New" w:cs="Courier New"/>
          <w:sz w:val="21"/>
        </w:rPr>
        <w:t>Sync</w:t>
      </w:r>
      <w:proofErr w:type="spellEnd"/>
      <w:r w:rsidR="00930A54" w:rsidRPr="00B30D22">
        <w:rPr>
          <w:rFonts w:ascii="Courier New" w:hAnsi="Courier New" w:cs="Courier New"/>
          <w:sz w:val="21"/>
        </w:rPr>
        <w:t xml:space="preserve"> </w:t>
      </w:r>
      <w:r w:rsidR="00FD3818" w:rsidRPr="00B30D22">
        <w:rPr>
          <w:rFonts w:ascii="Courier New" w:hAnsi="Courier New" w:cs="Courier New"/>
          <w:sz w:val="21"/>
        </w:rPr>
        <w:t xml:space="preserve">(String </w:t>
      </w:r>
      <w:proofErr w:type="spellStart"/>
      <w:r w:rsidR="00FD3818" w:rsidRPr="00B30D22">
        <w:rPr>
          <w:rFonts w:ascii="Courier New" w:hAnsi="Courier New" w:cs="Courier New"/>
          <w:sz w:val="21"/>
        </w:rPr>
        <w:t>timelineUrn</w:t>
      </w:r>
      <w:proofErr w:type="spellEnd"/>
      <w:r w:rsidR="00FD3818" w:rsidRPr="00B30D22">
        <w:rPr>
          <w:rFonts w:ascii="Courier New" w:hAnsi="Courier New" w:cs="Courier New"/>
          <w:sz w:val="21"/>
        </w:rPr>
        <w:t>)</w:t>
      </w:r>
    </w:p>
    <w:p w14:paraId="588FF2F1" w14:textId="7BDAF8F0" w:rsidR="00752D40" w:rsidRDefault="00E55696" w:rsidP="00752D40">
      <w:pPr>
        <w:pStyle w:val="ListParagraph"/>
        <w:numPr>
          <w:ilvl w:val="0"/>
          <w:numId w:val="28"/>
        </w:numPr>
        <w:rPr>
          <w:rFonts w:ascii="Courier New" w:hAnsi="Courier New" w:cs="Courier New"/>
          <w:sz w:val="21"/>
        </w:rPr>
      </w:pPr>
      <w:r>
        <w:rPr>
          <w:rFonts w:ascii="Courier New" w:hAnsi="Courier New" w:cs="Courier New"/>
          <w:sz w:val="21"/>
        </w:rPr>
        <w:t>Clock</w:t>
      </w:r>
      <w:r w:rsidR="00752D40" w:rsidRPr="00B30D22">
        <w:rPr>
          <w:rFonts w:ascii="Courier New" w:hAnsi="Courier New" w:cs="Courier New"/>
          <w:sz w:val="21"/>
        </w:rPr>
        <w:t xml:space="preserve"> </w:t>
      </w:r>
      <w:proofErr w:type="spellStart"/>
      <w:proofErr w:type="gramStart"/>
      <w:r w:rsidR="00752D40" w:rsidRPr="00B30D22">
        <w:rPr>
          <w:rFonts w:ascii="Courier New" w:hAnsi="Courier New" w:cs="Courier New"/>
          <w:sz w:val="21"/>
        </w:rPr>
        <w:t>disable</w:t>
      </w:r>
      <w:r w:rsidR="00930A54">
        <w:rPr>
          <w:rFonts w:ascii="Courier New" w:hAnsi="Courier New" w:cs="Courier New"/>
          <w:sz w:val="21"/>
        </w:rPr>
        <w:t>TimelineSync</w:t>
      </w:r>
      <w:proofErr w:type="spellEnd"/>
      <w:r w:rsidR="00752D40" w:rsidRPr="00B30D22">
        <w:rPr>
          <w:rFonts w:ascii="Courier New" w:hAnsi="Courier New" w:cs="Courier New"/>
          <w:sz w:val="21"/>
        </w:rPr>
        <w:t>(</w:t>
      </w:r>
      <w:proofErr w:type="gramEnd"/>
      <w:r w:rsidR="00752D40" w:rsidRPr="00B30D22">
        <w:rPr>
          <w:rFonts w:ascii="Courier New" w:hAnsi="Courier New" w:cs="Courier New"/>
          <w:sz w:val="21"/>
        </w:rPr>
        <w:t xml:space="preserve">String </w:t>
      </w:r>
      <w:proofErr w:type="spellStart"/>
      <w:r w:rsidR="00752D40" w:rsidRPr="00B30D22">
        <w:rPr>
          <w:rFonts w:ascii="Courier New" w:hAnsi="Courier New" w:cs="Courier New"/>
          <w:sz w:val="21"/>
        </w:rPr>
        <w:t>timelineUrn</w:t>
      </w:r>
      <w:proofErr w:type="spellEnd"/>
      <w:r w:rsidR="00752D40" w:rsidRPr="00B30D22">
        <w:rPr>
          <w:rFonts w:ascii="Courier New" w:hAnsi="Courier New" w:cs="Courier New"/>
          <w:sz w:val="21"/>
        </w:rPr>
        <w:t>)</w:t>
      </w:r>
    </w:p>
    <w:p w14:paraId="3B40DB70" w14:textId="1A8D05E0" w:rsidR="00EE579C" w:rsidRDefault="00E55696" w:rsidP="00752D40">
      <w:pPr>
        <w:pStyle w:val="ListParagraph"/>
        <w:numPr>
          <w:ilvl w:val="0"/>
          <w:numId w:val="28"/>
        </w:numPr>
        <w:rPr>
          <w:rFonts w:ascii="Courier New" w:hAnsi="Courier New" w:cs="Courier New"/>
          <w:sz w:val="21"/>
        </w:rPr>
      </w:pPr>
      <w:r>
        <w:rPr>
          <w:rFonts w:ascii="Courier New" w:hAnsi="Courier New" w:cs="Courier New"/>
          <w:sz w:val="21"/>
        </w:rPr>
        <w:t xml:space="preserve">Clock </w:t>
      </w:r>
      <w:proofErr w:type="spellStart"/>
      <w:r w:rsidR="00EE579C">
        <w:rPr>
          <w:rFonts w:ascii="Courier New" w:hAnsi="Courier New" w:cs="Courier New"/>
          <w:sz w:val="21"/>
        </w:rPr>
        <w:t>Timeline.</w:t>
      </w:r>
      <w:r w:rsidR="0059661A">
        <w:rPr>
          <w:rFonts w:ascii="Courier New" w:hAnsi="Courier New" w:cs="Courier New"/>
          <w:sz w:val="21"/>
        </w:rPr>
        <w:t>startSync</w:t>
      </w:r>
      <w:proofErr w:type="spellEnd"/>
    </w:p>
    <w:p w14:paraId="6338BBC0" w14:textId="2F27316D" w:rsidR="0059661A" w:rsidRPr="00B30D22" w:rsidRDefault="00E55696" w:rsidP="00752D40">
      <w:pPr>
        <w:pStyle w:val="ListParagraph"/>
        <w:numPr>
          <w:ilvl w:val="0"/>
          <w:numId w:val="28"/>
        </w:numPr>
        <w:rPr>
          <w:rFonts w:ascii="Courier New" w:hAnsi="Courier New" w:cs="Courier New"/>
          <w:sz w:val="21"/>
        </w:rPr>
      </w:pPr>
      <w:r>
        <w:rPr>
          <w:rFonts w:ascii="Courier New" w:hAnsi="Courier New" w:cs="Courier New"/>
          <w:sz w:val="21"/>
        </w:rPr>
        <w:t xml:space="preserve">Clock </w:t>
      </w:r>
      <w:proofErr w:type="spellStart"/>
      <w:r w:rsidR="0059661A">
        <w:rPr>
          <w:rFonts w:ascii="Courier New" w:hAnsi="Courier New" w:cs="Courier New"/>
          <w:sz w:val="21"/>
        </w:rPr>
        <w:t>Timeline.stopSync</w:t>
      </w:r>
      <w:proofErr w:type="spellEnd"/>
    </w:p>
    <w:p w14:paraId="6B0FCF48" w14:textId="18EE5EA6" w:rsidR="00752D40" w:rsidRPr="0059661A" w:rsidRDefault="0059661A" w:rsidP="0059661A">
      <w:pPr>
        <w:rPr>
          <w:b/>
        </w:rPr>
      </w:pPr>
      <w:r w:rsidRPr="0059661A">
        <w:rPr>
          <w:b/>
        </w:rPr>
        <w:t>Sync To Timeline</w:t>
      </w:r>
    </w:p>
    <w:p w14:paraId="3E714E39" w14:textId="750812E8" w:rsidR="0061457F" w:rsidRPr="00B30D22" w:rsidRDefault="009A4138" w:rsidP="0015019B">
      <w:pPr>
        <w:pStyle w:val="ListParagraph"/>
        <w:numPr>
          <w:ilvl w:val="0"/>
          <w:numId w:val="28"/>
        </w:numPr>
        <w:rPr>
          <w:rFonts w:ascii="Courier New" w:hAnsi="Courier New" w:cs="Courier New"/>
          <w:sz w:val="21"/>
        </w:rPr>
      </w:pPr>
      <w:proofErr w:type="spellStart"/>
      <w:r w:rsidRPr="00B30D22">
        <w:rPr>
          <w:rFonts w:ascii="Courier New" w:hAnsi="Courier New" w:cs="Courier New"/>
          <w:sz w:val="21"/>
          <w:lang w:val="en-US"/>
        </w:rPr>
        <w:t>sync</w:t>
      </w:r>
      <w:r w:rsidR="00FD3818" w:rsidRPr="00B30D22">
        <w:rPr>
          <w:rFonts w:ascii="Courier New" w:hAnsi="Courier New" w:cs="Courier New"/>
          <w:sz w:val="21"/>
          <w:lang w:val="en-US"/>
        </w:rPr>
        <w:t>ClockTo</w:t>
      </w:r>
      <w:r w:rsidRPr="00B30D22">
        <w:rPr>
          <w:rFonts w:ascii="Courier New" w:hAnsi="Courier New" w:cs="Courier New"/>
          <w:sz w:val="21"/>
          <w:lang w:val="en-US"/>
        </w:rPr>
        <w:t>ThisTimeline</w:t>
      </w:r>
      <w:proofErr w:type="spellEnd"/>
      <w:r w:rsidRPr="00B30D22">
        <w:rPr>
          <w:rFonts w:ascii="Courier New" w:hAnsi="Courier New" w:cs="Courier New"/>
          <w:sz w:val="21"/>
          <w:lang w:val="en-US"/>
        </w:rPr>
        <w:t xml:space="preserve"> (</w:t>
      </w:r>
      <w:r w:rsidR="00C247C8" w:rsidRPr="00B30D22">
        <w:rPr>
          <w:rFonts w:ascii="Courier New" w:hAnsi="Courier New" w:cs="Courier New"/>
          <w:sz w:val="21"/>
          <w:lang w:val="en-US"/>
        </w:rPr>
        <w:t>clock</w:t>
      </w:r>
      <w:r w:rsidRPr="00B30D22">
        <w:rPr>
          <w:rFonts w:ascii="Courier New" w:hAnsi="Courier New" w:cs="Courier New"/>
          <w:sz w:val="21"/>
          <w:lang w:val="en-US"/>
        </w:rPr>
        <w:t xml:space="preserve">, </w:t>
      </w:r>
      <w:proofErr w:type="spellStart"/>
      <w:r w:rsidRPr="00B30D22">
        <w:rPr>
          <w:rFonts w:ascii="Courier New" w:hAnsi="Courier New" w:cs="Courier New"/>
          <w:sz w:val="21"/>
          <w:lang w:val="en-US"/>
        </w:rPr>
        <w:t>timeline</w:t>
      </w:r>
      <w:r w:rsidR="00FD3818" w:rsidRPr="00B30D22">
        <w:rPr>
          <w:rFonts w:ascii="Courier New" w:hAnsi="Courier New" w:cs="Courier New"/>
          <w:sz w:val="21"/>
          <w:lang w:val="en-US"/>
        </w:rPr>
        <w:t>URN</w:t>
      </w:r>
      <w:proofErr w:type="spellEnd"/>
      <w:r w:rsidRPr="00B30D22">
        <w:rPr>
          <w:rFonts w:ascii="Courier New" w:hAnsi="Courier New" w:cs="Courier New"/>
          <w:sz w:val="21"/>
          <w:lang w:val="en-US"/>
        </w:rPr>
        <w:t>, correlation)</w:t>
      </w:r>
    </w:p>
    <w:p w14:paraId="7EB70B6D" w14:textId="3D1E35DE" w:rsidR="00EB553E" w:rsidRPr="00B30D22" w:rsidRDefault="009A4138" w:rsidP="00EB553E">
      <w:pPr>
        <w:pStyle w:val="ListParagraph"/>
        <w:numPr>
          <w:ilvl w:val="0"/>
          <w:numId w:val="28"/>
        </w:numPr>
        <w:rPr>
          <w:rFonts w:ascii="Courier New" w:hAnsi="Courier New" w:cs="Courier New"/>
          <w:sz w:val="21"/>
        </w:rPr>
      </w:pPr>
      <w:proofErr w:type="spellStart"/>
      <w:proofErr w:type="gramStart"/>
      <w:r w:rsidRPr="00B30D22">
        <w:rPr>
          <w:rFonts w:ascii="Courier New" w:hAnsi="Courier New" w:cs="Courier New"/>
          <w:sz w:val="21"/>
          <w:lang w:val="en-US"/>
        </w:rPr>
        <w:t>createSyncController</w:t>
      </w:r>
      <w:proofErr w:type="spellEnd"/>
      <w:r w:rsidRPr="00B30D22">
        <w:rPr>
          <w:rFonts w:ascii="Courier New" w:hAnsi="Courier New" w:cs="Courier New"/>
          <w:sz w:val="21"/>
          <w:lang w:val="en-US"/>
        </w:rPr>
        <w:t>(</w:t>
      </w:r>
      <w:proofErr w:type="spellStart"/>
      <w:proofErr w:type="gramEnd"/>
      <w:r w:rsidRPr="00B30D22">
        <w:rPr>
          <w:rFonts w:ascii="Courier New" w:hAnsi="Courier New" w:cs="Courier New"/>
          <w:sz w:val="21"/>
          <w:lang w:val="en-US"/>
        </w:rPr>
        <w:t>mediaObject</w:t>
      </w:r>
      <w:proofErr w:type="spellEnd"/>
      <w:r w:rsidRPr="00B30D22">
        <w:rPr>
          <w:rFonts w:ascii="Courier New" w:hAnsi="Courier New" w:cs="Courier New"/>
          <w:sz w:val="21"/>
          <w:lang w:val="en-US"/>
        </w:rPr>
        <w:t>, correlation</w:t>
      </w:r>
      <w:r w:rsidR="00846B41" w:rsidRPr="00B30D22">
        <w:rPr>
          <w:rFonts w:ascii="Courier New" w:hAnsi="Courier New" w:cs="Courier New"/>
          <w:sz w:val="21"/>
          <w:lang w:val="en-US"/>
        </w:rPr>
        <w:t xml:space="preserve">, </w:t>
      </w:r>
      <w:proofErr w:type="spellStart"/>
      <w:r w:rsidR="00846B41" w:rsidRPr="00B30D22">
        <w:rPr>
          <w:rFonts w:ascii="Courier New" w:hAnsi="Courier New" w:cs="Courier New"/>
          <w:sz w:val="21"/>
          <w:lang w:val="en-US"/>
        </w:rPr>
        <w:t>timelineURN</w:t>
      </w:r>
      <w:proofErr w:type="spellEnd"/>
      <w:r w:rsidRPr="00B30D22">
        <w:rPr>
          <w:rFonts w:ascii="Courier New" w:hAnsi="Courier New" w:cs="Courier New"/>
          <w:sz w:val="21"/>
          <w:lang w:val="en-US"/>
        </w:rPr>
        <w:t>)</w:t>
      </w:r>
    </w:p>
    <w:p w14:paraId="15F8D258" w14:textId="77777777" w:rsidR="006151E7" w:rsidRDefault="006151E7"/>
    <w:p w14:paraId="7240F356" w14:textId="77777777" w:rsidR="002F53B1" w:rsidRDefault="002F53B1"/>
    <w:p w14:paraId="03DCFCC5" w14:textId="46CE077E" w:rsidR="00846B41" w:rsidRDefault="00846B41">
      <w:pPr>
        <w:rPr>
          <w:b/>
        </w:rPr>
      </w:pPr>
      <w:r w:rsidRPr="00CC7B7C">
        <w:rPr>
          <w:b/>
        </w:rPr>
        <w:t xml:space="preserve">Events emitted by </w:t>
      </w:r>
      <w:proofErr w:type="spellStart"/>
      <w:r w:rsidRPr="00CC7B7C">
        <w:rPr>
          <w:b/>
        </w:rPr>
        <w:t>SyncServiceClient</w:t>
      </w:r>
      <w:proofErr w:type="spellEnd"/>
      <w:r w:rsidRPr="00CC7B7C">
        <w:rPr>
          <w:b/>
        </w:rPr>
        <w:t xml:space="preserve"> to application:</w:t>
      </w:r>
    </w:p>
    <w:tbl>
      <w:tblPr>
        <w:tblStyle w:val="TableGrid"/>
        <w:tblW w:w="0" w:type="auto"/>
        <w:tblInd w:w="-113" w:type="dxa"/>
        <w:tblLook w:val="0480" w:firstRow="0" w:lastRow="0" w:firstColumn="1" w:lastColumn="0" w:noHBand="0" w:noVBand="1"/>
      </w:tblPr>
      <w:tblGrid>
        <w:gridCol w:w="2945"/>
        <w:gridCol w:w="5705"/>
      </w:tblGrid>
      <w:tr w:rsidR="00CB24B5" w:rsidRPr="00CB24B5" w14:paraId="019E3E95" w14:textId="77777777" w:rsidTr="0063234A">
        <w:tc>
          <w:tcPr>
            <w:tcW w:w="2945" w:type="dxa"/>
            <w:vAlign w:val="center"/>
          </w:tcPr>
          <w:p w14:paraId="57D2527A" w14:textId="2ED3861D" w:rsidR="00CB24B5" w:rsidRPr="00CB24B5" w:rsidRDefault="00CB24B5" w:rsidP="00CB24B5">
            <w:pPr>
              <w:spacing w:after="0" w:line="360" w:lineRule="auto"/>
              <w:jc w:val="center"/>
              <w:rPr>
                <w:rFonts w:cstheme="minorHAnsi"/>
                <w:b/>
                <w:sz w:val="18"/>
              </w:rPr>
            </w:pPr>
            <w:r w:rsidRPr="00CB24B5">
              <w:rPr>
                <w:rFonts w:cstheme="minorHAnsi"/>
                <w:b/>
                <w:sz w:val="18"/>
              </w:rPr>
              <w:t>Events</w:t>
            </w:r>
          </w:p>
        </w:tc>
        <w:tc>
          <w:tcPr>
            <w:tcW w:w="5705" w:type="dxa"/>
            <w:vAlign w:val="center"/>
          </w:tcPr>
          <w:p w14:paraId="3AB30A48" w14:textId="03CCD1EB" w:rsidR="00CB24B5" w:rsidRPr="00CB24B5" w:rsidRDefault="00CB24B5" w:rsidP="00CB24B5">
            <w:pPr>
              <w:spacing w:after="0"/>
              <w:jc w:val="center"/>
              <w:rPr>
                <w:rFonts w:cstheme="minorHAnsi"/>
                <w:b/>
              </w:rPr>
            </w:pPr>
            <w:r w:rsidRPr="00CB24B5">
              <w:rPr>
                <w:rFonts w:cstheme="minorHAnsi"/>
                <w:b/>
              </w:rPr>
              <w:t>Description</w:t>
            </w:r>
          </w:p>
        </w:tc>
      </w:tr>
      <w:tr w:rsidR="00CB24B5" w:rsidRPr="00CB24B5" w14:paraId="0C472FB4" w14:textId="5279ABDC" w:rsidTr="0063234A">
        <w:tc>
          <w:tcPr>
            <w:tcW w:w="2945" w:type="dxa"/>
            <w:vAlign w:val="center"/>
          </w:tcPr>
          <w:p w14:paraId="198B3399"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DeviceRegistrationSuccess</w:t>
            </w:r>
            <w:proofErr w:type="spellEnd"/>
            <w:r w:rsidRPr="00CB24B5">
              <w:rPr>
                <w:rFonts w:ascii="Courier New" w:hAnsi="Courier New" w:cs="Courier New"/>
                <w:sz w:val="18"/>
              </w:rPr>
              <w:t xml:space="preserve"> </w:t>
            </w:r>
          </w:p>
        </w:tc>
        <w:tc>
          <w:tcPr>
            <w:tcW w:w="5705" w:type="dxa"/>
            <w:vAlign w:val="center"/>
          </w:tcPr>
          <w:p w14:paraId="20C2FBB4" w14:textId="6CCFBB4D" w:rsidR="00CB24B5" w:rsidRPr="00CB24B5" w:rsidRDefault="00CB24B5" w:rsidP="00CB24B5">
            <w:pPr>
              <w:spacing w:after="0"/>
            </w:pPr>
            <w:r w:rsidRPr="00CB24B5">
              <w:t>Device registration succeeded</w:t>
            </w:r>
          </w:p>
        </w:tc>
      </w:tr>
      <w:tr w:rsidR="00CB24B5" w:rsidRPr="00CB24B5" w14:paraId="20854480" w14:textId="733EE7A1" w:rsidTr="0063234A">
        <w:tc>
          <w:tcPr>
            <w:tcW w:w="2945" w:type="dxa"/>
            <w:vAlign w:val="center"/>
          </w:tcPr>
          <w:p w14:paraId="21FDCBEF"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DeviceRegistrationError</w:t>
            </w:r>
            <w:proofErr w:type="spellEnd"/>
          </w:p>
        </w:tc>
        <w:tc>
          <w:tcPr>
            <w:tcW w:w="5705" w:type="dxa"/>
            <w:vAlign w:val="center"/>
          </w:tcPr>
          <w:p w14:paraId="4F48F104" w14:textId="6D7B509A" w:rsidR="00CB24B5" w:rsidRPr="00CB24B5" w:rsidRDefault="00CB24B5" w:rsidP="00CB24B5">
            <w:pPr>
              <w:spacing w:after="0"/>
            </w:pPr>
            <w:r>
              <w:t xml:space="preserve">An error </w:t>
            </w:r>
            <w:proofErr w:type="spellStart"/>
            <w:r>
              <w:t>occured</w:t>
            </w:r>
            <w:proofErr w:type="spellEnd"/>
            <w:r>
              <w:t xml:space="preserve"> during when the client tried to register with the Synchronisation Service.</w:t>
            </w:r>
          </w:p>
        </w:tc>
      </w:tr>
      <w:tr w:rsidR="00CB24B5" w:rsidRPr="00CB24B5" w14:paraId="5CFFDB94" w14:textId="3C530517" w:rsidTr="0063234A">
        <w:tc>
          <w:tcPr>
            <w:tcW w:w="2945" w:type="dxa"/>
            <w:vAlign w:val="center"/>
          </w:tcPr>
          <w:p w14:paraId="33A1B094"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WallClockAvailable</w:t>
            </w:r>
            <w:proofErr w:type="spellEnd"/>
          </w:p>
        </w:tc>
        <w:tc>
          <w:tcPr>
            <w:tcW w:w="5705" w:type="dxa"/>
            <w:vAlign w:val="center"/>
          </w:tcPr>
          <w:p w14:paraId="57F706A4" w14:textId="6423AF2C" w:rsidR="00CB24B5" w:rsidRPr="00CB24B5" w:rsidRDefault="00CB24B5" w:rsidP="00CB24B5">
            <w:pPr>
              <w:spacing w:after="0"/>
            </w:pPr>
            <w:r>
              <w:t xml:space="preserve">The connection to the </w:t>
            </w:r>
            <w:proofErr w:type="spellStart"/>
            <w:r>
              <w:t>wallclock</w:t>
            </w:r>
            <w:proofErr w:type="spellEnd"/>
            <w:r>
              <w:t xml:space="preserve"> service has become available. A local copy of the </w:t>
            </w:r>
            <w:proofErr w:type="spellStart"/>
            <w:r>
              <w:t>wallclock</w:t>
            </w:r>
            <w:proofErr w:type="spellEnd"/>
            <w:r>
              <w:t xml:space="preserve"> is available</w:t>
            </w:r>
          </w:p>
        </w:tc>
      </w:tr>
      <w:tr w:rsidR="00CB24B5" w:rsidRPr="00CB24B5" w14:paraId="7D61B176" w14:textId="3AC69FC3" w:rsidTr="0063234A">
        <w:tc>
          <w:tcPr>
            <w:tcW w:w="2945" w:type="dxa"/>
            <w:vAlign w:val="center"/>
          </w:tcPr>
          <w:p w14:paraId="5E97B759"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WallClockUnAvailable</w:t>
            </w:r>
            <w:proofErr w:type="spellEnd"/>
          </w:p>
        </w:tc>
        <w:tc>
          <w:tcPr>
            <w:tcW w:w="5705" w:type="dxa"/>
            <w:vAlign w:val="center"/>
          </w:tcPr>
          <w:p w14:paraId="70EBE20A" w14:textId="29B63D85" w:rsidR="00CB24B5" w:rsidRPr="00CB24B5" w:rsidRDefault="00CB24B5" w:rsidP="00CB24B5">
            <w:pPr>
              <w:spacing w:after="0"/>
            </w:pPr>
            <w:r w:rsidRPr="00CB24B5">
              <w:t xml:space="preserve">The </w:t>
            </w:r>
            <w:proofErr w:type="spellStart"/>
            <w:r w:rsidRPr="00CB24B5">
              <w:t>wallclock</w:t>
            </w:r>
            <w:proofErr w:type="spellEnd"/>
            <w:r w:rsidRPr="00CB24B5">
              <w:t xml:space="preserve"> service has become unavailable</w:t>
            </w:r>
            <w:r>
              <w:t xml:space="preserve">. Local </w:t>
            </w:r>
            <w:proofErr w:type="spellStart"/>
            <w:r>
              <w:t>wallclock</w:t>
            </w:r>
            <w:proofErr w:type="spellEnd"/>
            <w:r>
              <w:t xml:space="preserve"> no longer synchronised with</w:t>
            </w:r>
          </w:p>
        </w:tc>
      </w:tr>
      <w:tr w:rsidR="00CB24B5" w:rsidRPr="00CB24B5" w14:paraId="23D22D63" w14:textId="244B908C" w:rsidTr="0063234A">
        <w:tc>
          <w:tcPr>
            <w:tcW w:w="2945" w:type="dxa"/>
            <w:vAlign w:val="center"/>
          </w:tcPr>
          <w:p w14:paraId="27E1FDCB"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lastRenderedPageBreak/>
              <w:t>SyncServiceUnavailable</w:t>
            </w:r>
            <w:proofErr w:type="spellEnd"/>
            <w:r w:rsidRPr="00CB24B5">
              <w:rPr>
                <w:rFonts w:ascii="Courier New" w:hAnsi="Courier New" w:cs="Courier New"/>
                <w:sz w:val="18"/>
              </w:rPr>
              <w:t xml:space="preserve"> </w:t>
            </w:r>
          </w:p>
        </w:tc>
        <w:tc>
          <w:tcPr>
            <w:tcW w:w="5705" w:type="dxa"/>
            <w:vAlign w:val="center"/>
          </w:tcPr>
          <w:p w14:paraId="01F50888" w14:textId="466C1FF2" w:rsidR="00CB24B5" w:rsidRPr="00CB24B5" w:rsidRDefault="00621ED9" w:rsidP="00CB24B5">
            <w:pPr>
              <w:spacing w:after="0"/>
            </w:pPr>
            <w:r w:rsidRPr="00621ED9">
              <w:t>The Synchronisation Service has become unavailable.</w:t>
            </w:r>
            <w:r>
              <w:t xml:space="preserve"> </w:t>
            </w:r>
          </w:p>
        </w:tc>
      </w:tr>
      <w:tr w:rsidR="00CB24B5" w:rsidRPr="00CB24B5" w14:paraId="6DC34065" w14:textId="3054E954" w:rsidTr="0063234A">
        <w:trPr>
          <w:trHeight w:val="465"/>
        </w:trPr>
        <w:tc>
          <w:tcPr>
            <w:tcW w:w="2945" w:type="dxa"/>
            <w:vAlign w:val="center"/>
          </w:tcPr>
          <w:p w14:paraId="5124043C"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TimelineRequestRecvd</w:t>
            </w:r>
            <w:proofErr w:type="spellEnd"/>
            <w:r w:rsidRPr="00CB24B5">
              <w:rPr>
                <w:rFonts w:ascii="Courier New" w:hAnsi="Courier New" w:cs="Courier New"/>
                <w:sz w:val="18"/>
              </w:rPr>
              <w:t xml:space="preserve"> -  </w:t>
            </w:r>
          </w:p>
        </w:tc>
        <w:tc>
          <w:tcPr>
            <w:tcW w:w="5705" w:type="dxa"/>
            <w:vAlign w:val="center"/>
          </w:tcPr>
          <w:p w14:paraId="4487FD88" w14:textId="694A012A" w:rsidR="00CB24B5" w:rsidRPr="00CB24B5" w:rsidRDefault="00621ED9" w:rsidP="00621ED9">
            <w:pPr>
              <w:spacing w:after="0"/>
            </w:pPr>
            <w:r w:rsidRPr="00621ED9">
              <w:t>The Synchronisation Service has requested a timeline.</w:t>
            </w:r>
          </w:p>
        </w:tc>
      </w:tr>
      <w:tr w:rsidR="00CB24B5" w:rsidRPr="00CB24B5" w14:paraId="335D3B42" w14:textId="301615DC" w:rsidTr="0063234A">
        <w:tc>
          <w:tcPr>
            <w:tcW w:w="2945" w:type="dxa"/>
            <w:vAlign w:val="center"/>
          </w:tcPr>
          <w:p w14:paraId="768A5148"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ContentIDRequest</w:t>
            </w:r>
            <w:proofErr w:type="spellEnd"/>
          </w:p>
        </w:tc>
        <w:tc>
          <w:tcPr>
            <w:tcW w:w="5705" w:type="dxa"/>
            <w:vAlign w:val="center"/>
          </w:tcPr>
          <w:p w14:paraId="5A516F63" w14:textId="33554522" w:rsidR="00CB24B5" w:rsidRPr="00CB24B5" w:rsidRDefault="00621ED9" w:rsidP="00CB24B5">
            <w:pPr>
              <w:spacing w:after="0"/>
            </w:pPr>
            <w:r w:rsidRPr="00621ED9">
              <w:t>The Synchronisation Service has requested a content ID update.</w:t>
            </w:r>
          </w:p>
        </w:tc>
      </w:tr>
      <w:tr w:rsidR="00CB24B5" w:rsidRPr="00CB24B5" w14:paraId="7BD8524A" w14:textId="012B1A56" w:rsidTr="0063234A">
        <w:tc>
          <w:tcPr>
            <w:tcW w:w="2945" w:type="dxa"/>
            <w:vAlign w:val="center"/>
          </w:tcPr>
          <w:p w14:paraId="1AB70F72" w14:textId="08C79B4F"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TimelineAvailable</w:t>
            </w:r>
            <w:proofErr w:type="spellEnd"/>
            <w:r w:rsidRPr="00CB24B5">
              <w:rPr>
                <w:rFonts w:ascii="Courier New" w:hAnsi="Courier New" w:cs="Courier New"/>
                <w:sz w:val="18"/>
              </w:rPr>
              <w:t xml:space="preserve"> </w:t>
            </w:r>
          </w:p>
        </w:tc>
        <w:tc>
          <w:tcPr>
            <w:tcW w:w="5705" w:type="dxa"/>
            <w:vAlign w:val="center"/>
          </w:tcPr>
          <w:p w14:paraId="6D9E01E6" w14:textId="5F4E9D3D" w:rsidR="00CB24B5" w:rsidRPr="00CB24B5" w:rsidRDefault="00621ED9" w:rsidP="00CB24B5">
            <w:pPr>
              <w:spacing w:after="0"/>
            </w:pPr>
            <w:r w:rsidRPr="00621ED9">
              <w:t>A requested timeline is available to this client.</w:t>
            </w:r>
          </w:p>
        </w:tc>
      </w:tr>
      <w:tr w:rsidR="00CB24B5" w:rsidRPr="00CB24B5" w14:paraId="262C9446" w14:textId="61BBB849" w:rsidTr="0063234A">
        <w:tc>
          <w:tcPr>
            <w:tcW w:w="2945" w:type="dxa"/>
            <w:vAlign w:val="center"/>
          </w:tcPr>
          <w:p w14:paraId="34D9E4D5"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SyncTimelineAvailable</w:t>
            </w:r>
            <w:proofErr w:type="spellEnd"/>
          </w:p>
        </w:tc>
        <w:tc>
          <w:tcPr>
            <w:tcW w:w="5705" w:type="dxa"/>
            <w:vAlign w:val="center"/>
          </w:tcPr>
          <w:p w14:paraId="7999A4E7" w14:textId="75DD5739" w:rsidR="00CB24B5" w:rsidRPr="00CB24B5" w:rsidRDefault="00621ED9" w:rsidP="00CB24B5">
            <w:pPr>
              <w:spacing w:after="0"/>
            </w:pPr>
            <w:r w:rsidRPr="00621ED9">
              <w:t>A timeline is available for synchronisation.</w:t>
            </w:r>
          </w:p>
        </w:tc>
      </w:tr>
      <w:tr w:rsidR="00CB24B5" w:rsidRPr="00CB24B5" w14:paraId="3697E50F" w14:textId="165830B3" w:rsidTr="0063234A">
        <w:tc>
          <w:tcPr>
            <w:tcW w:w="2945" w:type="dxa"/>
            <w:vAlign w:val="center"/>
          </w:tcPr>
          <w:p w14:paraId="1741138E"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SyncTimelineUnavailable</w:t>
            </w:r>
            <w:proofErr w:type="spellEnd"/>
          </w:p>
        </w:tc>
        <w:tc>
          <w:tcPr>
            <w:tcW w:w="5705" w:type="dxa"/>
            <w:vAlign w:val="center"/>
          </w:tcPr>
          <w:p w14:paraId="50510364" w14:textId="4C88DC43" w:rsidR="00CB24B5" w:rsidRPr="00CB24B5" w:rsidRDefault="00621ED9" w:rsidP="00CB24B5">
            <w:pPr>
              <w:spacing w:after="0"/>
            </w:pPr>
            <w:r w:rsidRPr="00621ED9">
              <w:t>A timeline has become unavailable.</w:t>
            </w:r>
          </w:p>
        </w:tc>
      </w:tr>
      <w:tr w:rsidR="00CB24B5" w:rsidRPr="00CB24B5" w14:paraId="09EB6711" w14:textId="4EFBEE4A" w:rsidTr="0063234A">
        <w:tc>
          <w:tcPr>
            <w:tcW w:w="2945" w:type="dxa"/>
            <w:vAlign w:val="center"/>
          </w:tcPr>
          <w:p w14:paraId="7C3B4C4F"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LowSyncAccuracy</w:t>
            </w:r>
            <w:proofErr w:type="spellEnd"/>
          </w:p>
        </w:tc>
        <w:tc>
          <w:tcPr>
            <w:tcW w:w="5705" w:type="dxa"/>
            <w:vAlign w:val="center"/>
          </w:tcPr>
          <w:p w14:paraId="31F17A5B" w14:textId="47F92E4C" w:rsidR="00CB24B5" w:rsidRPr="00CB24B5" w:rsidRDefault="00621ED9" w:rsidP="00CB24B5">
            <w:pPr>
              <w:spacing w:after="0"/>
            </w:pPr>
            <w:r w:rsidRPr="00621ED9">
              <w:t>The synchronisation error exceeded a certain threshold.</w:t>
            </w:r>
          </w:p>
        </w:tc>
      </w:tr>
      <w:tr w:rsidR="00CB24B5" w:rsidRPr="00CB24B5" w14:paraId="216CD465" w14:textId="17EFB700" w:rsidTr="0063234A">
        <w:tc>
          <w:tcPr>
            <w:tcW w:w="2945" w:type="dxa"/>
            <w:vAlign w:val="center"/>
          </w:tcPr>
          <w:p w14:paraId="26DDAE1A" w14:textId="77777777" w:rsidR="00CB24B5" w:rsidRPr="00CB24B5" w:rsidRDefault="00CB24B5" w:rsidP="00CB24B5">
            <w:pPr>
              <w:spacing w:after="0" w:line="360" w:lineRule="auto"/>
              <w:rPr>
                <w:rFonts w:ascii="Courier New" w:hAnsi="Courier New" w:cs="Courier New"/>
                <w:sz w:val="18"/>
              </w:rPr>
            </w:pPr>
            <w:proofErr w:type="spellStart"/>
            <w:r w:rsidRPr="00CB24B5">
              <w:rPr>
                <w:rFonts w:ascii="Courier New" w:hAnsi="Courier New" w:cs="Courier New"/>
                <w:sz w:val="18"/>
              </w:rPr>
              <w:t>ContentIdChangedOnDevice</w:t>
            </w:r>
            <w:proofErr w:type="spellEnd"/>
          </w:p>
        </w:tc>
        <w:tc>
          <w:tcPr>
            <w:tcW w:w="5705" w:type="dxa"/>
            <w:vAlign w:val="center"/>
          </w:tcPr>
          <w:p w14:paraId="624C287B" w14:textId="4E57826E" w:rsidR="00CB24B5" w:rsidRPr="00CB24B5" w:rsidRDefault="00621ED9" w:rsidP="00CB24B5">
            <w:pPr>
              <w:spacing w:after="0"/>
            </w:pPr>
            <w:r w:rsidRPr="00621ED9">
              <w:t xml:space="preserve">The content ID changed on a monitored device. </w:t>
            </w:r>
          </w:p>
        </w:tc>
      </w:tr>
    </w:tbl>
    <w:p w14:paraId="0D789DF0" w14:textId="77777777" w:rsidR="002D6C8E" w:rsidRDefault="002D6C8E">
      <w:pPr>
        <w:rPr>
          <w:b/>
        </w:rPr>
      </w:pPr>
    </w:p>
    <w:p w14:paraId="72547740" w14:textId="60FA2672" w:rsidR="00A71832" w:rsidRDefault="00B30D22">
      <w:r>
        <w:rPr>
          <w:b/>
        </w:rPr>
        <w:t xml:space="preserve">MQTT </w:t>
      </w:r>
      <w:r w:rsidR="00A71832" w:rsidRPr="00B30D22">
        <w:rPr>
          <w:b/>
        </w:rPr>
        <w:t>Messages</w:t>
      </w:r>
      <w:r w:rsidR="00A71832">
        <w:t>:</w:t>
      </w:r>
    </w:p>
    <w:tbl>
      <w:tblPr>
        <w:tblStyle w:val="TableGrid"/>
        <w:tblW w:w="9010" w:type="dxa"/>
        <w:tblLook w:val="04A0" w:firstRow="1" w:lastRow="0" w:firstColumn="1" w:lastColumn="0" w:noHBand="0" w:noVBand="1"/>
        <w:tblPrChange w:id="3" w:author="Rajiv Ramdhany" w:date="2017-10-18T11:22:00Z">
          <w:tblPr>
            <w:tblStyle w:val="TableGrid"/>
            <w:tblW w:w="9010" w:type="dxa"/>
            <w:tblLook w:val="04A0" w:firstRow="1" w:lastRow="0" w:firstColumn="1" w:lastColumn="0" w:noHBand="0" w:noVBand="1"/>
          </w:tblPr>
        </w:tblPrChange>
      </w:tblPr>
      <w:tblGrid>
        <w:gridCol w:w="2328"/>
        <w:gridCol w:w="2026"/>
        <w:gridCol w:w="2944"/>
        <w:gridCol w:w="1712"/>
        <w:tblGridChange w:id="4">
          <w:tblGrid>
            <w:gridCol w:w="2328"/>
            <w:gridCol w:w="77"/>
            <w:gridCol w:w="88"/>
            <w:gridCol w:w="1861"/>
            <w:gridCol w:w="176"/>
            <w:gridCol w:w="2768"/>
            <w:gridCol w:w="1712"/>
          </w:tblGrid>
        </w:tblGridChange>
      </w:tblGrid>
      <w:tr w:rsidR="00913FA6" w:rsidRPr="007163C8" w14:paraId="0F290DA0" w14:textId="54FA10D6" w:rsidTr="00F339A5">
        <w:trPr>
          <w:trHeight w:val="521"/>
          <w:ins w:id="5" w:author="Rajiv Ramdhany" w:date="2017-10-17T15:09:00Z"/>
          <w:trPrChange w:id="6" w:author="Rajiv Ramdhany" w:date="2017-10-18T11:22:00Z">
            <w:trPr>
              <w:trHeight w:val="521"/>
            </w:trPr>
          </w:trPrChange>
        </w:trPr>
        <w:tc>
          <w:tcPr>
            <w:tcW w:w="2263" w:type="dxa"/>
            <w:vAlign w:val="center"/>
            <w:tcPrChange w:id="7" w:author="Rajiv Ramdhany" w:date="2017-10-18T11:22:00Z">
              <w:tcPr>
                <w:tcW w:w="2405" w:type="dxa"/>
                <w:gridSpan w:val="2"/>
                <w:vAlign w:val="center"/>
              </w:tcPr>
            </w:tcPrChange>
          </w:tcPr>
          <w:p w14:paraId="3306059B" w14:textId="622F4347" w:rsidR="00B44C58" w:rsidRPr="00A72C3B" w:rsidRDefault="00B44C58">
            <w:pPr>
              <w:spacing w:after="120"/>
              <w:jc w:val="center"/>
              <w:rPr>
                <w:ins w:id="8" w:author="Rajiv Ramdhany" w:date="2017-10-17T15:09:00Z"/>
                <w:rFonts w:ascii="Arial" w:hAnsi="Arial" w:cs="Arial"/>
                <w:rPrChange w:id="9" w:author="Rajiv Ramdhany" w:date="2017-10-17T15:15:00Z">
                  <w:rPr>
                    <w:ins w:id="10" w:author="Rajiv Ramdhany" w:date="2017-10-17T15:09:00Z"/>
                  </w:rPr>
                </w:rPrChange>
              </w:rPr>
              <w:pPrChange w:id="11" w:author="Rajiv Ramdhany" w:date="2017-10-17T15:17:00Z">
                <w:pPr/>
              </w:pPrChange>
            </w:pPr>
            <w:ins w:id="12" w:author="Rajiv Ramdhany" w:date="2017-10-17T15:10:00Z">
              <w:r w:rsidRPr="00A72C3B">
                <w:rPr>
                  <w:rFonts w:ascii="Arial" w:hAnsi="Arial" w:cs="Arial"/>
                  <w:rPrChange w:id="13" w:author="Rajiv Ramdhany" w:date="2017-10-17T15:15:00Z">
                    <w:rPr/>
                  </w:rPrChange>
                </w:rPr>
                <w:t>Messages</w:t>
              </w:r>
            </w:ins>
          </w:p>
        </w:tc>
        <w:tc>
          <w:tcPr>
            <w:tcW w:w="2267" w:type="dxa"/>
            <w:vAlign w:val="center"/>
            <w:tcPrChange w:id="14" w:author="Rajiv Ramdhany" w:date="2017-10-18T11:22:00Z">
              <w:tcPr>
                <w:tcW w:w="2125" w:type="dxa"/>
                <w:gridSpan w:val="3"/>
                <w:vAlign w:val="center"/>
              </w:tcPr>
            </w:tcPrChange>
          </w:tcPr>
          <w:p w14:paraId="0911E91F" w14:textId="41654517" w:rsidR="00B44C58" w:rsidRPr="00A72C3B" w:rsidRDefault="00B44C58">
            <w:pPr>
              <w:spacing w:after="120"/>
              <w:jc w:val="center"/>
              <w:rPr>
                <w:ins w:id="15" w:author="Rajiv Ramdhany" w:date="2017-10-17T15:09:00Z"/>
                <w:rFonts w:ascii="Arial" w:hAnsi="Arial" w:cs="Arial"/>
                <w:rPrChange w:id="16" w:author="Rajiv Ramdhany" w:date="2017-10-17T15:15:00Z">
                  <w:rPr>
                    <w:ins w:id="17" w:author="Rajiv Ramdhany" w:date="2017-10-17T15:09:00Z"/>
                  </w:rPr>
                </w:rPrChange>
              </w:rPr>
              <w:pPrChange w:id="18" w:author="Rajiv Ramdhany" w:date="2017-10-17T15:17:00Z">
                <w:pPr/>
              </w:pPrChange>
            </w:pPr>
            <w:ins w:id="19" w:author="Rajiv Ramdhany" w:date="2017-10-17T15:18:00Z">
              <w:r>
                <w:rPr>
                  <w:rFonts w:ascii="Arial" w:hAnsi="Arial" w:cs="Arial"/>
                </w:rPr>
                <w:t>Purpose</w:t>
              </w:r>
            </w:ins>
          </w:p>
        </w:tc>
        <w:tc>
          <w:tcPr>
            <w:tcW w:w="2768" w:type="dxa"/>
            <w:vAlign w:val="center"/>
            <w:tcPrChange w:id="20" w:author="Rajiv Ramdhany" w:date="2017-10-18T11:22:00Z">
              <w:tcPr>
                <w:tcW w:w="2768" w:type="dxa"/>
                <w:vAlign w:val="center"/>
              </w:tcPr>
            </w:tcPrChange>
          </w:tcPr>
          <w:p w14:paraId="67AEC6BF" w14:textId="384871DB" w:rsidR="00B44C58" w:rsidRPr="00A72C3B" w:rsidRDefault="00B44C58">
            <w:pPr>
              <w:spacing w:after="120"/>
              <w:jc w:val="center"/>
              <w:rPr>
                <w:ins w:id="21" w:author="Rajiv Ramdhany" w:date="2017-10-17T15:10:00Z"/>
                <w:rFonts w:ascii="Arial" w:hAnsi="Arial" w:cs="Arial"/>
                <w:rPrChange w:id="22" w:author="Rajiv Ramdhany" w:date="2017-10-17T15:15:00Z">
                  <w:rPr>
                    <w:ins w:id="23" w:author="Rajiv Ramdhany" w:date="2017-10-17T15:10:00Z"/>
                  </w:rPr>
                </w:rPrChange>
              </w:rPr>
              <w:pPrChange w:id="24" w:author="Rajiv Ramdhany" w:date="2017-10-17T15:17:00Z">
                <w:pPr/>
              </w:pPrChange>
            </w:pPr>
            <w:ins w:id="25" w:author="Rajiv Ramdhany" w:date="2017-10-17T15:18:00Z">
              <w:r>
                <w:rPr>
                  <w:rFonts w:ascii="Arial" w:hAnsi="Arial" w:cs="Arial"/>
                </w:rPr>
                <w:t>Topic</w:t>
              </w:r>
            </w:ins>
          </w:p>
        </w:tc>
        <w:tc>
          <w:tcPr>
            <w:tcW w:w="1712" w:type="dxa"/>
            <w:tcPrChange w:id="26" w:author="Rajiv Ramdhany" w:date="2017-10-18T11:22:00Z">
              <w:tcPr>
                <w:tcW w:w="1712" w:type="dxa"/>
              </w:tcPr>
            </w:tcPrChange>
          </w:tcPr>
          <w:p w14:paraId="1864D25D" w14:textId="07B98DDE" w:rsidR="00B44C58" w:rsidRDefault="00B44C58" w:rsidP="00412C11">
            <w:pPr>
              <w:spacing w:after="120"/>
              <w:jc w:val="center"/>
              <w:rPr>
                <w:ins w:id="27" w:author="Rajiv Ramdhany" w:date="2017-10-17T15:55:00Z"/>
                <w:rFonts w:ascii="Arial" w:hAnsi="Arial" w:cs="Arial"/>
              </w:rPr>
            </w:pPr>
            <w:ins w:id="28" w:author="Rajiv Ramdhany" w:date="2017-10-17T15:55:00Z">
              <w:r>
                <w:rPr>
                  <w:rFonts w:ascii="Arial" w:hAnsi="Arial" w:cs="Arial"/>
                </w:rPr>
                <w:t>Sender</w:t>
              </w:r>
            </w:ins>
          </w:p>
        </w:tc>
      </w:tr>
      <w:tr w:rsidR="00913FA6" w:rsidRPr="007163C8" w14:paraId="0D0C6F9F" w14:textId="6EE6ED7C" w:rsidTr="00F339A5">
        <w:trPr>
          <w:trHeight w:val="227"/>
          <w:ins w:id="29" w:author="Rajiv Ramdhany" w:date="2017-10-17T15:09:00Z"/>
          <w:trPrChange w:id="30" w:author="Rajiv Ramdhany" w:date="2017-10-18T11:22:00Z">
            <w:trPr>
              <w:trHeight w:val="227"/>
            </w:trPr>
          </w:trPrChange>
        </w:trPr>
        <w:tc>
          <w:tcPr>
            <w:tcW w:w="2263" w:type="dxa"/>
            <w:tcPrChange w:id="31" w:author="Rajiv Ramdhany" w:date="2017-10-18T11:22:00Z">
              <w:tcPr>
                <w:tcW w:w="2405" w:type="dxa"/>
                <w:gridSpan w:val="2"/>
              </w:tcPr>
            </w:tcPrChange>
          </w:tcPr>
          <w:p w14:paraId="6D95207E" w14:textId="77777777" w:rsidR="00B44C58" w:rsidRPr="0008227D" w:rsidRDefault="00B44C58">
            <w:pPr>
              <w:spacing w:after="0"/>
              <w:rPr>
                <w:ins w:id="32" w:author="Rajiv Ramdhany" w:date="2017-10-17T15:09:00Z"/>
                <w:rFonts w:ascii="Consolas" w:hAnsi="Consolas" w:cs="Courier New"/>
                <w:sz w:val="16"/>
                <w:szCs w:val="16"/>
                <w:rPrChange w:id="33" w:author="Rajiv Ramdhany" w:date="2017-10-17T16:00:00Z">
                  <w:rPr>
                    <w:ins w:id="34" w:author="Rajiv Ramdhany" w:date="2017-10-17T15:09:00Z"/>
                    <w:rFonts w:ascii="Courier New" w:hAnsi="Courier New" w:cs="Courier New"/>
                    <w:sz w:val="21"/>
                  </w:rPr>
                </w:rPrChange>
              </w:rPr>
              <w:pPrChange w:id="35" w:author="Rajiv Ramdhany" w:date="2017-10-17T15:15:00Z">
                <w:pPr/>
              </w:pPrChange>
            </w:pPr>
            <w:proofErr w:type="spellStart"/>
            <w:ins w:id="36" w:author="Rajiv Ramdhany" w:date="2017-10-17T15:09:00Z">
              <w:r w:rsidRPr="0008227D">
                <w:rPr>
                  <w:rFonts w:ascii="Consolas" w:hAnsi="Consolas" w:cs="Courier New"/>
                  <w:sz w:val="16"/>
                  <w:szCs w:val="16"/>
                  <w:rPrChange w:id="37" w:author="Rajiv Ramdhany" w:date="2017-10-17T16:00:00Z">
                    <w:rPr>
                      <w:rFonts w:ascii="Courier New" w:hAnsi="Courier New" w:cs="Courier New"/>
                      <w:sz w:val="21"/>
                    </w:rPr>
                  </w:rPrChange>
                </w:rPr>
                <w:t>JoinREQ</w:t>
              </w:r>
              <w:proofErr w:type="spellEnd"/>
            </w:ins>
          </w:p>
        </w:tc>
        <w:tc>
          <w:tcPr>
            <w:tcW w:w="2267" w:type="dxa"/>
            <w:tcPrChange w:id="38" w:author="Rajiv Ramdhany" w:date="2017-10-18T11:22:00Z">
              <w:tcPr>
                <w:tcW w:w="2125" w:type="dxa"/>
                <w:gridSpan w:val="3"/>
              </w:tcPr>
            </w:tcPrChange>
          </w:tcPr>
          <w:p w14:paraId="73F3CDE3" w14:textId="57ED305D" w:rsidR="00B44C58" w:rsidRPr="00412C11" w:rsidRDefault="00B44C58">
            <w:pPr>
              <w:spacing w:after="0"/>
              <w:rPr>
                <w:ins w:id="39" w:author="Rajiv Ramdhany" w:date="2017-10-17T15:09:00Z"/>
                <w:sz w:val="20"/>
                <w:rPrChange w:id="40" w:author="Rajiv Ramdhany" w:date="2017-10-17T15:21:00Z">
                  <w:rPr>
                    <w:ins w:id="41" w:author="Rajiv Ramdhany" w:date="2017-10-17T15:09:00Z"/>
                  </w:rPr>
                </w:rPrChange>
              </w:rPr>
              <w:pPrChange w:id="42" w:author="Rajiv Ramdhany" w:date="2017-10-17T15:16:00Z">
                <w:pPr/>
              </w:pPrChange>
            </w:pPr>
            <w:ins w:id="43" w:author="Rajiv Ramdhany" w:date="2017-10-17T15:17:00Z">
              <w:r w:rsidRPr="00412C11">
                <w:rPr>
                  <w:sz w:val="20"/>
                  <w:rPrChange w:id="44" w:author="Rajiv Ramdhany" w:date="2017-10-17T15:21:00Z">
                    <w:rPr/>
                  </w:rPrChange>
                </w:rPr>
                <w:t xml:space="preserve">Device session-join request </w:t>
              </w:r>
            </w:ins>
          </w:p>
        </w:tc>
        <w:tc>
          <w:tcPr>
            <w:tcW w:w="2768" w:type="dxa"/>
            <w:tcPrChange w:id="45" w:author="Rajiv Ramdhany" w:date="2017-10-18T11:22:00Z">
              <w:tcPr>
                <w:tcW w:w="2768" w:type="dxa"/>
              </w:tcPr>
            </w:tcPrChange>
          </w:tcPr>
          <w:p w14:paraId="4E470DED" w14:textId="0D5372C9" w:rsidR="00B44C58" w:rsidRPr="00412C11" w:rsidRDefault="00B44C58">
            <w:pPr>
              <w:spacing w:after="0"/>
              <w:rPr>
                <w:ins w:id="46" w:author="Rajiv Ramdhany" w:date="2017-10-17T15:10:00Z"/>
                <w:rFonts w:ascii="Consolas" w:hAnsi="Consolas" w:cs="Gill Sans"/>
                <w:sz w:val="16"/>
                <w:rPrChange w:id="47" w:author="Rajiv Ramdhany" w:date="2017-10-17T15:20:00Z">
                  <w:rPr>
                    <w:ins w:id="48" w:author="Rajiv Ramdhany" w:date="2017-10-17T15:10:00Z"/>
                  </w:rPr>
                </w:rPrChange>
              </w:rPr>
              <w:pPrChange w:id="49" w:author="Rajiv Ramdhany" w:date="2017-10-17T15:16:00Z">
                <w:pPr/>
              </w:pPrChange>
            </w:pPr>
            <w:ins w:id="50" w:author="Rajiv Ramdhany" w:date="2017-10-17T15:18:00Z">
              <w:r>
                <w:rPr>
                  <w:rFonts w:ascii="Consolas" w:hAnsi="Consolas" w:cs="Gill Sans"/>
                  <w:sz w:val="16"/>
                </w:rPr>
                <w:t>s</w:t>
              </w:r>
              <w:r w:rsidRPr="00412C11">
                <w:rPr>
                  <w:rFonts w:ascii="Consolas" w:hAnsi="Consolas" w:cs="Gill Sans"/>
                  <w:sz w:val="16"/>
                  <w:rPrChange w:id="51" w:author="Rajiv Ramdhany" w:date="2017-10-17T15:20:00Z">
                    <w:rPr/>
                  </w:rPrChange>
                </w:rPr>
                <w:t>essions/</w:t>
              </w:r>
            </w:ins>
            <w:ins w:id="52" w:author="Rajiv Ramdhany" w:date="2017-10-17T15:19:00Z">
              <w:r w:rsidRPr="00412C11">
                <w:rPr>
                  <w:rFonts w:ascii="Consolas" w:hAnsi="Consolas" w:cs="Gill Sans"/>
                  <w:sz w:val="16"/>
                  <w:rPrChange w:id="53" w:author="Rajiv Ramdhany" w:date="2017-10-17T15:20:00Z">
                    <w:rPr/>
                  </w:rPrChange>
                </w:rPr>
                <w:t>{</w:t>
              </w:r>
              <w:proofErr w:type="spellStart"/>
              <w:r w:rsidRPr="00412C11">
                <w:rPr>
                  <w:rFonts w:ascii="Consolas" w:hAnsi="Consolas" w:cs="Gill Sans"/>
                  <w:sz w:val="16"/>
                  <w:rPrChange w:id="54" w:author="Rajiv Ramdhany" w:date="2017-10-17T15:20:00Z">
                    <w:rPr/>
                  </w:rPrChange>
                </w:rPr>
                <w:t>sessionid</w:t>
              </w:r>
              <w:proofErr w:type="spellEnd"/>
              <w:r w:rsidRPr="00412C11">
                <w:rPr>
                  <w:rFonts w:ascii="Consolas" w:hAnsi="Consolas" w:cs="Gill Sans"/>
                  <w:sz w:val="16"/>
                  <w:rPrChange w:id="55" w:author="Rajiv Ramdhany" w:date="2017-10-17T15:20:00Z">
                    <w:rPr/>
                  </w:rPrChange>
                </w:rPr>
                <w:t>}/REQ</w:t>
              </w:r>
            </w:ins>
          </w:p>
        </w:tc>
        <w:tc>
          <w:tcPr>
            <w:tcW w:w="1712" w:type="dxa"/>
            <w:tcPrChange w:id="56" w:author="Rajiv Ramdhany" w:date="2017-10-18T11:22:00Z">
              <w:tcPr>
                <w:tcW w:w="1712" w:type="dxa"/>
              </w:tcPr>
            </w:tcPrChange>
          </w:tcPr>
          <w:p w14:paraId="2C3194A0" w14:textId="3FAE961F" w:rsidR="00B44C58" w:rsidRDefault="0008227D" w:rsidP="00412C11">
            <w:pPr>
              <w:spacing w:after="0"/>
              <w:rPr>
                <w:ins w:id="57" w:author="Rajiv Ramdhany" w:date="2017-10-17T15:55:00Z"/>
                <w:rFonts w:ascii="Consolas" w:hAnsi="Consolas" w:cs="Gill Sans"/>
                <w:sz w:val="16"/>
              </w:rPr>
            </w:pPr>
            <w:ins w:id="58" w:author="Rajiv Ramdhany" w:date="2017-10-17T15:59:00Z">
              <w:r>
                <w:rPr>
                  <w:rFonts w:ascii="Consolas" w:hAnsi="Consolas" w:cs="Gill Sans"/>
                  <w:sz w:val="16"/>
                </w:rPr>
                <w:t xml:space="preserve">Device’s </w:t>
              </w:r>
              <w:proofErr w:type="spellStart"/>
              <w:r>
                <w:rPr>
                  <w:rFonts w:ascii="Consolas" w:hAnsi="Consolas" w:cs="Gill Sans"/>
                  <w:sz w:val="16"/>
                </w:rPr>
                <w:t>cloudSynchroniser</w:t>
              </w:r>
            </w:ins>
            <w:proofErr w:type="spellEnd"/>
          </w:p>
        </w:tc>
      </w:tr>
      <w:tr w:rsidR="00913FA6" w:rsidRPr="007163C8" w14:paraId="22C494B2" w14:textId="051F8B3B" w:rsidTr="00F339A5">
        <w:trPr>
          <w:ins w:id="59" w:author="Rajiv Ramdhany" w:date="2017-10-17T15:09:00Z"/>
        </w:trPr>
        <w:tc>
          <w:tcPr>
            <w:tcW w:w="2263" w:type="dxa"/>
            <w:tcPrChange w:id="60" w:author="Rajiv Ramdhany" w:date="2017-10-18T11:22:00Z">
              <w:tcPr>
                <w:tcW w:w="2405" w:type="dxa"/>
                <w:gridSpan w:val="2"/>
              </w:tcPr>
            </w:tcPrChange>
          </w:tcPr>
          <w:p w14:paraId="3122E554" w14:textId="77777777" w:rsidR="00B44C58" w:rsidRPr="0008227D" w:rsidRDefault="00B44C58">
            <w:pPr>
              <w:spacing w:after="0"/>
              <w:rPr>
                <w:ins w:id="61" w:author="Rajiv Ramdhany" w:date="2017-10-17T15:09:00Z"/>
                <w:rFonts w:ascii="Consolas" w:hAnsi="Consolas" w:cs="Courier New"/>
                <w:sz w:val="16"/>
                <w:szCs w:val="16"/>
                <w:rPrChange w:id="62" w:author="Rajiv Ramdhany" w:date="2017-10-17T16:00:00Z">
                  <w:rPr>
                    <w:ins w:id="63" w:author="Rajiv Ramdhany" w:date="2017-10-17T15:09:00Z"/>
                    <w:rFonts w:ascii="Courier New" w:hAnsi="Courier New" w:cs="Courier New"/>
                    <w:sz w:val="21"/>
                  </w:rPr>
                </w:rPrChange>
              </w:rPr>
              <w:pPrChange w:id="64" w:author="Rajiv Ramdhany" w:date="2017-10-17T15:15:00Z">
                <w:pPr/>
              </w:pPrChange>
            </w:pPr>
            <w:proofErr w:type="spellStart"/>
            <w:ins w:id="65" w:author="Rajiv Ramdhany" w:date="2017-10-17T15:09:00Z">
              <w:r w:rsidRPr="0008227D">
                <w:rPr>
                  <w:rFonts w:ascii="Consolas" w:hAnsi="Consolas" w:cs="Courier New"/>
                  <w:sz w:val="16"/>
                  <w:szCs w:val="16"/>
                  <w:rPrChange w:id="66" w:author="Rajiv Ramdhany" w:date="2017-10-17T16:00:00Z">
                    <w:rPr>
                      <w:rFonts w:ascii="Courier New" w:hAnsi="Courier New" w:cs="Courier New"/>
                      <w:sz w:val="21"/>
                    </w:rPr>
                  </w:rPrChange>
                </w:rPr>
                <w:t>JoinRESP</w:t>
              </w:r>
              <w:proofErr w:type="spellEnd"/>
            </w:ins>
          </w:p>
        </w:tc>
        <w:tc>
          <w:tcPr>
            <w:tcW w:w="2267" w:type="dxa"/>
            <w:tcPrChange w:id="67" w:author="Rajiv Ramdhany" w:date="2017-10-18T11:22:00Z">
              <w:tcPr>
                <w:tcW w:w="2125" w:type="dxa"/>
                <w:gridSpan w:val="3"/>
              </w:tcPr>
            </w:tcPrChange>
          </w:tcPr>
          <w:p w14:paraId="704A69DE" w14:textId="7FEBC37A" w:rsidR="00B44C58" w:rsidRPr="00412C11" w:rsidRDefault="00B44C58">
            <w:pPr>
              <w:spacing w:after="0"/>
              <w:rPr>
                <w:ins w:id="68" w:author="Rajiv Ramdhany" w:date="2017-10-17T15:09:00Z"/>
                <w:sz w:val="20"/>
                <w:rPrChange w:id="69" w:author="Rajiv Ramdhany" w:date="2017-10-17T15:21:00Z">
                  <w:rPr>
                    <w:ins w:id="70" w:author="Rajiv Ramdhany" w:date="2017-10-17T15:09:00Z"/>
                  </w:rPr>
                </w:rPrChange>
              </w:rPr>
              <w:pPrChange w:id="71" w:author="Rajiv Ramdhany" w:date="2017-10-17T15:21:00Z">
                <w:pPr/>
              </w:pPrChange>
            </w:pPr>
            <w:ins w:id="72" w:author="Rajiv Ramdhany" w:date="2017-10-17T15:18:00Z">
              <w:r w:rsidRPr="00412C11">
                <w:rPr>
                  <w:sz w:val="20"/>
                  <w:rPrChange w:id="73" w:author="Rajiv Ramdhany" w:date="2017-10-17T15:21:00Z">
                    <w:rPr/>
                  </w:rPrChange>
                </w:rPr>
                <w:t xml:space="preserve">Device session-join </w:t>
              </w:r>
            </w:ins>
            <w:ins w:id="74" w:author="Rajiv Ramdhany" w:date="2017-10-17T15:21:00Z">
              <w:r w:rsidRPr="00412C11">
                <w:rPr>
                  <w:sz w:val="20"/>
                  <w:rPrChange w:id="75" w:author="Rajiv Ramdhany" w:date="2017-10-17T15:21:00Z">
                    <w:rPr/>
                  </w:rPrChange>
                </w:rPr>
                <w:t>response</w:t>
              </w:r>
            </w:ins>
          </w:p>
        </w:tc>
        <w:tc>
          <w:tcPr>
            <w:tcW w:w="2768" w:type="dxa"/>
            <w:tcPrChange w:id="76" w:author="Rajiv Ramdhany" w:date="2017-10-18T11:22:00Z">
              <w:tcPr>
                <w:tcW w:w="2768" w:type="dxa"/>
              </w:tcPr>
            </w:tcPrChange>
          </w:tcPr>
          <w:p w14:paraId="0EBCF8DD" w14:textId="77777777" w:rsidR="00B44C58" w:rsidRDefault="00B44C58">
            <w:pPr>
              <w:spacing w:after="0"/>
              <w:rPr>
                <w:ins w:id="77" w:author="Rajiv Ramdhany" w:date="2017-10-17T15:24:00Z"/>
                <w:rFonts w:ascii="Consolas" w:hAnsi="Consolas" w:cs="Gill Sans"/>
                <w:sz w:val="16"/>
              </w:rPr>
              <w:pPrChange w:id="78" w:author="Rajiv Ramdhany" w:date="2017-10-17T15:23:00Z">
                <w:pPr/>
              </w:pPrChange>
            </w:pPr>
            <w:ins w:id="79" w:author="Rajiv Ramdhany" w:date="2017-10-17T15:23: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w:t>
              </w:r>
              <w:r>
                <w:rPr>
                  <w:rFonts w:ascii="Consolas" w:hAnsi="Consolas" w:cs="Gill Sans"/>
                  <w:sz w:val="16"/>
                </w:rPr>
                <w:t>devices</w:t>
              </w:r>
            </w:ins>
            <w:ins w:id="80" w:author="Rajiv Ramdhany" w:date="2017-10-17T15:24:00Z">
              <w:r>
                <w:rPr>
                  <w:rFonts w:ascii="Consolas" w:hAnsi="Consolas" w:cs="Gill Sans"/>
                  <w:sz w:val="16"/>
                </w:rPr>
                <w:t>/</w:t>
              </w:r>
            </w:ins>
          </w:p>
          <w:p w14:paraId="4A2EA19D" w14:textId="02A3E87E" w:rsidR="00B44C58" w:rsidRPr="00412C11" w:rsidRDefault="00B44C58">
            <w:pPr>
              <w:spacing w:after="0"/>
              <w:rPr>
                <w:ins w:id="81" w:author="Rajiv Ramdhany" w:date="2017-10-17T15:10:00Z"/>
                <w:rFonts w:ascii="Consolas" w:hAnsi="Consolas" w:cs="Gill Sans"/>
                <w:sz w:val="16"/>
                <w:rPrChange w:id="82" w:author="Rajiv Ramdhany" w:date="2017-10-17T15:20:00Z">
                  <w:rPr>
                    <w:ins w:id="83" w:author="Rajiv Ramdhany" w:date="2017-10-17T15:10:00Z"/>
                  </w:rPr>
                </w:rPrChange>
              </w:rPr>
              <w:pPrChange w:id="84" w:author="Rajiv Ramdhany" w:date="2017-10-17T15:23:00Z">
                <w:pPr/>
              </w:pPrChange>
            </w:pPr>
            <w:ins w:id="85" w:author="Rajiv Ramdhany" w:date="2017-10-17T15:23:00Z">
              <w:r>
                <w:rPr>
                  <w:rFonts w:ascii="Consolas" w:hAnsi="Consolas" w:cs="Gill Sans"/>
                  <w:sz w:val="16"/>
                </w:rPr>
                <w:t>{</w:t>
              </w:r>
              <w:proofErr w:type="spellStart"/>
              <w:r>
                <w:rPr>
                  <w:rFonts w:ascii="Consolas" w:hAnsi="Consolas" w:cs="Gill Sans"/>
                  <w:sz w:val="16"/>
                </w:rPr>
                <w:t>deviceid</w:t>
              </w:r>
              <w:proofErr w:type="spellEnd"/>
              <w:r>
                <w:rPr>
                  <w:rFonts w:ascii="Consolas" w:hAnsi="Consolas" w:cs="Gill Sans"/>
                  <w:sz w:val="16"/>
                </w:rPr>
                <w:t>}</w:t>
              </w:r>
            </w:ins>
            <w:ins w:id="86" w:author="Rajiv Ramdhany" w:date="2017-10-17T15:24:00Z">
              <w:r>
                <w:rPr>
                  <w:rFonts w:ascii="Consolas" w:hAnsi="Consolas" w:cs="Gill Sans"/>
                  <w:sz w:val="16"/>
                </w:rPr>
                <w:t>/RESP</w:t>
              </w:r>
            </w:ins>
          </w:p>
        </w:tc>
        <w:tc>
          <w:tcPr>
            <w:tcW w:w="1712" w:type="dxa"/>
            <w:tcPrChange w:id="87" w:author="Rajiv Ramdhany" w:date="2017-10-18T11:22:00Z">
              <w:tcPr>
                <w:tcW w:w="1712" w:type="dxa"/>
              </w:tcPr>
            </w:tcPrChange>
          </w:tcPr>
          <w:p w14:paraId="262D0664" w14:textId="61624BB4" w:rsidR="00B44C58" w:rsidRPr="001C592E" w:rsidRDefault="0008227D" w:rsidP="007F09B1">
            <w:pPr>
              <w:spacing w:after="0"/>
              <w:rPr>
                <w:ins w:id="88" w:author="Rajiv Ramdhany" w:date="2017-10-17T15:55:00Z"/>
                <w:rFonts w:ascii="Consolas" w:hAnsi="Consolas" w:cs="Gill Sans"/>
                <w:sz w:val="16"/>
              </w:rPr>
            </w:pPr>
            <w:proofErr w:type="spellStart"/>
            <w:ins w:id="89" w:author="Rajiv Ramdhany" w:date="2017-10-17T16:00:00Z">
              <w:r>
                <w:rPr>
                  <w:rFonts w:ascii="Consolas" w:hAnsi="Consolas" w:cs="Gill Sans"/>
                  <w:sz w:val="16"/>
                </w:rPr>
                <w:t>SessionController</w:t>
              </w:r>
            </w:ins>
            <w:proofErr w:type="spellEnd"/>
          </w:p>
        </w:tc>
      </w:tr>
      <w:tr w:rsidR="00913FA6" w:rsidRPr="007163C8" w14:paraId="2AC084CD" w14:textId="285AE765" w:rsidTr="00F339A5">
        <w:trPr>
          <w:ins w:id="90" w:author="Rajiv Ramdhany" w:date="2017-10-17T15:09:00Z"/>
        </w:trPr>
        <w:tc>
          <w:tcPr>
            <w:tcW w:w="2263" w:type="dxa"/>
            <w:tcPrChange w:id="91" w:author="Rajiv Ramdhany" w:date="2017-10-18T11:22:00Z">
              <w:tcPr>
                <w:tcW w:w="2405" w:type="dxa"/>
                <w:gridSpan w:val="2"/>
              </w:tcPr>
            </w:tcPrChange>
          </w:tcPr>
          <w:p w14:paraId="6A892796" w14:textId="52D8DEBE" w:rsidR="00B44C58" w:rsidRPr="0008227D" w:rsidRDefault="00B44C58">
            <w:pPr>
              <w:spacing w:after="0"/>
              <w:rPr>
                <w:ins w:id="92" w:author="Rajiv Ramdhany" w:date="2017-10-17T15:09:00Z"/>
                <w:rFonts w:ascii="Consolas" w:hAnsi="Consolas" w:cs="Courier New"/>
                <w:sz w:val="16"/>
                <w:szCs w:val="16"/>
                <w:rPrChange w:id="93" w:author="Rajiv Ramdhany" w:date="2017-10-17T16:00:00Z">
                  <w:rPr>
                    <w:ins w:id="94" w:author="Rajiv Ramdhany" w:date="2017-10-17T15:09:00Z"/>
                    <w:rFonts w:ascii="Courier New" w:hAnsi="Courier New" w:cs="Courier New"/>
                    <w:sz w:val="21"/>
                  </w:rPr>
                </w:rPrChange>
              </w:rPr>
              <w:pPrChange w:id="95" w:author="Rajiv Ramdhany" w:date="2017-10-17T15:15:00Z">
                <w:pPr/>
              </w:pPrChange>
            </w:pPr>
            <w:proofErr w:type="spellStart"/>
            <w:ins w:id="96" w:author="Rajiv Ramdhany" w:date="2017-10-17T15:09:00Z">
              <w:r w:rsidRPr="0008227D">
                <w:rPr>
                  <w:rFonts w:ascii="Consolas" w:hAnsi="Consolas" w:cs="Courier New"/>
                  <w:sz w:val="16"/>
                  <w:szCs w:val="16"/>
                  <w:rPrChange w:id="97" w:author="Rajiv Ramdhany" w:date="2017-10-17T16:00:00Z">
                    <w:rPr>
                      <w:rFonts w:ascii="Courier New" w:hAnsi="Courier New" w:cs="Courier New"/>
                      <w:sz w:val="21"/>
                    </w:rPr>
                  </w:rPrChange>
                </w:rPr>
                <w:t>LeaveREQ</w:t>
              </w:r>
              <w:proofErr w:type="spellEnd"/>
            </w:ins>
          </w:p>
        </w:tc>
        <w:tc>
          <w:tcPr>
            <w:tcW w:w="2267" w:type="dxa"/>
            <w:tcPrChange w:id="98" w:author="Rajiv Ramdhany" w:date="2017-10-18T11:22:00Z">
              <w:tcPr>
                <w:tcW w:w="2125" w:type="dxa"/>
                <w:gridSpan w:val="3"/>
              </w:tcPr>
            </w:tcPrChange>
          </w:tcPr>
          <w:p w14:paraId="47E93A41" w14:textId="6D924EB7" w:rsidR="00B44C58" w:rsidRPr="00412C11" w:rsidRDefault="00B44C58">
            <w:pPr>
              <w:spacing w:after="0"/>
              <w:rPr>
                <w:ins w:id="99" w:author="Rajiv Ramdhany" w:date="2017-10-17T15:09:00Z"/>
                <w:sz w:val="20"/>
                <w:rPrChange w:id="100" w:author="Rajiv Ramdhany" w:date="2017-10-17T15:21:00Z">
                  <w:rPr>
                    <w:ins w:id="101" w:author="Rajiv Ramdhany" w:date="2017-10-17T15:09:00Z"/>
                  </w:rPr>
                </w:rPrChange>
              </w:rPr>
              <w:pPrChange w:id="102" w:author="Rajiv Ramdhany" w:date="2017-10-17T15:33:00Z">
                <w:pPr/>
              </w:pPrChange>
            </w:pPr>
            <w:ins w:id="103" w:author="Rajiv Ramdhany" w:date="2017-10-17T15:33:00Z">
              <w:r>
                <w:rPr>
                  <w:sz w:val="20"/>
                </w:rPr>
                <w:t>Device leave-session</w:t>
              </w:r>
              <w:r w:rsidRPr="001C592E">
                <w:rPr>
                  <w:sz w:val="20"/>
                </w:rPr>
                <w:t xml:space="preserve"> request</w:t>
              </w:r>
            </w:ins>
          </w:p>
        </w:tc>
        <w:tc>
          <w:tcPr>
            <w:tcW w:w="2768" w:type="dxa"/>
            <w:tcPrChange w:id="104" w:author="Rajiv Ramdhany" w:date="2017-10-18T11:22:00Z">
              <w:tcPr>
                <w:tcW w:w="2768" w:type="dxa"/>
              </w:tcPr>
            </w:tcPrChange>
          </w:tcPr>
          <w:p w14:paraId="286968B0" w14:textId="75545EBD" w:rsidR="00B44C58" w:rsidRPr="00412C11" w:rsidRDefault="00B44C58">
            <w:pPr>
              <w:spacing w:after="0"/>
              <w:rPr>
                <w:ins w:id="105" w:author="Rajiv Ramdhany" w:date="2017-10-17T15:10:00Z"/>
                <w:rFonts w:ascii="Consolas" w:hAnsi="Consolas" w:cs="Gill Sans"/>
                <w:sz w:val="16"/>
                <w:rPrChange w:id="106" w:author="Rajiv Ramdhany" w:date="2017-10-17T15:20:00Z">
                  <w:rPr>
                    <w:ins w:id="107" w:author="Rajiv Ramdhany" w:date="2017-10-17T15:10:00Z"/>
                  </w:rPr>
                </w:rPrChange>
              </w:rPr>
              <w:pPrChange w:id="108" w:author="Rajiv Ramdhany" w:date="2017-10-17T15:16:00Z">
                <w:pPr/>
              </w:pPrChange>
            </w:pPr>
            <w:ins w:id="109" w:author="Rajiv Ramdhany" w:date="2017-10-17T15:33: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}/REQ</w:t>
              </w:r>
            </w:ins>
          </w:p>
        </w:tc>
        <w:tc>
          <w:tcPr>
            <w:tcW w:w="1712" w:type="dxa"/>
            <w:tcPrChange w:id="110" w:author="Rajiv Ramdhany" w:date="2017-10-18T11:22:00Z">
              <w:tcPr>
                <w:tcW w:w="1712" w:type="dxa"/>
              </w:tcPr>
            </w:tcPrChange>
          </w:tcPr>
          <w:p w14:paraId="426BE8F4" w14:textId="61790FED" w:rsidR="00B44C58" w:rsidRPr="001C592E" w:rsidRDefault="0008227D" w:rsidP="00412C11">
            <w:pPr>
              <w:spacing w:after="0"/>
              <w:rPr>
                <w:ins w:id="111" w:author="Rajiv Ramdhany" w:date="2017-10-17T15:55:00Z"/>
                <w:rFonts w:ascii="Consolas" w:hAnsi="Consolas" w:cs="Gill Sans"/>
                <w:sz w:val="16"/>
              </w:rPr>
            </w:pPr>
            <w:ins w:id="112" w:author="Rajiv Ramdhany" w:date="2017-10-17T16:01:00Z">
              <w:r>
                <w:rPr>
                  <w:rFonts w:ascii="Consolas" w:hAnsi="Consolas" w:cs="Gill Sans"/>
                  <w:sz w:val="16"/>
                </w:rPr>
                <w:t xml:space="preserve">Device’s </w:t>
              </w:r>
              <w:proofErr w:type="spellStart"/>
              <w:r>
                <w:rPr>
                  <w:rFonts w:ascii="Consolas" w:hAnsi="Consolas" w:cs="Gill Sans"/>
                  <w:sz w:val="16"/>
                </w:rPr>
                <w:t>cloudSynchroniser</w:t>
              </w:r>
            </w:ins>
            <w:proofErr w:type="spellEnd"/>
          </w:p>
        </w:tc>
      </w:tr>
      <w:tr w:rsidR="00913FA6" w:rsidRPr="007163C8" w14:paraId="5C7B1D6E" w14:textId="40D4BB9F" w:rsidTr="00F339A5">
        <w:trPr>
          <w:trHeight w:val="451"/>
          <w:ins w:id="113" w:author="Rajiv Ramdhany" w:date="2017-10-17T15:14:00Z"/>
          <w:trPrChange w:id="114" w:author="Rajiv Ramdhany" w:date="2017-10-18T11:22:00Z">
            <w:trPr>
              <w:trHeight w:val="451"/>
            </w:trPr>
          </w:trPrChange>
        </w:trPr>
        <w:tc>
          <w:tcPr>
            <w:tcW w:w="2263" w:type="dxa"/>
            <w:tcPrChange w:id="115" w:author="Rajiv Ramdhany" w:date="2017-10-18T11:22:00Z">
              <w:tcPr>
                <w:tcW w:w="2405" w:type="dxa"/>
                <w:gridSpan w:val="2"/>
              </w:tcPr>
            </w:tcPrChange>
          </w:tcPr>
          <w:p w14:paraId="168F88EA" w14:textId="7A24F6D9" w:rsidR="00B44C58" w:rsidRPr="0008227D" w:rsidRDefault="00B44C58">
            <w:pPr>
              <w:spacing w:after="0"/>
              <w:rPr>
                <w:ins w:id="116" w:author="Rajiv Ramdhany" w:date="2017-10-17T15:14:00Z"/>
                <w:rFonts w:ascii="Consolas" w:hAnsi="Consolas" w:cs="Courier New"/>
                <w:sz w:val="16"/>
                <w:szCs w:val="16"/>
                <w:rPrChange w:id="117" w:author="Rajiv Ramdhany" w:date="2017-10-17T16:00:00Z">
                  <w:rPr>
                    <w:ins w:id="118" w:author="Rajiv Ramdhany" w:date="2017-10-17T15:14:00Z"/>
                    <w:rFonts w:ascii="Courier New" w:hAnsi="Courier New" w:cs="Courier New"/>
                    <w:sz w:val="21"/>
                  </w:rPr>
                </w:rPrChange>
              </w:rPr>
              <w:pPrChange w:id="119" w:author="Rajiv Ramdhany" w:date="2017-10-17T15:15:00Z">
                <w:pPr/>
              </w:pPrChange>
            </w:pPr>
            <w:proofErr w:type="spellStart"/>
            <w:ins w:id="120" w:author="Rajiv Ramdhany" w:date="2017-10-17T15:14:00Z">
              <w:r w:rsidRPr="0008227D">
                <w:rPr>
                  <w:rFonts w:ascii="Consolas" w:hAnsi="Consolas" w:cs="Courier New"/>
                  <w:sz w:val="16"/>
                  <w:szCs w:val="16"/>
                  <w:rPrChange w:id="121" w:author="Rajiv Ramdhany" w:date="2017-10-17T16:00:00Z">
                    <w:rPr>
                      <w:rFonts w:ascii="Courier New" w:hAnsi="Courier New" w:cs="Courier New"/>
                      <w:sz w:val="21"/>
                    </w:rPr>
                  </w:rPrChange>
                </w:rPr>
                <w:t>LeaveRESP</w:t>
              </w:r>
              <w:proofErr w:type="spellEnd"/>
            </w:ins>
          </w:p>
        </w:tc>
        <w:tc>
          <w:tcPr>
            <w:tcW w:w="2267" w:type="dxa"/>
            <w:tcPrChange w:id="122" w:author="Rajiv Ramdhany" w:date="2017-10-18T11:22:00Z">
              <w:tcPr>
                <w:tcW w:w="2125" w:type="dxa"/>
                <w:gridSpan w:val="3"/>
              </w:tcPr>
            </w:tcPrChange>
          </w:tcPr>
          <w:p w14:paraId="1B8442F7" w14:textId="637C4D9D" w:rsidR="00B44C58" w:rsidRPr="00412C11" w:rsidRDefault="00B44C58">
            <w:pPr>
              <w:spacing w:after="0"/>
              <w:rPr>
                <w:ins w:id="123" w:author="Rajiv Ramdhany" w:date="2017-10-17T15:14:00Z"/>
                <w:sz w:val="20"/>
                <w:rPrChange w:id="124" w:author="Rajiv Ramdhany" w:date="2017-10-17T15:21:00Z">
                  <w:rPr>
                    <w:ins w:id="125" w:author="Rajiv Ramdhany" w:date="2017-10-17T15:14:00Z"/>
                  </w:rPr>
                </w:rPrChange>
              </w:rPr>
              <w:pPrChange w:id="126" w:author="Rajiv Ramdhany" w:date="2017-10-17T15:33:00Z">
                <w:pPr/>
              </w:pPrChange>
            </w:pPr>
            <w:ins w:id="127" w:author="Rajiv Ramdhany" w:date="2017-10-17T15:33:00Z">
              <w:r w:rsidRPr="001C592E">
                <w:rPr>
                  <w:sz w:val="20"/>
                </w:rPr>
                <w:t xml:space="preserve">Device </w:t>
              </w:r>
              <w:r>
                <w:rPr>
                  <w:sz w:val="20"/>
                </w:rPr>
                <w:t>leave-</w:t>
              </w:r>
              <w:r w:rsidRPr="001C592E">
                <w:rPr>
                  <w:sz w:val="20"/>
                </w:rPr>
                <w:t xml:space="preserve">session-join </w:t>
              </w:r>
            </w:ins>
            <w:ins w:id="128" w:author="Rajiv Ramdhany" w:date="2017-10-17T15:34:00Z">
              <w:r>
                <w:rPr>
                  <w:sz w:val="20"/>
                </w:rPr>
                <w:t>response</w:t>
              </w:r>
            </w:ins>
          </w:p>
        </w:tc>
        <w:tc>
          <w:tcPr>
            <w:tcW w:w="2768" w:type="dxa"/>
            <w:tcPrChange w:id="129" w:author="Rajiv Ramdhany" w:date="2017-10-18T11:22:00Z">
              <w:tcPr>
                <w:tcW w:w="2768" w:type="dxa"/>
              </w:tcPr>
            </w:tcPrChange>
          </w:tcPr>
          <w:p w14:paraId="48865F88" w14:textId="77777777" w:rsidR="00B44C58" w:rsidRDefault="00B44C58" w:rsidP="00361863">
            <w:pPr>
              <w:spacing w:after="0"/>
              <w:rPr>
                <w:ins w:id="130" w:author="Rajiv Ramdhany" w:date="2017-10-17T15:34:00Z"/>
                <w:rFonts w:ascii="Consolas" w:hAnsi="Consolas" w:cs="Gill Sans"/>
                <w:sz w:val="16"/>
              </w:rPr>
            </w:pPr>
            <w:ins w:id="131" w:author="Rajiv Ramdhany" w:date="2017-10-17T15:34: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w:t>
              </w:r>
              <w:r>
                <w:rPr>
                  <w:rFonts w:ascii="Consolas" w:hAnsi="Consolas" w:cs="Gill Sans"/>
                  <w:sz w:val="16"/>
                </w:rPr>
                <w:t>devices/</w:t>
              </w:r>
            </w:ins>
          </w:p>
          <w:p w14:paraId="3C09BBEC" w14:textId="660BAD89" w:rsidR="00B44C58" w:rsidRPr="00412C11" w:rsidRDefault="00B44C58">
            <w:pPr>
              <w:spacing w:after="0"/>
              <w:rPr>
                <w:ins w:id="132" w:author="Rajiv Ramdhany" w:date="2017-10-17T15:14:00Z"/>
                <w:rFonts w:ascii="Consolas" w:hAnsi="Consolas" w:cs="Gill Sans"/>
                <w:sz w:val="16"/>
                <w:rPrChange w:id="133" w:author="Rajiv Ramdhany" w:date="2017-10-17T15:20:00Z">
                  <w:rPr>
                    <w:ins w:id="134" w:author="Rajiv Ramdhany" w:date="2017-10-17T15:14:00Z"/>
                  </w:rPr>
                </w:rPrChange>
              </w:rPr>
              <w:pPrChange w:id="135" w:author="Rajiv Ramdhany" w:date="2017-10-17T15:16:00Z">
                <w:pPr/>
              </w:pPrChange>
            </w:pPr>
            <w:ins w:id="136" w:author="Rajiv Ramdhany" w:date="2017-10-17T15:34:00Z">
              <w:r>
                <w:rPr>
                  <w:rFonts w:ascii="Consolas" w:hAnsi="Consolas" w:cs="Gill Sans"/>
                  <w:sz w:val="16"/>
                </w:rPr>
                <w:t>{</w:t>
              </w:r>
              <w:proofErr w:type="spellStart"/>
              <w:r>
                <w:rPr>
                  <w:rFonts w:ascii="Consolas" w:hAnsi="Consolas" w:cs="Gill Sans"/>
                  <w:sz w:val="16"/>
                </w:rPr>
                <w:t>deviceid</w:t>
              </w:r>
              <w:proofErr w:type="spellEnd"/>
              <w:r>
                <w:rPr>
                  <w:rFonts w:ascii="Consolas" w:hAnsi="Consolas" w:cs="Gill Sans"/>
                  <w:sz w:val="16"/>
                </w:rPr>
                <w:t>}/RESP</w:t>
              </w:r>
            </w:ins>
          </w:p>
        </w:tc>
        <w:tc>
          <w:tcPr>
            <w:tcW w:w="1712" w:type="dxa"/>
            <w:tcPrChange w:id="137" w:author="Rajiv Ramdhany" w:date="2017-10-18T11:22:00Z">
              <w:tcPr>
                <w:tcW w:w="1712" w:type="dxa"/>
              </w:tcPr>
            </w:tcPrChange>
          </w:tcPr>
          <w:p w14:paraId="3C2E9A94" w14:textId="3AACC23C" w:rsidR="00B44C58" w:rsidRPr="001C592E" w:rsidRDefault="0008227D" w:rsidP="00361863">
            <w:pPr>
              <w:spacing w:after="0"/>
              <w:rPr>
                <w:ins w:id="138" w:author="Rajiv Ramdhany" w:date="2017-10-17T15:55:00Z"/>
                <w:rFonts w:ascii="Consolas" w:hAnsi="Consolas" w:cs="Gill Sans"/>
                <w:sz w:val="16"/>
              </w:rPr>
            </w:pPr>
            <w:proofErr w:type="spellStart"/>
            <w:ins w:id="139" w:author="Rajiv Ramdhany" w:date="2017-10-17T16:01:00Z">
              <w:r>
                <w:rPr>
                  <w:rFonts w:ascii="Consolas" w:hAnsi="Consolas" w:cs="Gill Sans"/>
                  <w:sz w:val="16"/>
                </w:rPr>
                <w:t>SessionController</w:t>
              </w:r>
            </w:ins>
            <w:proofErr w:type="spellEnd"/>
          </w:p>
        </w:tc>
      </w:tr>
      <w:tr w:rsidR="00913FA6" w:rsidRPr="007163C8" w14:paraId="426AD2B7" w14:textId="62ECF51B" w:rsidTr="00F339A5">
        <w:trPr>
          <w:ins w:id="140" w:author="Rajiv Ramdhany" w:date="2017-10-17T15:32:00Z"/>
        </w:trPr>
        <w:tc>
          <w:tcPr>
            <w:tcW w:w="2263" w:type="dxa"/>
            <w:tcPrChange w:id="141" w:author="Rajiv Ramdhany" w:date="2017-10-18T11:22:00Z">
              <w:tcPr>
                <w:tcW w:w="2405" w:type="dxa"/>
                <w:gridSpan w:val="2"/>
              </w:tcPr>
            </w:tcPrChange>
          </w:tcPr>
          <w:p w14:paraId="739BBFA8" w14:textId="1722872E" w:rsidR="00B44C58" w:rsidRPr="0008227D" w:rsidRDefault="00B44C58" w:rsidP="00A72C3B">
            <w:pPr>
              <w:spacing w:after="0"/>
              <w:rPr>
                <w:ins w:id="142" w:author="Rajiv Ramdhany" w:date="2017-10-17T15:32:00Z"/>
                <w:rFonts w:ascii="Consolas" w:hAnsi="Consolas" w:cs="Courier New"/>
                <w:sz w:val="16"/>
                <w:szCs w:val="16"/>
                <w:rPrChange w:id="143" w:author="Rajiv Ramdhany" w:date="2017-10-17T16:00:00Z">
                  <w:rPr>
                    <w:ins w:id="144" w:author="Rajiv Ramdhany" w:date="2017-10-17T15:32:00Z"/>
                    <w:rFonts w:ascii="Consolas" w:hAnsi="Consolas" w:cs="Courier New"/>
                    <w:sz w:val="18"/>
                  </w:rPr>
                </w:rPrChange>
              </w:rPr>
            </w:pPr>
            <w:proofErr w:type="spellStart"/>
            <w:ins w:id="145" w:author="Rajiv Ramdhany" w:date="2017-10-17T15:32:00Z">
              <w:r w:rsidRPr="0008227D">
                <w:rPr>
                  <w:rFonts w:ascii="Consolas" w:hAnsi="Consolas" w:cs="Courier New"/>
                  <w:sz w:val="16"/>
                  <w:szCs w:val="16"/>
                  <w:rPrChange w:id="146" w:author="Rajiv Ramdhany" w:date="2017-10-17T16:00:00Z">
                    <w:rPr>
                      <w:rFonts w:ascii="Consolas" w:hAnsi="Consolas" w:cs="Courier New"/>
                      <w:sz w:val="18"/>
                    </w:rPr>
                  </w:rPrChange>
                </w:rPr>
                <w:t>SessionUpdateNewDevice</w:t>
              </w:r>
              <w:proofErr w:type="spellEnd"/>
            </w:ins>
          </w:p>
        </w:tc>
        <w:tc>
          <w:tcPr>
            <w:tcW w:w="2267" w:type="dxa"/>
            <w:tcPrChange w:id="147" w:author="Rajiv Ramdhany" w:date="2017-10-18T11:22:00Z">
              <w:tcPr>
                <w:tcW w:w="2125" w:type="dxa"/>
                <w:gridSpan w:val="3"/>
              </w:tcPr>
            </w:tcPrChange>
          </w:tcPr>
          <w:p w14:paraId="391472DD" w14:textId="3770D375" w:rsidR="00B44C58" w:rsidRPr="00412C11" w:rsidRDefault="00B44C58" w:rsidP="00412C11">
            <w:pPr>
              <w:spacing w:after="0"/>
              <w:rPr>
                <w:ins w:id="148" w:author="Rajiv Ramdhany" w:date="2017-10-17T15:32:00Z"/>
                <w:sz w:val="20"/>
              </w:rPr>
            </w:pPr>
            <w:ins w:id="149" w:author="Rajiv Ramdhany" w:date="2017-10-17T15:34:00Z">
              <w:r>
                <w:rPr>
                  <w:sz w:val="20"/>
                </w:rPr>
                <w:t xml:space="preserve">Session state has changed </w:t>
              </w:r>
            </w:ins>
            <w:ins w:id="150" w:author="Rajiv Ramdhany" w:date="2017-10-17T15:35:00Z">
              <w:r>
                <w:rPr>
                  <w:sz w:val="20"/>
                </w:rPr>
                <w:t>–</w:t>
              </w:r>
            </w:ins>
            <w:ins w:id="151" w:author="Rajiv Ramdhany" w:date="2017-10-17T15:34:00Z">
              <w:r>
                <w:rPr>
                  <w:sz w:val="20"/>
                </w:rPr>
                <w:t xml:space="preserve"> new </w:t>
              </w:r>
            </w:ins>
            <w:ins w:id="152" w:author="Rajiv Ramdhany" w:date="2017-10-17T15:35:00Z">
              <w:r>
                <w:rPr>
                  <w:sz w:val="20"/>
                </w:rPr>
                <w:t>device registration</w:t>
              </w:r>
            </w:ins>
          </w:p>
        </w:tc>
        <w:tc>
          <w:tcPr>
            <w:tcW w:w="2768" w:type="dxa"/>
            <w:tcPrChange w:id="153" w:author="Rajiv Ramdhany" w:date="2017-10-18T11:22:00Z">
              <w:tcPr>
                <w:tcW w:w="2768" w:type="dxa"/>
              </w:tcPr>
            </w:tcPrChange>
          </w:tcPr>
          <w:p w14:paraId="6087523D" w14:textId="013369F5" w:rsidR="00B44C58" w:rsidRPr="00412C11" w:rsidRDefault="00B44C58" w:rsidP="00412C11">
            <w:pPr>
              <w:spacing w:after="0"/>
              <w:rPr>
                <w:ins w:id="154" w:author="Rajiv Ramdhany" w:date="2017-10-17T15:32:00Z"/>
                <w:rFonts w:ascii="Consolas" w:hAnsi="Consolas" w:cs="Gill Sans"/>
                <w:sz w:val="16"/>
              </w:rPr>
            </w:pPr>
            <w:ins w:id="155" w:author="Rajiv Ramdhany" w:date="2017-10-17T15:34:00Z">
              <w:r w:rsidRPr="001C592E">
                <w:rPr>
                  <w:rFonts w:ascii="Consolas" w:hAnsi="Consolas" w:cs="Courier New"/>
                  <w:sz w:val="16"/>
                  <w:szCs w:val="18"/>
                </w:rPr>
                <w:t>sessions/{</w:t>
              </w:r>
              <w:proofErr w:type="spellStart"/>
              <w:r w:rsidRPr="001C592E">
                <w:rPr>
                  <w:rFonts w:ascii="Consolas" w:hAnsi="Consolas" w:cs="Courier New"/>
                  <w:sz w:val="16"/>
                  <w:szCs w:val="18"/>
                </w:rPr>
                <w:t>sessionid</w:t>
              </w:r>
              <w:proofErr w:type="spellEnd"/>
              <w:r w:rsidRPr="001C592E">
                <w:rPr>
                  <w:rFonts w:ascii="Consolas" w:hAnsi="Consolas" w:cs="Courier New"/>
                  <w:sz w:val="16"/>
                  <w:szCs w:val="18"/>
                </w:rPr>
                <w:t>}/state</w:t>
              </w:r>
            </w:ins>
          </w:p>
        </w:tc>
        <w:tc>
          <w:tcPr>
            <w:tcW w:w="1712" w:type="dxa"/>
            <w:tcPrChange w:id="156" w:author="Rajiv Ramdhany" w:date="2017-10-18T11:22:00Z">
              <w:tcPr>
                <w:tcW w:w="1712" w:type="dxa"/>
              </w:tcPr>
            </w:tcPrChange>
          </w:tcPr>
          <w:p w14:paraId="378408BE" w14:textId="6C2937A6" w:rsidR="00B44C58" w:rsidRPr="001C592E" w:rsidRDefault="000D18CF" w:rsidP="00412C11">
            <w:pPr>
              <w:spacing w:after="0"/>
              <w:rPr>
                <w:ins w:id="157" w:author="Rajiv Ramdhany" w:date="2017-10-17T15:55:00Z"/>
                <w:rFonts w:ascii="Consolas" w:hAnsi="Consolas" w:cs="Courier New"/>
                <w:sz w:val="16"/>
                <w:szCs w:val="18"/>
              </w:rPr>
            </w:pPr>
            <w:proofErr w:type="spellStart"/>
            <w:ins w:id="158" w:author="Rajiv Ramdhany" w:date="2017-10-17T16:01:00Z">
              <w:r>
                <w:rPr>
                  <w:rFonts w:ascii="Consolas" w:hAnsi="Consolas" w:cs="Gill Sans"/>
                  <w:sz w:val="16"/>
                </w:rPr>
                <w:t>SessionController</w:t>
              </w:r>
            </w:ins>
            <w:proofErr w:type="spellEnd"/>
          </w:p>
        </w:tc>
      </w:tr>
      <w:tr w:rsidR="00913FA6" w:rsidRPr="007163C8" w14:paraId="6FD6E983" w14:textId="5F502522" w:rsidTr="00F339A5">
        <w:trPr>
          <w:ins w:id="159" w:author="Rajiv Ramdhany" w:date="2017-10-17T15:33:00Z"/>
        </w:trPr>
        <w:tc>
          <w:tcPr>
            <w:tcW w:w="2263" w:type="dxa"/>
            <w:tcPrChange w:id="160" w:author="Rajiv Ramdhany" w:date="2017-10-18T11:22:00Z">
              <w:tcPr>
                <w:tcW w:w="2405" w:type="dxa"/>
                <w:gridSpan w:val="2"/>
              </w:tcPr>
            </w:tcPrChange>
          </w:tcPr>
          <w:p w14:paraId="26367CA1" w14:textId="08438056" w:rsidR="00B44C58" w:rsidRPr="0008227D" w:rsidRDefault="00B44C58">
            <w:pPr>
              <w:spacing w:after="0"/>
              <w:rPr>
                <w:ins w:id="161" w:author="Rajiv Ramdhany" w:date="2017-10-17T15:33:00Z"/>
                <w:rFonts w:ascii="Consolas" w:hAnsi="Consolas" w:cs="Courier New"/>
                <w:sz w:val="16"/>
                <w:szCs w:val="16"/>
                <w:rPrChange w:id="162" w:author="Rajiv Ramdhany" w:date="2017-10-17T16:00:00Z">
                  <w:rPr>
                    <w:ins w:id="163" w:author="Rajiv Ramdhany" w:date="2017-10-17T15:33:00Z"/>
                    <w:rFonts w:ascii="Consolas" w:hAnsi="Consolas" w:cs="Courier New"/>
                    <w:sz w:val="18"/>
                  </w:rPr>
                </w:rPrChange>
              </w:rPr>
            </w:pPr>
            <w:proofErr w:type="spellStart"/>
            <w:ins w:id="164" w:author="Rajiv Ramdhany" w:date="2017-10-17T15:33:00Z">
              <w:r w:rsidRPr="0008227D">
                <w:rPr>
                  <w:rFonts w:ascii="Consolas" w:hAnsi="Consolas" w:cs="Courier New"/>
                  <w:sz w:val="16"/>
                  <w:szCs w:val="16"/>
                  <w:rPrChange w:id="165" w:author="Rajiv Ramdhany" w:date="2017-10-17T16:00:00Z">
                    <w:rPr>
                      <w:rFonts w:ascii="Consolas" w:hAnsi="Consolas" w:cs="Courier New"/>
                      <w:sz w:val="18"/>
                    </w:rPr>
                  </w:rPrChange>
                </w:rPr>
                <w:t>SessionUpdateDeviceLeft</w:t>
              </w:r>
              <w:proofErr w:type="spellEnd"/>
            </w:ins>
          </w:p>
        </w:tc>
        <w:tc>
          <w:tcPr>
            <w:tcW w:w="2267" w:type="dxa"/>
            <w:tcPrChange w:id="166" w:author="Rajiv Ramdhany" w:date="2017-10-18T11:22:00Z">
              <w:tcPr>
                <w:tcW w:w="2125" w:type="dxa"/>
                <w:gridSpan w:val="3"/>
              </w:tcPr>
            </w:tcPrChange>
          </w:tcPr>
          <w:p w14:paraId="1357E656" w14:textId="6F6AE368" w:rsidR="00B44C58" w:rsidRPr="00412C11" w:rsidRDefault="00B44C58">
            <w:pPr>
              <w:spacing w:after="0"/>
              <w:rPr>
                <w:ins w:id="167" w:author="Rajiv Ramdhany" w:date="2017-10-17T15:33:00Z"/>
                <w:sz w:val="20"/>
              </w:rPr>
            </w:pPr>
            <w:ins w:id="168" w:author="Rajiv Ramdhany" w:date="2017-10-17T15:35:00Z">
              <w:r>
                <w:rPr>
                  <w:sz w:val="20"/>
                </w:rPr>
                <w:t>Session state has changed –device left the session</w:t>
              </w:r>
            </w:ins>
          </w:p>
        </w:tc>
        <w:tc>
          <w:tcPr>
            <w:tcW w:w="2768" w:type="dxa"/>
            <w:tcPrChange w:id="169" w:author="Rajiv Ramdhany" w:date="2017-10-18T11:22:00Z">
              <w:tcPr>
                <w:tcW w:w="2768" w:type="dxa"/>
              </w:tcPr>
            </w:tcPrChange>
          </w:tcPr>
          <w:p w14:paraId="2E2C2D69" w14:textId="1D43E72F" w:rsidR="00B44C58" w:rsidRPr="00412C11" w:rsidRDefault="00B44C58" w:rsidP="00412C11">
            <w:pPr>
              <w:spacing w:after="0"/>
              <w:rPr>
                <w:ins w:id="170" w:author="Rajiv Ramdhany" w:date="2017-10-17T15:33:00Z"/>
                <w:rFonts w:ascii="Consolas" w:hAnsi="Consolas" w:cs="Gill Sans"/>
                <w:sz w:val="16"/>
              </w:rPr>
            </w:pPr>
            <w:ins w:id="171" w:author="Rajiv Ramdhany" w:date="2017-10-17T15:35:00Z">
              <w:r w:rsidRPr="001C592E">
                <w:rPr>
                  <w:rFonts w:ascii="Consolas" w:hAnsi="Consolas" w:cs="Courier New"/>
                  <w:sz w:val="16"/>
                  <w:szCs w:val="18"/>
                </w:rPr>
                <w:t>sessions/{</w:t>
              </w:r>
              <w:proofErr w:type="spellStart"/>
              <w:r w:rsidRPr="001C592E">
                <w:rPr>
                  <w:rFonts w:ascii="Consolas" w:hAnsi="Consolas" w:cs="Courier New"/>
                  <w:sz w:val="16"/>
                  <w:szCs w:val="18"/>
                </w:rPr>
                <w:t>sessionid</w:t>
              </w:r>
              <w:proofErr w:type="spellEnd"/>
              <w:r w:rsidRPr="001C592E">
                <w:rPr>
                  <w:rFonts w:ascii="Consolas" w:hAnsi="Consolas" w:cs="Courier New"/>
                  <w:sz w:val="16"/>
                  <w:szCs w:val="18"/>
                </w:rPr>
                <w:t>}/state</w:t>
              </w:r>
            </w:ins>
          </w:p>
        </w:tc>
        <w:tc>
          <w:tcPr>
            <w:tcW w:w="1712" w:type="dxa"/>
            <w:tcPrChange w:id="172" w:author="Rajiv Ramdhany" w:date="2017-10-18T11:22:00Z">
              <w:tcPr>
                <w:tcW w:w="1712" w:type="dxa"/>
              </w:tcPr>
            </w:tcPrChange>
          </w:tcPr>
          <w:p w14:paraId="20AD6777" w14:textId="0448D6F1" w:rsidR="00B44C58" w:rsidRPr="001C592E" w:rsidRDefault="000D18CF" w:rsidP="00412C11">
            <w:pPr>
              <w:spacing w:after="0"/>
              <w:rPr>
                <w:ins w:id="173" w:author="Rajiv Ramdhany" w:date="2017-10-17T15:55:00Z"/>
                <w:rFonts w:ascii="Consolas" w:hAnsi="Consolas" w:cs="Courier New"/>
                <w:sz w:val="16"/>
                <w:szCs w:val="18"/>
              </w:rPr>
            </w:pPr>
            <w:proofErr w:type="spellStart"/>
            <w:ins w:id="174" w:author="Rajiv Ramdhany" w:date="2017-10-17T16:01:00Z">
              <w:r>
                <w:rPr>
                  <w:rFonts w:ascii="Consolas" w:hAnsi="Consolas" w:cs="Gill Sans"/>
                  <w:sz w:val="16"/>
                </w:rPr>
                <w:t>SessionController</w:t>
              </w:r>
            </w:ins>
            <w:proofErr w:type="spellEnd"/>
          </w:p>
        </w:tc>
      </w:tr>
      <w:tr w:rsidR="00913FA6" w:rsidRPr="007163C8" w14:paraId="5175EA3A" w14:textId="3766F91A" w:rsidTr="00F339A5">
        <w:trPr>
          <w:ins w:id="175" w:author="Rajiv Ramdhany" w:date="2017-10-17T15:33:00Z"/>
        </w:trPr>
        <w:tc>
          <w:tcPr>
            <w:tcW w:w="2263" w:type="dxa"/>
            <w:tcPrChange w:id="176" w:author="Rajiv Ramdhany" w:date="2017-10-18T11:22:00Z">
              <w:tcPr>
                <w:tcW w:w="2405" w:type="dxa"/>
                <w:gridSpan w:val="2"/>
              </w:tcPr>
            </w:tcPrChange>
          </w:tcPr>
          <w:p w14:paraId="1DC5A459" w14:textId="583C95A2" w:rsidR="00B44C58" w:rsidRPr="0008227D" w:rsidRDefault="00B44C58" w:rsidP="00361863">
            <w:pPr>
              <w:spacing w:after="0"/>
              <w:rPr>
                <w:ins w:id="177" w:author="Rajiv Ramdhany" w:date="2017-10-17T15:33:00Z"/>
                <w:rFonts w:ascii="Consolas" w:hAnsi="Consolas" w:cs="Courier New"/>
                <w:sz w:val="16"/>
                <w:szCs w:val="16"/>
                <w:rPrChange w:id="178" w:author="Rajiv Ramdhany" w:date="2017-10-17T16:00:00Z">
                  <w:rPr>
                    <w:ins w:id="179" w:author="Rajiv Ramdhany" w:date="2017-10-17T15:33:00Z"/>
                    <w:rFonts w:ascii="Consolas" w:hAnsi="Consolas" w:cs="Courier New"/>
                    <w:sz w:val="18"/>
                  </w:rPr>
                </w:rPrChange>
              </w:rPr>
            </w:pPr>
            <w:proofErr w:type="spellStart"/>
            <w:ins w:id="180" w:author="Rajiv Ramdhany" w:date="2017-10-17T15:39:00Z">
              <w:r w:rsidRPr="0008227D">
                <w:rPr>
                  <w:rFonts w:ascii="Consolas" w:hAnsi="Consolas" w:cs="Courier New"/>
                  <w:sz w:val="16"/>
                  <w:szCs w:val="16"/>
                  <w:rPrChange w:id="181" w:author="Rajiv Ramdhany" w:date="2017-10-17T16:00:00Z">
                    <w:rPr>
                      <w:rFonts w:ascii="Consolas" w:hAnsi="Consolas" w:cs="Courier New"/>
                      <w:sz w:val="18"/>
                    </w:rPr>
                  </w:rPrChange>
                </w:rPr>
                <w:t>TimelineREQ</w:t>
              </w:r>
            </w:ins>
            <w:proofErr w:type="spellEnd"/>
          </w:p>
        </w:tc>
        <w:tc>
          <w:tcPr>
            <w:tcW w:w="2267" w:type="dxa"/>
            <w:tcPrChange w:id="182" w:author="Rajiv Ramdhany" w:date="2017-10-18T11:22:00Z">
              <w:tcPr>
                <w:tcW w:w="2125" w:type="dxa"/>
                <w:gridSpan w:val="3"/>
              </w:tcPr>
            </w:tcPrChange>
          </w:tcPr>
          <w:p w14:paraId="4C30C79A" w14:textId="77777777" w:rsidR="00B44C58" w:rsidRDefault="009F250E" w:rsidP="009F250E">
            <w:pPr>
              <w:spacing w:after="0"/>
              <w:rPr>
                <w:sz w:val="20"/>
              </w:rPr>
            </w:pPr>
            <w:r>
              <w:rPr>
                <w:sz w:val="20"/>
              </w:rPr>
              <w:t>Query for timelines in sessions</w:t>
            </w:r>
          </w:p>
          <w:p w14:paraId="423EB749" w14:textId="1B636821" w:rsidR="009D0FD3" w:rsidRPr="00412C11" w:rsidRDefault="009D0FD3" w:rsidP="009F250E">
            <w:pPr>
              <w:spacing w:after="0"/>
              <w:rPr>
                <w:ins w:id="183" w:author="Rajiv Ramdhany" w:date="2017-10-17T15:33:00Z"/>
                <w:sz w:val="20"/>
              </w:rPr>
            </w:pPr>
          </w:p>
        </w:tc>
        <w:tc>
          <w:tcPr>
            <w:tcW w:w="2768" w:type="dxa"/>
            <w:tcPrChange w:id="184" w:author="Rajiv Ramdhany" w:date="2017-10-18T11:22:00Z">
              <w:tcPr>
                <w:tcW w:w="2768" w:type="dxa"/>
              </w:tcPr>
            </w:tcPrChange>
          </w:tcPr>
          <w:p w14:paraId="7B0A33E6" w14:textId="019559AD" w:rsidR="00B44C58" w:rsidRPr="00412C11" w:rsidRDefault="00B44C58" w:rsidP="009F250E">
            <w:pPr>
              <w:spacing w:after="0"/>
              <w:rPr>
                <w:ins w:id="185" w:author="Rajiv Ramdhany" w:date="2017-10-17T15:33:00Z"/>
                <w:rFonts w:ascii="Consolas" w:hAnsi="Consolas" w:cs="Gill Sans"/>
                <w:sz w:val="16"/>
              </w:rPr>
            </w:pPr>
            <w:ins w:id="186" w:author="Rajiv Ramdhany" w:date="2017-10-17T15:50: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}/REQ</w:t>
              </w:r>
            </w:ins>
          </w:p>
        </w:tc>
        <w:tc>
          <w:tcPr>
            <w:tcW w:w="1712" w:type="dxa"/>
            <w:tcPrChange w:id="187" w:author="Rajiv Ramdhany" w:date="2017-10-18T11:22:00Z">
              <w:tcPr>
                <w:tcW w:w="1712" w:type="dxa"/>
              </w:tcPr>
            </w:tcPrChange>
          </w:tcPr>
          <w:p w14:paraId="046F2F1E" w14:textId="796A83EF" w:rsidR="00B44C58" w:rsidRPr="00BE79EF" w:rsidRDefault="000D18CF" w:rsidP="006D1181">
            <w:pPr>
              <w:spacing w:after="0"/>
              <w:rPr>
                <w:ins w:id="188" w:author="Rajiv Ramdhany" w:date="2017-10-17T15:55:00Z"/>
                <w:rFonts w:ascii="Consolas" w:hAnsi="Consolas" w:cs="Gill Sans"/>
                <w:sz w:val="16"/>
              </w:rPr>
            </w:pPr>
            <w:proofErr w:type="spellStart"/>
            <w:ins w:id="189" w:author="Rajiv Ramdhany" w:date="2017-10-17T16:01:00Z">
              <w:r>
                <w:rPr>
                  <w:rFonts w:ascii="Consolas" w:hAnsi="Consolas" w:cs="Gill Sans"/>
                  <w:sz w:val="16"/>
                </w:rPr>
                <w:t>SessionController</w:t>
              </w:r>
            </w:ins>
            <w:proofErr w:type="spellEnd"/>
          </w:p>
        </w:tc>
      </w:tr>
      <w:tr w:rsidR="00913FA6" w:rsidRPr="007163C8" w14:paraId="207979A2" w14:textId="386F4F1E" w:rsidTr="00F339A5">
        <w:trPr>
          <w:ins w:id="190" w:author="Rajiv Ramdhany" w:date="2017-10-17T15:09:00Z"/>
        </w:trPr>
        <w:tc>
          <w:tcPr>
            <w:tcW w:w="2263" w:type="dxa"/>
            <w:tcPrChange w:id="191" w:author="Rajiv Ramdhany" w:date="2017-10-18T11:22:00Z">
              <w:tcPr>
                <w:tcW w:w="2405" w:type="dxa"/>
                <w:gridSpan w:val="2"/>
              </w:tcPr>
            </w:tcPrChange>
          </w:tcPr>
          <w:p w14:paraId="36B3881C" w14:textId="27455F70" w:rsidR="00B44C58" w:rsidRPr="0008227D" w:rsidRDefault="00B44C58">
            <w:pPr>
              <w:spacing w:after="0"/>
              <w:rPr>
                <w:ins w:id="192" w:author="Rajiv Ramdhany" w:date="2017-10-17T15:09:00Z"/>
                <w:rFonts w:ascii="Consolas" w:hAnsi="Consolas" w:cs="Courier New"/>
                <w:sz w:val="16"/>
                <w:szCs w:val="16"/>
                <w:rPrChange w:id="193" w:author="Rajiv Ramdhany" w:date="2017-10-17T16:00:00Z">
                  <w:rPr>
                    <w:ins w:id="194" w:author="Rajiv Ramdhany" w:date="2017-10-17T15:09:00Z"/>
                    <w:rFonts w:ascii="Courier New" w:hAnsi="Courier New" w:cs="Courier New"/>
                    <w:sz w:val="21"/>
                  </w:rPr>
                </w:rPrChange>
              </w:rPr>
              <w:pPrChange w:id="195" w:author="Rajiv Ramdhany" w:date="2017-10-17T15:15:00Z">
                <w:pPr/>
              </w:pPrChange>
            </w:pPr>
            <w:proofErr w:type="spellStart"/>
            <w:ins w:id="196" w:author="Rajiv Ramdhany" w:date="2017-10-17T15:39:00Z">
              <w:r w:rsidRPr="0008227D">
                <w:rPr>
                  <w:rFonts w:ascii="Consolas" w:hAnsi="Consolas" w:cs="Courier New"/>
                  <w:sz w:val="16"/>
                  <w:szCs w:val="16"/>
                  <w:rPrChange w:id="197" w:author="Rajiv Ramdhany" w:date="2017-10-17T16:00:00Z">
                    <w:rPr>
                      <w:rFonts w:ascii="Consolas" w:hAnsi="Consolas" w:cs="Courier New"/>
                      <w:sz w:val="18"/>
                    </w:rPr>
                  </w:rPrChange>
                </w:rPr>
                <w:t>TimelineRESP</w:t>
              </w:r>
            </w:ins>
            <w:proofErr w:type="spellEnd"/>
          </w:p>
        </w:tc>
        <w:tc>
          <w:tcPr>
            <w:tcW w:w="2267" w:type="dxa"/>
            <w:tcPrChange w:id="198" w:author="Rajiv Ramdhany" w:date="2017-10-18T11:22:00Z">
              <w:tcPr>
                <w:tcW w:w="2125" w:type="dxa"/>
                <w:gridSpan w:val="3"/>
              </w:tcPr>
            </w:tcPrChange>
          </w:tcPr>
          <w:p w14:paraId="3ACA0080" w14:textId="27F9DB13" w:rsidR="00B44C58" w:rsidRPr="00412C11" w:rsidRDefault="009F250E">
            <w:pPr>
              <w:spacing w:after="0"/>
              <w:rPr>
                <w:ins w:id="199" w:author="Rajiv Ramdhany" w:date="2017-10-17T15:09:00Z"/>
                <w:sz w:val="20"/>
                <w:rPrChange w:id="200" w:author="Rajiv Ramdhany" w:date="2017-10-17T15:21:00Z">
                  <w:rPr>
                    <w:ins w:id="201" w:author="Rajiv Ramdhany" w:date="2017-10-17T15:09:00Z"/>
                  </w:rPr>
                </w:rPrChange>
              </w:rPr>
              <w:pPrChange w:id="202" w:author="Rajiv Ramdhany" w:date="2017-10-17T15:54:00Z">
                <w:pPr/>
              </w:pPrChange>
            </w:pPr>
            <w:ins w:id="203" w:author="Rajiv Ramdhany" w:date="2017-10-17T16:23:00Z">
              <w:r>
                <w:rPr>
                  <w:sz w:val="20"/>
                </w:rPr>
                <w:t>Response containing query results</w:t>
              </w:r>
            </w:ins>
          </w:p>
        </w:tc>
        <w:tc>
          <w:tcPr>
            <w:tcW w:w="2768" w:type="dxa"/>
            <w:tcPrChange w:id="204" w:author="Rajiv Ramdhany" w:date="2017-10-18T11:22:00Z">
              <w:tcPr>
                <w:tcW w:w="2768" w:type="dxa"/>
              </w:tcPr>
            </w:tcPrChange>
          </w:tcPr>
          <w:p w14:paraId="3E240EBA" w14:textId="4DC9FCDD" w:rsidR="00B44C58" w:rsidRDefault="00B44C58" w:rsidP="00B44C58">
            <w:pPr>
              <w:spacing w:after="0"/>
              <w:rPr>
                <w:ins w:id="205" w:author="Rajiv Ramdhany" w:date="2017-10-17T15:52:00Z"/>
                <w:rFonts w:ascii="Consolas" w:hAnsi="Consolas" w:cs="Gill Sans"/>
                <w:sz w:val="16"/>
              </w:rPr>
            </w:pPr>
            <w:ins w:id="206" w:author="Rajiv Ramdhany" w:date="2017-10-17T15:52: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r w:rsidR="00DE01C6">
              <w:rPr>
                <w:rFonts w:ascii="Consolas" w:hAnsi="Consolas" w:cs="Gill Sans"/>
                <w:sz w:val="16"/>
              </w:rPr>
              <w:t>{</w:t>
            </w:r>
            <w:proofErr w:type="spellStart"/>
            <w:r w:rsidR="00DE01C6">
              <w:rPr>
                <w:rFonts w:ascii="Consolas" w:hAnsi="Consolas" w:cs="Gill Sans"/>
                <w:sz w:val="16"/>
              </w:rPr>
              <w:t>deviceid</w:t>
            </w:r>
            <w:proofErr w:type="spellEnd"/>
            <w:r w:rsidR="00DE01C6">
              <w:rPr>
                <w:rFonts w:ascii="Consolas" w:hAnsi="Consolas" w:cs="Gill Sans"/>
                <w:sz w:val="16"/>
              </w:rPr>
              <w:t>}</w:t>
            </w:r>
          </w:p>
          <w:p w14:paraId="6ACAB63F" w14:textId="42B64263" w:rsidR="00B44C58" w:rsidRPr="00412C11" w:rsidRDefault="00B44C58">
            <w:pPr>
              <w:spacing w:after="0"/>
              <w:rPr>
                <w:ins w:id="207" w:author="Rajiv Ramdhany" w:date="2017-10-17T15:10:00Z"/>
                <w:rFonts w:ascii="Consolas" w:hAnsi="Consolas" w:cs="Gill Sans"/>
                <w:sz w:val="16"/>
                <w:rPrChange w:id="208" w:author="Rajiv Ramdhany" w:date="2017-10-17T15:20:00Z">
                  <w:rPr>
                    <w:ins w:id="209" w:author="Rajiv Ramdhany" w:date="2017-10-17T15:10:00Z"/>
                  </w:rPr>
                </w:rPrChange>
              </w:rPr>
              <w:pPrChange w:id="210" w:author="Rajiv Ramdhany" w:date="2017-10-17T15:16:00Z">
                <w:pPr/>
              </w:pPrChange>
            </w:pPr>
            <w:ins w:id="211" w:author="Rajiv Ramdhany" w:date="2017-10-17T15:52:00Z">
              <w:r>
                <w:rPr>
                  <w:rFonts w:ascii="Consolas" w:hAnsi="Consolas" w:cs="Gill Sans"/>
                  <w:sz w:val="16"/>
                </w:rPr>
                <w:t>RESP</w:t>
              </w:r>
            </w:ins>
          </w:p>
        </w:tc>
        <w:tc>
          <w:tcPr>
            <w:tcW w:w="1712" w:type="dxa"/>
            <w:tcPrChange w:id="212" w:author="Rajiv Ramdhany" w:date="2017-10-18T11:22:00Z">
              <w:tcPr>
                <w:tcW w:w="1712" w:type="dxa"/>
              </w:tcPr>
            </w:tcPrChange>
          </w:tcPr>
          <w:p w14:paraId="213AF4BD" w14:textId="362B8434" w:rsidR="00B44C58" w:rsidRPr="00BE79EF" w:rsidRDefault="000D18CF" w:rsidP="00B44C58">
            <w:pPr>
              <w:spacing w:after="0"/>
              <w:rPr>
                <w:ins w:id="213" w:author="Rajiv Ramdhany" w:date="2017-10-17T15:55:00Z"/>
                <w:rFonts w:ascii="Consolas" w:hAnsi="Consolas" w:cs="Gill Sans"/>
                <w:sz w:val="16"/>
              </w:rPr>
            </w:pPr>
            <w:ins w:id="214" w:author="Rajiv Ramdhany" w:date="2017-10-17T16:01:00Z">
              <w:r>
                <w:rPr>
                  <w:rFonts w:ascii="Consolas" w:hAnsi="Consolas" w:cs="Gill Sans"/>
                  <w:sz w:val="16"/>
                </w:rPr>
                <w:t xml:space="preserve">Target device’s </w:t>
              </w:r>
              <w:proofErr w:type="spellStart"/>
              <w:r>
                <w:rPr>
                  <w:rFonts w:ascii="Consolas" w:hAnsi="Consolas" w:cs="Gill Sans"/>
                  <w:sz w:val="16"/>
                </w:rPr>
                <w:t>CloudSynchroniser</w:t>
              </w:r>
            </w:ins>
            <w:proofErr w:type="spellEnd"/>
          </w:p>
        </w:tc>
      </w:tr>
      <w:tr w:rsidR="00913FA6" w:rsidRPr="007163C8" w14:paraId="4FDE11B6" w14:textId="6DCBAB08" w:rsidTr="00F339A5">
        <w:trPr>
          <w:ins w:id="215" w:author="Rajiv Ramdhany" w:date="2017-10-17T15:14:00Z"/>
        </w:trPr>
        <w:tc>
          <w:tcPr>
            <w:tcW w:w="2263" w:type="dxa"/>
            <w:tcPrChange w:id="216" w:author="Rajiv Ramdhany" w:date="2017-10-18T11:22:00Z">
              <w:tcPr>
                <w:tcW w:w="2405" w:type="dxa"/>
                <w:gridSpan w:val="2"/>
              </w:tcPr>
            </w:tcPrChange>
          </w:tcPr>
          <w:p w14:paraId="6C32F604" w14:textId="0BE9143E" w:rsidR="00B44C58" w:rsidRPr="0008227D" w:rsidRDefault="00B44C58">
            <w:pPr>
              <w:spacing w:after="0"/>
              <w:rPr>
                <w:ins w:id="217" w:author="Rajiv Ramdhany" w:date="2017-10-17T15:14:00Z"/>
                <w:rFonts w:ascii="Consolas" w:hAnsi="Consolas" w:cs="Courier New"/>
                <w:sz w:val="16"/>
                <w:szCs w:val="16"/>
                <w:rPrChange w:id="218" w:author="Rajiv Ramdhany" w:date="2017-10-17T16:00:00Z">
                  <w:rPr>
                    <w:ins w:id="219" w:author="Rajiv Ramdhany" w:date="2017-10-17T15:14:00Z"/>
                    <w:rFonts w:ascii="Courier New" w:hAnsi="Courier New" w:cs="Courier New"/>
                    <w:sz w:val="21"/>
                  </w:rPr>
                </w:rPrChange>
              </w:rPr>
              <w:pPrChange w:id="220" w:author="Rajiv Ramdhany" w:date="2017-10-17T15:15:00Z">
                <w:pPr/>
              </w:pPrChange>
            </w:pPr>
            <w:proofErr w:type="spellStart"/>
            <w:ins w:id="221" w:author="Rajiv Ramdhany" w:date="2017-10-17T15:40:00Z">
              <w:r w:rsidRPr="0008227D">
                <w:rPr>
                  <w:rFonts w:ascii="Consolas" w:hAnsi="Consolas" w:cs="Courier New"/>
                  <w:sz w:val="16"/>
                  <w:szCs w:val="16"/>
                  <w:rPrChange w:id="222" w:author="Rajiv Ramdhany" w:date="2017-10-17T16:00:00Z">
                    <w:rPr>
                      <w:rFonts w:ascii="Consolas" w:hAnsi="Consolas" w:cs="Courier New"/>
                      <w:sz w:val="18"/>
                    </w:rPr>
                  </w:rPrChange>
                </w:rPr>
                <w:t>TimelineUpdateREQ</w:t>
              </w:r>
            </w:ins>
            <w:proofErr w:type="spellEnd"/>
          </w:p>
        </w:tc>
        <w:tc>
          <w:tcPr>
            <w:tcW w:w="2267" w:type="dxa"/>
            <w:tcPrChange w:id="223" w:author="Rajiv Ramdhany" w:date="2017-10-18T11:22:00Z">
              <w:tcPr>
                <w:tcW w:w="2125" w:type="dxa"/>
                <w:gridSpan w:val="3"/>
              </w:tcPr>
            </w:tcPrChange>
          </w:tcPr>
          <w:p w14:paraId="7A14DAE1" w14:textId="59415A75" w:rsidR="00B44C58" w:rsidRPr="00412C11" w:rsidRDefault="00B44C58">
            <w:pPr>
              <w:spacing w:after="0"/>
              <w:rPr>
                <w:ins w:id="224" w:author="Rajiv Ramdhany" w:date="2017-10-17T15:14:00Z"/>
                <w:sz w:val="20"/>
                <w:rPrChange w:id="225" w:author="Rajiv Ramdhany" w:date="2017-10-17T15:21:00Z">
                  <w:rPr>
                    <w:ins w:id="226" w:author="Rajiv Ramdhany" w:date="2017-10-17T15:14:00Z"/>
                  </w:rPr>
                </w:rPrChange>
              </w:rPr>
              <w:pPrChange w:id="227" w:author="Rajiv Ramdhany" w:date="2017-10-17T15:51:00Z">
                <w:pPr/>
              </w:pPrChange>
            </w:pPr>
            <w:ins w:id="228" w:author="Rajiv Ramdhany" w:date="2017-10-17T15:50:00Z">
              <w:r>
                <w:rPr>
                  <w:sz w:val="20"/>
                </w:rPr>
                <w:t xml:space="preserve">Request </w:t>
              </w:r>
            </w:ins>
            <w:ins w:id="229" w:author="Rajiv Ramdhany" w:date="2017-10-17T15:51:00Z">
              <w:r>
                <w:rPr>
                  <w:sz w:val="20"/>
                </w:rPr>
                <w:t xml:space="preserve">a </w:t>
              </w:r>
            </w:ins>
            <w:ins w:id="230" w:author="Rajiv Ramdhany" w:date="2017-10-17T15:50:00Z">
              <w:r>
                <w:rPr>
                  <w:sz w:val="20"/>
                </w:rPr>
                <w:t xml:space="preserve">device to </w:t>
              </w:r>
            </w:ins>
            <w:ins w:id="231" w:author="Rajiv Ramdhany" w:date="2017-10-17T15:51:00Z">
              <w:r>
                <w:rPr>
                  <w:sz w:val="20"/>
                </w:rPr>
                <w:t xml:space="preserve">send updates for a timeline </w:t>
              </w:r>
            </w:ins>
            <w:ins w:id="232" w:author="Rajiv Ramdhany" w:date="2017-10-17T15:52:00Z">
              <w:r>
                <w:rPr>
                  <w:sz w:val="20"/>
                </w:rPr>
                <w:t>it registered earlier</w:t>
              </w:r>
            </w:ins>
          </w:p>
        </w:tc>
        <w:tc>
          <w:tcPr>
            <w:tcW w:w="2768" w:type="dxa"/>
            <w:tcPrChange w:id="233" w:author="Rajiv Ramdhany" w:date="2017-10-18T11:22:00Z">
              <w:tcPr>
                <w:tcW w:w="2768" w:type="dxa"/>
              </w:tcPr>
            </w:tcPrChange>
          </w:tcPr>
          <w:p w14:paraId="2E982FE3" w14:textId="77777777" w:rsidR="00B44C58" w:rsidRDefault="00B44C58">
            <w:pPr>
              <w:spacing w:after="0"/>
              <w:rPr>
                <w:ins w:id="234" w:author="Rajiv Ramdhany" w:date="2017-10-17T15:41:00Z"/>
                <w:rFonts w:ascii="Consolas" w:hAnsi="Consolas" w:cs="Gill Sans"/>
                <w:sz w:val="16"/>
              </w:rPr>
              <w:pPrChange w:id="235" w:author="Rajiv Ramdhany" w:date="2017-10-17T15:16:00Z">
                <w:pPr/>
              </w:pPrChange>
            </w:pPr>
            <w:ins w:id="236" w:author="Rajiv Ramdhany" w:date="2017-10-17T15:41: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p>
          <w:p w14:paraId="70DE7388" w14:textId="33C985AE" w:rsidR="00B44C58" w:rsidRDefault="00B44C58">
            <w:pPr>
              <w:spacing w:after="0"/>
              <w:rPr>
                <w:ins w:id="237" w:author="Rajiv Ramdhany" w:date="2017-10-17T15:41:00Z"/>
                <w:rFonts w:ascii="Consolas" w:hAnsi="Consolas" w:cs="Gill Sans"/>
                <w:sz w:val="16"/>
              </w:rPr>
              <w:pPrChange w:id="238" w:author="Rajiv Ramdhany" w:date="2017-10-17T15:16:00Z">
                <w:pPr/>
              </w:pPrChange>
            </w:pPr>
            <w:ins w:id="239" w:author="Rajiv Ramdhany" w:date="2017-10-17T15:41:00Z">
              <w:r w:rsidRPr="00BE79EF">
                <w:rPr>
                  <w:rFonts w:ascii="Consolas" w:hAnsi="Consolas" w:cs="Gill Sans"/>
                  <w:sz w:val="16"/>
                </w:rPr>
                <w:t>devices/</w:t>
              </w:r>
            </w:ins>
            <w:ins w:id="240" w:author="Rajiv Ramdhany" w:date="2017-10-17T15:57:00Z">
              <w:r w:rsidR="0008227D">
                <w:rPr>
                  <w:rFonts w:ascii="Consolas" w:hAnsi="Consolas" w:cs="Gill Sans"/>
                  <w:sz w:val="16"/>
                </w:rPr>
                <w:t>{</w:t>
              </w:r>
            </w:ins>
            <w:proofErr w:type="spellStart"/>
            <w:ins w:id="241" w:author="Rajiv Ramdhany" w:date="2017-10-17T15:41:00Z">
              <w:r w:rsidRPr="00BE79EF">
                <w:rPr>
                  <w:rFonts w:ascii="Consolas" w:hAnsi="Consolas" w:cs="Gill Sans"/>
                  <w:sz w:val="16"/>
                </w:rPr>
                <w:t>deviceid</w:t>
              </w:r>
              <w:proofErr w:type="spellEnd"/>
              <w:r w:rsidRPr="00BE79EF">
                <w:rPr>
                  <w:rFonts w:ascii="Consolas" w:hAnsi="Consolas" w:cs="Gill Sans"/>
                  <w:sz w:val="16"/>
                </w:rPr>
                <w:t>}/</w:t>
              </w:r>
            </w:ins>
          </w:p>
          <w:p w14:paraId="0D1DEB71" w14:textId="21031EF2" w:rsidR="00B44C58" w:rsidRPr="00412C11" w:rsidRDefault="00B44C58">
            <w:pPr>
              <w:spacing w:after="0"/>
              <w:rPr>
                <w:ins w:id="242" w:author="Rajiv Ramdhany" w:date="2017-10-17T15:14:00Z"/>
                <w:rFonts w:ascii="Consolas" w:hAnsi="Consolas" w:cs="Gill Sans"/>
                <w:sz w:val="16"/>
                <w:rPrChange w:id="243" w:author="Rajiv Ramdhany" w:date="2017-10-17T15:20:00Z">
                  <w:rPr>
                    <w:ins w:id="244" w:author="Rajiv Ramdhany" w:date="2017-10-17T15:14:00Z"/>
                  </w:rPr>
                </w:rPrChange>
              </w:rPr>
              <w:pPrChange w:id="245" w:author="Rajiv Ramdhany" w:date="2017-10-17T15:16:00Z">
                <w:pPr/>
              </w:pPrChange>
            </w:pPr>
            <w:ins w:id="246" w:author="Rajiv Ramdhany" w:date="2017-10-17T15:41:00Z">
              <w:r w:rsidRPr="00BE79EF">
                <w:rPr>
                  <w:rFonts w:ascii="Consolas" w:hAnsi="Consolas" w:cs="Gill Sans"/>
                  <w:sz w:val="16"/>
                </w:rPr>
                <w:t>timelines/{</w:t>
              </w:r>
              <w:proofErr w:type="spellStart"/>
              <w:r w:rsidRPr="00BE79EF">
                <w:rPr>
                  <w:rFonts w:ascii="Consolas" w:hAnsi="Consolas" w:cs="Gill Sans"/>
                  <w:sz w:val="16"/>
                </w:rPr>
                <w:t>timelineid</w:t>
              </w:r>
              <w:proofErr w:type="spellEnd"/>
              <w:r w:rsidRPr="00BE79EF">
                <w:rPr>
                  <w:rFonts w:ascii="Consolas" w:hAnsi="Consolas" w:cs="Gill Sans"/>
                  <w:sz w:val="16"/>
                </w:rPr>
                <w:t>}/REQ</w:t>
              </w:r>
            </w:ins>
          </w:p>
        </w:tc>
        <w:tc>
          <w:tcPr>
            <w:tcW w:w="1712" w:type="dxa"/>
            <w:tcPrChange w:id="247" w:author="Rajiv Ramdhany" w:date="2017-10-18T11:22:00Z">
              <w:tcPr>
                <w:tcW w:w="1712" w:type="dxa"/>
              </w:tcPr>
            </w:tcPrChange>
          </w:tcPr>
          <w:p w14:paraId="396D50D6" w14:textId="42678B04" w:rsidR="00B44C58" w:rsidRPr="00BE79EF" w:rsidRDefault="00B1524E" w:rsidP="00412C11">
            <w:pPr>
              <w:spacing w:after="0"/>
              <w:rPr>
                <w:ins w:id="248" w:author="Rajiv Ramdhany" w:date="2017-10-17T15:55:00Z"/>
                <w:rFonts w:ascii="Consolas" w:hAnsi="Consolas" w:cs="Gill Sans"/>
                <w:sz w:val="16"/>
              </w:rPr>
            </w:pPr>
            <w:proofErr w:type="spellStart"/>
            <w:ins w:id="249" w:author="Rajiv Ramdhany" w:date="2017-10-17T16:08:00Z">
              <w:r>
                <w:rPr>
                  <w:rFonts w:ascii="Consolas" w:hAnsi="Consolas" w:cs="Gill Sans"/>
                  <w:sz w:val="16"/>
                </w:rPr>
                <w:t>SessionController</w:t>
              </w:r>
            </w:ins>
            <w:proofErr w:type="spellEnd"/>
          </w:p>
        </w:tc>
      </w:tr>
      <w:tr w:rsidR="00913FA6" w:rsidRPr="007163C8" w14:paraId="0AB63A59" w14:textId="31C2F031" w:rsidTr="00F339A5">
        <w:trPr>
          <w:ins w:id="250" w:author="Rajiv Ramdhany" w:date="2017-10-17T15:40:00Z"/>
        </w:trPr>
        <w:tc>
          <w:tcPr>
            <w:tcW w:w="2263" w:type="dxa"/>
            <w:tcPrChange w:id="251" w:author="Rajiv Ramdhany" w:date="2017-10-18T11:22:00Z">
              <w:tcPr>
                <w:tcW w:w="2405" w:type="dxa"/>
                <w:gridSpan w:val="2"/>
              </w:tcPr>
            </w:tcPrChange>
          </w:tcPr>
          <w:p w14:paraId="7B5B24B1" w14:textId="01104FD0" w:rsidR="0008227D" w:rsidRPr="0008227D" w:rsidRDefault="0008227D" w:rsidP="00A72C3B">
            <w:pPr>
              <w:spacing w:after="0"/>
              <w:rPr>
                <w:ins w:id="252" w:author="Rajiv Ramdhany" w:date="2017-10-17T15:40:00Z"/>
                <w:rFonts w:ascii="Consolas" w:hAnsi="Consolas" w:cs="Courier New"/>
                <w:sz w:val="16"/>
                <w:szCs w:val="16"/>
                <w:rPrChange w:id="253" w:author="Rajiv Ramdhany" w:date="2017-10-17T16:00:00Z">
                  <w:rPr>
                    <w:ins w:id="254" w:author="Rajiv Ramdhany" w:date="2017-10-17T15:40:00Z"/>
                    <w:rFonts w:ascii="Consolas" w:hAnsi="Consolas" w:cs="Courier New"/>
                    <w:sz w:val="18"/>
                  </w:rPr>
                </w:rPrChange>
              </w:rPr>
            </w:pPr>
            <w:proofErr w:type="spellStart"/>
            <w:ins w:id="255" w:author="Rajiv Ramdhany" w:date="2017-10-17T15:56:00Z">
              <w:r w:rsidRPr="0008227D">
                <w:rPr>
                  <w:rFonts w:ascii="Consolas" w:hAnsi="Consolas" w:cs="Courier New"/>
                  <w:sz w:val="16"/>
                  <w:szCs w:val="16"/>
                  <w:rPrChange w:id="256" w:author="Rajiv Ramdhany" w:date="2017-10-17T16:00:00Z">
                    <w:rPr>
                      <w:rFonts w:ascii="Consolas" w:hAnsi="Consolas" w:cs="Courier New"/>
                      <w:sz w:val="18"/>
                    </w:rPr>
                  </w:rPrChange>
                </w:rPr>
                <w:t>TimelineUpdateRESP</w:t>
              </w:r>
            </w:ins>
            <w:proofErr w:type="spellEnd"/>
          </w:p>
        </w:tc>
        <w:tc>
          <w:tcPr>
            <w:tcW w:w="2267" w:type="dxa"/>
            <w:tcPrChange w:id="257" w:author="Rajiv Ramdhany" w:date="2017-10-18T11:22:00Z">
              <w:tcPr>
                <w:tcW w:w="2125" w:type="dxa"/>
                <w:gridSpan w:val="3"/>
              </w:tcPr>
            </w:tcPrChange>
          </w:tcPr>
          <w:p w14:paraId="729B83B9" w14:textId="2CCBC90D" w:rsidR="0008227D" w:rsidRPr="00412C11" w:rsidRDefault="0008227D">
            <w:pPr>
              <w:spacing w:after="0"/>
              <w:rPr>
                <w:ins w:id="258" w:author="Rajiv Ramdhany" w:date="2017-10-17T15:40:00Z"/>
                <w:sz w:val="20"/>
              </w:rPr>
            </w:pPr>
            <w:ins w:id="259" w:author="Rajiv Ramdhany" w:date="2017-10-17T15:56:00Z">
              <w:r>
                <w:rPr>
                  <w:sz w:val="20"/>
                </w:rPr>
                <w:t xml:space="preserve">Response from device </w:t>
              </w:r>
            </w:ins>
            <w:ins w:id="260" w:author="Rajiv Ramdhany" w:date="2017-10-17T15:57:00Z">
              <w:r>
                <w:rPr>
                  <w:sz w:val="20"/>
                </w:rPr>
                <w:t>to timeline update request</w:t>
              </w:r>
            </w:ins>
          </w:p>
        </w:tc>
        <w:tc>
          <w:tcPr>
            <w:tcW w:w="2768" w:type="dxa"/>
            <w:tcPrChange w:id="261" w:author="Rajiv Ramdhany" w:date="2017-10-18T11:22:00Z">
              <w:tcPr>
                <w:tcW w:w="2768" w:type="dxa"/>
              </w:tcPr>
            </w:tcPrChange>
          </w:tcPr>
          <w:p w14:paraId="53193FED" w14:textId="3640313C" w:rsidR="0008227D" w:rsidRPr="00412C11" w:rsidRDefault="0008227D">
            <w:pPr>
              <w:spacing w:after="0"/>
              <w:rPr>
                <w:ins w:id="262" w:author="Rajiv Ramdhany" w:date="2017-10-17T15:40:00Z"/>
                <w:rFonts w:ascii="Consolas" w:hAnsi="Consolas" w:cs="Gill Sans"/>
                <w:sz w:val="16"/>
              </w:rPr>
            </w:pPr>
            <w:ins w:id="263" w:author="Rajiv Ramdhany" w:date="2017-10-17T15:56: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ins w:id="264" w:author="Rajiv Ramdhany" w:date="2017-10-17T15:58:00Z">
              <w:r>
                <w:rPr>
                  <w:rFonts w:ascii="Consolas" w:hAnsi="Consolas" w:cs="Gill Sans"/>
                  <w:sz w:val="16"/>
                </w:rPr>
                <w:t>RESP</w:t>
              </w:r>
            </w:ins>
          </w:p>
        </w:tc>
        <w:tc>
          <w:tcPr>
            <w:tcW w:w="1712" w:type="dxa"/>
            <w:tcPrChange w:id="265" w:author="Rajiv Ramdhany" w:date="2017-10-18T11:22:00Z">
              <w:tcPr>
                <w:tcW w:w="1712" w:type="dxa"/>
              </w:tcPr>
            </w:tcPrChange>
          </w:tcPr>
          <w:p w14:paraId="1E856876" w14:textId="7415C301" w:rsidR="0008227D" w:rsidRPr="00412C11" w:rsidRDefault="00AF4E94" w:rsidP="00412C11">
            <w:pPr>
              <w:spacing w:after="0"/>
              <w:rPr>
                <w:ins w:id="266" w:author="Rajiv Ramdhany" w:date="2017-10-17T15:55:00Z"/>
                <w:rFonts w:ascii="Consolas" w:hAnsi="Consolas" w:cs="Gill Sans"/>
                <w:sz w:val="16"/>
              </w:rPr>
            </w:pPr>
            <w:ins w:id="267" w:author="Rajiv Ramdhany" w:date="2017-10-17T16:11:00Z">
              <w:r>
                <w:rPr>
                  <w:rFonts w:ascii="Consolas" w:hAnsi="Consolas" w:cs="Gill Sans"/>
                  <w:sz w:val="16"/>
                </w:rPr>
                <w:t xml:space="preserve">Target device’s </w:t>
              </w:r>
              <w:proofErr w:type="spellStart"/>
              <w:r>
                <w:rPr>
                  <w:rFonts w:ascii="Consolas" w:hAnsi="Consolas" w:cs="Gill Sans"/>
                  <w:sz w:val="16"/>
                </w:rPr>
                <w:t>CloudSynchroniser</w:t>
              </w:r>
            </w:ins>
            <w:proofErr w:type="spellEnd"/>
          </w:p>
        </w:tc>
      </w:tr>
      <w:tr w:rsidR="00913FA6" w:rsidRPr="007163C8" w14:paraId="6BB4E007" w14:textId="7F05367A" w:rsidTr="00F339A5">
        <w:trPr>
          <w:ins w:id="268" w:author="Rajiv Ramdhany" w:date="2017-10-17T15:09:00Z"/>
        </w:trPr>
        <w:tc>
          <w:tcPr>
            <w:tcW w:w="2263" w:type="dxa"/>
            <w:tcPrChange w:id="269" w:author="Rajiv Ramdhany" w:date="2017-10-18T11:22:00Z">
              <w:tcPr>
                <w:tcW w:w="2405" w:type="dxa"/>
                <w:gridSpan w:val="2"/>
              </w:tcPr>
            </w:tcPrChange>
          </w:tcPr>
          <w:p w14:paraId="6F3BFF0F" w14:textId="527BD103" w:rsidR="0008227D" w:rsidRPr="0008227D" w:rsidRDefault="0008227D">
            <w:pPr>
              <w:spacing w:after="0"/>
              <w:rPr>
                <w:ins w:id="270" w:author="Rajiv Ramdhany" w:date="2017-10-17T15:09:00Z"/>
                <w:rFonts w:ascii="Consolas" w:hAnsi="Consolas" w:cs="Courier New"/>
                <w:sz w:val="16"/>
                <w:szCs w:val="16"/>
                <w:rPrChange w:id="271" w:author="Rajiv Ramdhany" w:date="2017-10-17T16:00:00Z">
                  <w:rPr>
                    <w:ins w:id="272" w:author="Rajiv Ramdhany" w:date="2017-10-17T15:09:00Z"/>
                    <w:rFonts w:ascii="Courier New" w:hAnsi="Courier New" w:cs="Courier New"/>
                    <w:sz w:val="21"/>
                  </w:rPr>
                </w:rPrChange>
              </w:rPr>
              <w:pPrChange w:id="273" w:author="Rajiv Ramdhany" w:date="2017-10-17T15:16:00Z">
                <w:pPr/>
              </w:pPrChange>
            </w:pPr>
            <w:proofErr w:type="spellStart"/>
            <w:ins w:id="274" w:author="Rajiv Ramdhany" w:date="2017-10-17T15:09:00Z">
              <w:r w:rsidRPr="0008227D">
                <w:rPr>
                  <w:rFonts w:ascii="Consolas" w:hAnsi="Consolas" w:cs="Courier New"/>
                  <w:sz w:val="16"/>
                  <w:szCs w:val="16"/>
                  <w:rPrChange w:id="275" w:author="Rajiv Ramdhany" w:date="2017-10-17T16:00:00Z">
                    <w:rPr>
                      <w:rFonts w:ascii="Courier New" w:hAnsi="Courier New" w:cs="Courier New"/>
                      <w:sz w:val="21"/>
                    </w:rPr>
                  </w:rPrChange>
                </w:rPr>
                <w:t>TimelineRegREQ</w:t>
              </w:r>
              <w:proofErr w:type="spellEnd"/>
            </w:ins>
          </w:p>
        </w:tc>
        <w:tc>
          <w:tcPr>
            <w:tcW w:w="2267" w:type="dxa"/>
            <w:tcPrChange w:id="276" w:author="Rajiv Ramdhany" w:date="2017-10-18T11:22:00Z">
              <w:tcPr>
                <w:tcW w:w="2125" w:type="dxa"/>
                <w:gridSpan w:val="3"/>
              </w:tcPr>
            </w:tcPrChange>
          </w:tcPr>
          <w:p w14:paraId="005610FD" w14:textId="01E6F374" w:rsidR="0008227D" w:rsidRPr="00412C11" w:rsidRDefault="00AF4E94">
            <w:pPr>
              <w:spacing w:after="0"/>
              <w:rPr>
                <w:ins w:id="277" w:author="Rajiv Ramdhany" w:date="2017-10-17T15:09:00Z"/>
                <w:sz w:val="20"/>
                <w:rPrChange w:id="278" w:author="Rajiv Ramdhany" w:date="2017-10-17T15:21:00Z">
                  <w:rPr>
                    <w:ins w:id="279" w:author="Rajiv Ramdhany" w:date="2017-10-17T15:09:00Z"/>
                  </w:rPr>
                </w:rPrChange>
              </w:rPr>
              <w:pPrChange w:id="280" w:author="Rajiv Ramdhany" w:date="2017-10-17T15:16:00Z">
                <w:pPr/>
              </w:pPrChange>
            </w:pPr>
            <w:ins w:id="281" w:author="Rajiv Ramdhany" w:date="2017-10-17T16:11:00Z">
              <w:r>
                <w:rPr>
                  <w:sz w:val="20"/>
                </w:rPr>
                <w:t>A request to publish a timeline for sync</w:t>
              </w:r>
            </w:ins>
          </w:p>
        </w:tc>
        <w:tc>
          <w:tcPr>
            <w:tcW w:w="2768" w:type="dxa"/>
            <w:tcPrChange w:id="282" w:author="Rajiv Ramdhany" w:date="2017-10-18T11:22:00Z">
              <w:tcPr>
                <w:tcW w:w="2768" w:type="dxa"/>
              </w:tcPr>
            </w:tcPrChange>
          </w:tcPr>
          <w:p w14:paraId="0E3468C4" w14:textId="630E430F" w:rsidR="0008227D" w:rsidRPr="00412C11" w:rsidRDefault="00AF4E94">
            <w:pPr>
              <w:spacing w:after="0"/>
              <w:rPr>
                <w:ins w:id="283" w:author="Rajiv Ramdhany" w:date="2017-10-17T15:10:00Z"/>
                <w:rFonts w:ascii="Consolas" w:hAnsi="Consolas" w:cs="Gill Sans"/>
                <w:sz w:val="16"/>
                <w:rPrChange w:id="284" w:author="Rajiv Ramdhany" w:date="2017-10-17T15:20:00Z">
                  <w:rPr>
                    <w:ins w:id="285" w:author="Rajiv Ramdhany" w:date="2017-10-17T15:10:00Z"/>
                  </w:rPr>
                </w:rPrChange>
              </w:rPr>
              <w:pPrChange w:id="286" w:author="Rajiv Ramdhany" w:date="2017-10-17T15:16:00Z">
                <w:pPr/>
              </w:pPrChange>
            </w:pPr>
            <w:ins w:id="287" w:author="Rajiv Ramdhany" w:date="2017-10-17T16:12: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}/REQ</w:t>
              </w:r>
            </w:ins>
          </w:p>
        </w:tc>
        <w:tc>
          <w:tcPr>
            <w:tcW w:w="1712" w:type="dxa"/>
            <w:tcPrChange w:id="288" w:author="Rajiv Ramdhany" w:date="2017-10-18T11:22:00Z">
              <w:tcPr>
                <w:tcW w:w="1712" w:type="dxa"/>
              </w:tcPr>
            </w:tcPrChange>
          </w:tcPr>
          <w:p w14:paraId="0607EEB2" w14:textId="3DF0FA2C" w:rsidR="0008227D" w:rsidRPr="00412C11" w:rsidRDefault="00AF4E94">
            <w:pPr>
              <w:spacing w:after="0"/>
              <w:rPr>
                <w:ins w:id="289" w:author="Rajiv Ramdhany" w:date="2017-10-17T15:55:00Z"/>
                <w:rFonts w:ascii="Consolas" w:hAnsi="Consolas" w:cs="Gill Sans"/>
                <w:sz w:val="16"/>
              </w:rPr>
            </w:pPr>
            <w:ins w:id="290" w:author="Rajiv Ramdhany" w:date="2017-10-17T16:12:00Z">
              <w:r>
                <w:rPr>
                  <w:rFonts w:ascii="Consolas" w:hAnsi="Consolas" w:cs="Gill Sans"/>
                  <w:sz w:val="16"/>
                </w:rPr>
                <w:t xml:space="preserve">Timeline-provider’s </w:t>
              </w:r>
              <w:proofErr w:type="spellStart"/>
              <w:r>
                <w:rPr>
                  <w:rFonts w:ascii="Consolas" w:hAnsi="Consolas" w:cs="Gill Sans"/>
                  <w:sz w:val="16"/>
                </w:rPr>
                <w:t>CloudSynchroniser</w:t>
              </w:r>
            </w:ins>
            <w:proofErr w:type="spellEnd"/>
          </w:p>
        </w:tc>
      </w:tr>
      <w:tr w:rsidR="00913FA6" w:rsidRPr="007163C8" w14:paraId="3F7881F1" w14:textId="795CC640" w:rsidTr="00F339A5">
        <w:trPr>
          <w:ins w:id="291" w:author="Rajiv Ramdhany" w:date="2017-10-17T15:15:00Z"/>
        </w:trPr>
        <w:tc>
          <w:tcPr>
            <w:tcW w:w="2263" w:type="dxa"/>
            <w:tcPrChange w:id="292" w:author="Rajiv Ramdhany" w:date="2017-10-18T11:22:00Z">
              <w:tcPr>
                <w:tcW w:w="2405" w:type="dxa"/>
                <w:gridSpan w:val="2"/>
              </w:tcPr>
            </w:tcPrChange>
          </w:tcPr>
          <w:p w14:paraId="401A09E0" w14:textId="5B3D1C84" w:rsidR="0008227D" w:rsidRPr="0008227D" w:rsidRDefault="0008227D" w:rsidP="00A72C3B">
            <w:pPr>
              <w:spacing w:after="0"/>
              <w:rPr>
                <w:ins w:id="293" w:author="Rajiv Ramdhany" w:date="2017-10-17T15:15:00Z"/>
                <w:rFonts w:ascii="Consolas" w:hAnsi="Consolas" w:cs="Courier New"/>
                <w:sz w:val="16"/>
                <w:szCs w:val="16"/>
                <w:rPrChange w:id="294" w:author="Rajiv Ramdhany" w:date="2017-10-17T16:00:00Z">
                  <w:rPr>
                    <w:ins w:id="295" w:author="Rajiv Ramdhany" w:date="2017-10-17T15:15:00Z"/>
                    <w:rFonts w:ascii="Courier New" w:hAnsi="Courier New" w:cs="Courier New"/>
                    <w:sz w:val="21"/>
                  </w:rPr>
                </w:rPrChange>
              </w:rPr>
            </w:pPr>
            <w:proofErr w:type="spellStart"/>
            <w:ins w:id="296" w:author="Rajiv Ramdhany" w:date="2017-10-17T15:16:00Z">
              <w:r w:rsidRPr="0008227D">
                <w:rPr>
                  <w:rFonts w:ascii="Consolas" w:hAnsi="Consolas" w:cs="Courier New"/>
                  <w:sz w:val="16"/>
                  <w:szCs w:val="16"/>
                  <w:rPrChange w:id="297" w:author="Rajiv Ramdhany" w:date="2017-10-17T16:00:00Z">
                    <w:rPr>
                      <w:rFonts w:ascii="Courier New" w:hAnsi="Courier New" w:cs="Courier New"/>
                      <w:sz w:val="21"/>
                    </w:rPr>
                  </w:rPrChange>
                </w:rPr>
                <w:t>TimelineRegRESP</w:t>
              </w:r>
            </w:ins>
            <w:proofErr w:type="spellEnd"/>
          </w:p>
        </w:tc>
        <w:tc>
          <w:tcPr>
            <w:tcW w:w="2267" w:type="dxa"/>
            <w:tcPrChange w:id="298" w:author="Rajiv Ramdhany" w:date="2017-10-18T11:22:00Z">
              <w:tcPr>
                <w:tcW w:w="2125" w:type="dxa"/>
                <w:gridSpan w:val="3"/>
              </w:tcPr>
            </w:tcPrChange>
          </w:tcPr>
          <w:p w14:paraId="41F9A1E7" w14:textId="63DD11ED" w:rsidR="0008227D" w:rsidRPr="00412C11" w:rsidRDefault="00AF4E94">
            <w:pPr>
              <w:spacing w:after="0"/>
              <w:rPr>
                <w:ins w:id="299" w:author="Rajiv Ramdhany" w:date="2017-10-17T15:15:00Z"/>
                <w:sz w:val="20"/>
                <w:rPrChange w:id="300" w:author="Rajiv Ramdhany" w:date="2017-10-17T15:21:00Z">
                  <w:rPr>
                    <w:ins w:id="301" w:author="Rajiv Ramdhany" w:date="2017-10-17T15:15:00Z"/>
                  </w:rPr>
                </w:rPrChange>
              </w:rPr>
            </w:pPr>
            <w:ins w:id="302" w:author="Rajiv Ramdhany" w:date="2017-10-17T16:13:00Z">
              <w:r>
                <w:rPr>
                  <w:sz w:val="20"/>
                </w:rPr>
                <w:t>Response to timeline registration request</w:t>
              </w:r>
            </w:ins>
          </w:p>
        </w:tc>
        <w:tc>
          <w:tcPr>
            <w:tcW w:w="2768" w:type="dxa"/>
            <w:tcPrChange w:id="303" w:author="Rajiv Ramdhany" w:date="2017-10-18T11:22:00Z">
              <w:tcPr>
                <w:tcW w:w="2768" w:type="dxa"/>
              </w:tcPr>
            </w:tcPrChange>
          </w:tcPr>
          <w:p w14:paraId="2940CF0A" w14:textId="77777777" w:rsidR="00AF4E94" w:rsidRDefault="00AF4E94" w:rsidP="00AF4E94">
            <w:pPr>
              <w:spacing w:after="0"/>
              <w:rPr>
                <w:ins w:id="304" w:author="Rajiv Ramdhany" w:date="2017-10-17T16:12:00Z"/>
                <w:rFonts w:ascii="Consolas" w:hAnsi="Consolas" w:cs="Gill Sans"/>
                <w:sz w:val="16"/>
              </w:rPr>
            </w:pPr>
            <w:ins w:id="305" w:author="Rajiv Ramdhany" w:date="2017-10-17T16:12: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w:t>
              </w:r>
              <w:r>
                <w:rPr>
                  <w:rFonts w:ascii="Consolas" w:hAnsi="Consolas" w:cs="Gill Sans"/>
                  <w:sz w:val="16"/>
                </w:rPr>
                <w:t>devices/</w:t>
              </w:r>
            </w:ins>
          </w:p>
          <w:p w14:paraId="20C4F85B" w14:textId="3653820F" w:rsidR="0008227D" w:rsidRPr="00412C11" w:rsidRDefault="00AF4E94">
            <w:pPr>
              <w:spacing w:after="0"/>
              <w:rPr>
                <w:ins w:id="306" w:author="Rajiv Ramdhany" w:date="2017-10-17T15:15:00Z"/>
                <w:rFonts w:ascii="Consolas" w:hAnsi="Consolas" w:cs="Gill Sans"/>
                <w:sz w:val="16"/>
                <w:rPrChange w:id="307" w:author="Rajiv Ramdhany" w:date="2017-10-17T15:20:00Z">
                  <w:rPr>
                    <w:ins w:id="308" w:author="Rajiv Ramdhany" w:date="2017-10-17T15:15:00Z"/>
                  </w:rPr>
                </w:rPrChange>
              </w:rPr>
            </w:pPr>
            <w:ins w:id="309" w:author="Rajiv Ramdhany" w:date="2017-10-17T16:12:00Z">
              <w:r>
                <w:rPr>
                  <w:rFonts w:ascii="Consolas" w:hAnsi="Consolas" w:cs="Gill Sans"/>
                  <w:sz w:val="16"/>
                </w:rPr>
                <w:t>{</w:t>
              </w:r>
              <w:proofErr w:type="spellStart"/>
              <w:r>
                <w:rPr>
                  <w:rFonts w:ascii="Consolas" w:hAnsi="Consolas" w:cs="Gill Sans"/>
                  <w:sz w:val="16"/>
                </w:rPr>
                <w:t>deviceid</w:t>
              </w:r>
              <w:proofErr w:type="spellEnd"/>
              <w:r>
                <w:rPr>
                  <w:rFonts w:ascii="Consolas" w:hAnsi="Consolas" w:cs="Gill Sans"/>
                  <w:sz w:val="16"/>
                </w:rPr>
                <w:t>}/RESP</w:t>
              </w:r>
            </w:ins>
          </w:p>
        </w:tc>
        <w:tc>
          <w:tcPr>
            <w:tcW w:w="1712" w:type="dxa"/>
            <w:tcPrChange w:id="310" w:author="Rajiv Ramdhany" w:date="2017-10-18T11:22:00Z">
              <w:tcPr>
                <w:tcW w:w="1712" w:type="dxa"/>
              </w:tcPr>
            </w:tcPrChange>
          </w:tcPr>
          <w:p w14:paraId="772E902A" w14:textId="60BA3DAD" w:rsidR="0008227D" w:rsidRPr="00412C11" w:rsidRDefault="00AF4E94" w:rsidP="00412C11">
            <w:pPr>
              <w:spacing w:after="0"/>
              <w:rPr>
                <w:ins w:id="311" w:author="Rajiv Ramdhany" w:date="2017-10-17T15:55:00Z"/>
                <w:rFonts w:ascii="Consolas" w:hAnsi="Consolas" w:cs="Gill Sans"/>
                <w:sz w:val="16"/>
              </w:rPr>
            </w:pPr>
            <w:proofErr w:type="spellStart"/>
            <w:ins w:id="312" w:author="Rajiv Ramdhany" w:date="2017-10-17T16:13:00Z">
              <w:r>
                <w:rPr>
                  <w:rFonts w:ascii="Consolas" w:hAnsi="Consolas" w:cs="Gill Sans"/>
                  <w:sz w:val="16"/>
                </w:rPr>
                <w:t>SessionController</w:t>
              </w:r>
            </w:ins>
            <w:proofErr w:type="spellEnd"/>
          </w:p>
        </w:tc>
      </w:tr>
      <w:tr w:rsidR="00913FA6" w:rsidRPr="007163C8" w14:paraId="3C2852E6" w14:textId="505D9278" w:rsidTr="00F339A5">
        <w:trPr>
          <w:ins w:id="313" w:author="Rajiv Ramdhany" w:date="2017-10-17T15:09:00Z"/>
        </w:trPr>
        <w:tc>
          <w:tcPr>
            <w:tcW w:w="2263" w:type="dxa"/>
            <w:tcPrChange w:id="314" w:author="Rajiv Ramdhany" w:date="2017-10-18T11:22:00Z">
              <w:tcPr>
                <w:tcW w:w="2405" w:type="dxa"/>
                <w:gridSpan w:val="2"/>
              </w:tcPr>
            </w:tcPrChange>
          </w:tcPr>
          <w:p w14:paraId="150356DF" w14:textId="77777777" w:rsidR="0008227D" w:rsidRPr="0008227D" w:rsidRDefault="0008227D">
            <w:pPr>
              <w:spacing w:after="0"/>
              <w:rPr>
                <w:ins w:id="315" w:author="Rajiv Ramdhany" w:date="2017-10-17T15:09:00Z"/>
                <w:rFonts w:ascii="Consolas" w:hAnsi="Consolas" w:cs="Courier New"/>
                <w:sz w:val="16"/>
                <w:szCs w:val="16"/>
                <w:rPrChange w:id="316" w:author="Rajiv Ramdhany" w:date="2017-10-17T16:00:00Z">
                  <w:rPr>
                    <w:ins w:id="317" w:author="Rajiv Ramdhany" w:date="2017-10-17T15:09:00Z"/>
                    <w:rFonts w:ascii="Courier New" w:hAnsi="Courier New" w:cs="Courier New"/>
                    <w:sz w:val="21"/>
                  </w:rPr>
                </w:rPrChange>
              </w:rPr>
              <w:pPrChange w:id="318" w:author="Rajiv Ramdhany" w:date="2017-10-17T15:15:00Z">
                <w:pPr/>
              </w:pPrChange>
            </w:pPr>
            <w:proofErr w:type="spellStart"/>
            <w:ins w:id="319" w:author="Rajiv Ramdhany" w:date="2017-10-17T15:09:00Z">
              <w:r w:rsidRPr="0008227D">
                <w:rPr>
                  <w:rFonts w:ascii="Consolas" w:hAnsi="Consolas" w:cs="Courier New"/>
                  <w:sz w:val="16"/>
                  <w:szCs w:val="16"/>
                  <w:rPrChange w:id="320" w:author="Rajiv Ramdhany" w:date="2017-10-17T16:00:00Z">
                    <w:rPr>
                      <w:rFonts w:ascii="Courier New" w:hAnsi="Courier New" w:cs="Courier New"/>
                      <w:sz w:val="21"/>
                    </w:rPr>
                  </w:rPrChange>
                </w:rPr>
                <w:t>ContentIdChange</w:t>
              </w:r>
              <w:proofErr w:type="spellEnd"/>
              <w:r w:rsidRPr="0008227D">
                <w:rPr>
                  <w:rFonts w:ascii="Consolas" w:hAnsi="Consolas" w:cs="Courier New"/>
                  <w:sz w:val="16"/>
                  <w:szCs w:val="16"/>
                  <w:rPrChange w:id="321" w:author="Rajiv Ramdhany" w:date="2017-10-17T16:00:00Z">
                    <w:rPr>
                      <w:rFonts w:ascii="Courier New" w:hAnsi="Courier New" w:cs="Courier New"/>
                      <w:sz w:val="21"/>
                    </w:rPr>
                  </w:rPrChange>
                </w:rPr>
                <w:t xml:space="preserve"> </w:t>
              </w:r>
            </w:ins>
          </w:p>
        </w:tc>
        <w:tc>
          <w:tcPr>
            <w:tcW w:w="2267" w:type="dxa"/>
            <w:tcPrChange w:id="322" w:author="Rajiv Ramdhany" w:date="2017-10-18T11:22:00Z">
              <w:tcPr>
                <w:tcW w:w="2125" w:type="dxa"/>
                <w:gridSpan w:val="3"/>
              </w:tcPr>
            </w:tcPrChange>
          </w:tcPr>
          <w:p w14:paraId="3F5727CF" w14:textId="77777777" w:rsidR="0008227D" w:rsidRPr="00412C11" w:rsidRDefault="0008227D">
            <w:pPr>
              <w:spacing w:after="0"/>
              <w:rPr>
                <w:ins w:id="323" w:author="Rajiv Ramdhany" w:date="2017-10-17T15:09:00Z"/>
                <w:sz w:val="20"/>
                <w:rPrChange w:id="324" w:author="Rajiv Ramdhany" w:date="2017-10-17T15:21:00Z">
                  <w:rPr>
                    <w:ins w:id="325" w:author="Rajiv Ramdhany" w:date="2017-10-17T15:09:00Z"/>
                  </w:rPr>
                </w:rPrChange>
              </w:rPr>
              <w:pPrChange w:id="326" w:author="Rajiv Ramdhany" w:date="2017-10-17T15:16:00Z">
                <w:pPr/>
              </w:pPrChange>
            </w:pPr>
          </w:p>
        </w:tc>
        <w:tc>
          <w:tcPr>
            <w:tcW w:w="2768" w:type="dxa"/>
            <w:tcPrChange w:id="327" w:author="Rajiv Ramdhany" w:date="2017-10-18T11:22:00Z">
              <w:tcPr>
                <w:tcW w:w="2768" w:type="dxa"/>
              </w:tcPr>
            </w:tcPrChange>
          </w:tcPr>
          <w:p w14:paraId="2A75FAF3" w14:textId="77777777" w:rsidR="0008227D" w:rsidRPr="00412C11" w:rsidRDefault="0008227D">
            <w:pPr>
              <w:spacing w:after="0"/>
              <w:rPr>
                <w:ins w:id="328" w:author="Rajiv Ramdhany" w:date="2017-10-17T15:10:00Z"/>
                <w:rFonts w:ascii="Consolas" w:hAnsi="Consolas" w:cs="Gill Sans"/>
                <w:sz w:val="16"/>
                <w:rPrChange w:id="329" w:author="Rajiv Ramdhany" w:date="2017-10-17T15:20:00Z">
                  <w:rPr>
                    <w:ins w:id="330" w:author="Rajiv Ramdhany" w:date="2017-10-17T15:10:00Z"/>
                  </w:rPr>
                </w:rPrChange>
              </w:rPr>
              <w:pPrChange w:id="331" w:author="Rajiv Ramdhany" w:date="2017-10-17T15:16:00Z">
                <w:pPr/>
              </w:pPrChange>
            </w:pPr>
          </w:p>
        </w:tc>
        <w:tc>
          <w:tcPr>
            <w:tcW w:w="1712" w:type="dxa"/>
            <w:tcPrChange w:id="332" w:author="Rajiv Ramdhany" w:date="2017-10-18T11:22:00Z">
              <w:tcPr>
                <w:tcW w:w="1712" w:type="dxa"/>
              </w:tcPr>
            </w:tcPrChange>
          </w:tcPr>
          <w:p w14:paraId="30C8DF22" w14:textId="77777777" w:rsidR="0008227D" w:rsidRPr="00412C11" w:rsidRDefault="0008227D" w:rsidP="00412C11">
            <w:pPr>
              <w:spacing w:after="0"/>
              <w:rPr>
                <w:ins w:id="333" w:author="Rajiv Ramdhany" w:date="2017-10-17T15:55:00Z"/>
                <w:rFonts w:ascii="Consolas" w:hAnsi="Consolas" w:cs="Gill Sans"/>
                <w:sz w:val="16"/>
              </w:rPr>
            </w:pPr>
          </w:p>
        </w:tc>
      </w:tr>
      <w:tr w:rsidR="00913FA6" w:rsidRPr="007163C8" w14:paraId="2CDB8204" w14:textId="2524F784" w:rsidTr="00F339A5">
        <w:trPr>
          <w:ins w:id="334" w:author="Rajiv Ramdhany" w:date="2017-10-17T15:09:00Z"/>
        </w:trPr>
        <w:tc>
          <w:tcPr>
            <w:tcW w:w="2263" w:type="dxa"/>
            <w:tcPrChange w:id="335" w:author="Rajiv Ramdhany" w:date="2017-10-18T11:22:00Z">
              <w:tcPr>
                <w:tcW w:w="2405" w:type="dxa"/>
                <w:gridSpan w:val="2"/>
              </w:tcPr>
            </w:tcPrChange>
          </w:tcPr>
          <w:p w14:paraId="720109A2" w14:textId="1160E099" w:rsidR="0008227D" w:rsidRPr="0008227D" w:rsidRDefault="0008227D">
            <w:pPr>
              <w:spacing w:after="0"/>
              <w:rPr>
                <w:ins w:id="336" w:author="Rajiv Ramdhany" w:date="2017-10-17T15:09:00Z"/>
                <w:rFonts w:ascii="Consolas" w:hAnsi="Consolas" w:cs="Courier New"/>
                <w:sz w:val="16"/>
                <w:szCs w:val="16"/>
                <w:rPrChange w:id="337" w:author="Rajiv Ramdhany" w:date="2017-10-17T16:00:00Z">
                  <w:rPr>
                    <w:ins w:id="338" w:author="Rajiv Ramdhany" w:date="2017-10-17T15:09:00Z"/>
                    <w:rFonts w:ascii="Courier New" w:hAnsi="Courier New" w:cs="Courier New"/>
                    <w:sz w:val="21"/>
                  </w:rPr>
                </w:rPrChange>
              </w:rPr>
              <w:pPrChange w:id="339" w:author="Rajiv Ramdhany" w:date="2017-10-17T15:16:00Z">
                <w:pPr/>
              </w:pPrChange>
            </w:pPr>
            <w:proofErr w:type="spellStart"/>
            <w:ins w:id="340" w:author="Rajiv Ramdhany" w:date="2017-10-17T15:09:00Z">
              <w:r w:rsidRPr="0008227D">
                <w:rPr>
                  <w:rFonts w:ascii="Consolas" w:hAnsi="Consolas" w:cs="Courier New"/>
                  <w:sz w:val="16"/>
                  <w:szCs w:val="16"/>
                  <w:rPrChange w:id="341" w:author="Rajiv Ramdhany" w:date="2017-10-17T16:00:00Z">
                    <w:rPr>
                      <w:rFonts w:ascii="Courier New" w:hAnsi="Courier New" w:cs="Courier New"/>
                      <w:sz w:val="21"/>
                    </w:rPr>
                  </w:rPrChange>
                </w:rPr>
                <w:t>TimelineUnregREQ</w:t>
              </w:r>
              <w:proofErr w:type="spellEnd"/>
            </w:ins>
          </w:p>
        </w:tc>
        <w:tc>
          <w:tcPr>
            <w:tcW w:w="2267" w:type="dxa"/>
            <w:tcPrChange w:id="342" w:author="Rajiv Ramdhany" w:date="2017-10-18T11:22:00Z">
              <w:tcPr>
                <w:tcW w:w="2125" w:type="dxa"/>
                <w:gridSpan w:val="3"/>
              </w:tcPr>
            </w:tcPrChange>
          </w:tcPr>
          <w:p w14:paraId="27CF4628" w14:textId="424D5E95" w:rsidR="0008227D" w:rsidRPr="00412C11" w:rsidRDefault="000E4A55">
            <w:pPr>
              <w:spacing w:after="0"/>
              <w:rPr>
                <w:ins w:id="343" w:author="Rajiv Ramdhany" w:date="2017-10-17T15:09:00Z"/>
                <w:sz w:val="20"/>
                <w:rPrChange w:id="344" w:author="Rajiv Ramdhany" w:date="2017-10-17T15:21:00Z">
                  <w:rPr>
                    <w:ins w:id="345" w:author="Rajiv Ramdhany" w:date="2017-10-17T15:09:00Z"/>
                  </w:rPr>
                </w:rPrChange>
              </w:rPr>
              <w:pPrChange w:id="346" w:author="Rajiv Ramdhany" w:date="2017-10-17T15:16:00Z">
                <w:pPr/>
              </w:pPrChange>
            </w:pPr>
            <w:ins w:id="347" w:author="Rajiv Ramdhany" w:date="2017-10-17T16:24:00Z">
              <w:r>
                <w:rPr>
                  <w:sz w:val="20"/>
                </w:rPr>
                <w:t>Request to unregister a timeline</w:t>
              </w:r>
            </w:ins>
          </w:p>
        </w:tc>
        <w:tc>
          <w:tcPr>
            <w:tcW w:w="2768" w:type="dxa"/>
            <w:tcPrChange w:id="348" w:author="Rajiv Ramdhany" w:date="2017-10-18T11:22:00Z">
              <w:tcPr>
                <w:tcW w:w="2768" w:type="dxa"/>
              </w:tcPr>
            </w:tcPrChange>
          </w:tcPr>
          <w:p w14:paraId="41061CCC" w14:textId="7CC7EC40" w:rsidR="0008227D" w:rsidRPr="00412C11" w:rsidRDefault="000E4A55">
            <w:pPr>
              <w:spacing w:after="0"/>
              <w:rPr>
                <w:ins w:id="349" w:author="Rajiv Ramdhany" w:date="2017-10-17T15:10:00Z"/>
                <w:rFonts w:ascii="Consolas" w:hAnsi="Consolas" w:cs="Gill Sans"/>
                <w:sz w:val="16"/>
                <w:rPrChange w:id="350" w:author="Rajiv Ramdhany" w:date="2017-10-17T15:20:00Z">
                  <w:rPr>
                    <w:ins w:id="351" w:author="Rajiv Ramdhany" w:date="2017-10-17T15:10:00Z"/>
                  </w:rPr>
                </w:rPrChange>
              </w:rPr>
              <w:pPrChange w:id="352" w:author="Rajiv Ramdhany" w:date="2017-10-17T15:16:00Z">
                <w:pPr/>
              </w:pPrChange>
            </w:pPr>
            <w:ins w:id="353" w:author="Rajiv Ramdhany" w:date="2017-10-17T16:24: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}/REQ</w:t>
              </w:r>
            </w:ins>
          </w:p>
        </w:tc>
        <w:tc>
          <w:tcPr>
            <w:tcW w:w="1712" w:type="dxa"/>
            <w:tcPrChange w:id="354" w:author="Rajiv Ramdhany" w:date="2017-10-18T11:22:00Z">
              <w:tcPr>
                <w:tcW w:w="1712" w:type="dxa"/>
              </w:tcPr>
            </w:tcPrChange>
          </w:tcPr>
          <w:p w14:paraId="16384677" w14:textId="1FCEC327" w:rsidR="0008227D" w:rsidRPr="00412C11" w:rsidRDefault="000E4A55" w:rsidP="00412C11">
            <w:pPr>
              <w:spacing w:after="0"/>
              <w:rPr>
                <w:ins w:id="355" w:author="Rajiv Ramdhany" w:date="2017-10-17T15:55:00Z"/>
                <w:rFonts w:ascii="Consolas" w:hAnsi="Consolas" w:cs="Gill Sans"/>
                <w:sz w:val="16"/>
              </w:rPr>
            </w:pPr>
            <w:ins w:id="356" w:author="Rajiv Ramdhany" w:date="2017-10-17T16:25:00Z">
              <w:r>
                <w:rPr>
                  <w:rFonts w:ascii="Consolas" w:hAnsi="Consolas" w:cs="Gill Sans"/>
                  <w:sz w:val="16"/>
                </w:rPr>
                <w:t xml:space="preserve">Timeline-provider’s </w:t>
              </w:r>
              <w:proofErr w:type="spellStart"/>
              <w:r>
                <w:rPr>
                  <w:rFonts w:ascii="Consolas" w:hAnsi="Consolas" w:cs="Gill Sans"/>
                  <w:sz w:val="16"/>
                </w:rPr>
                <w:t>CloudSynchroniser</w:t>
              </w:r>
            </w:ins>
            <w:proofErr w:type="spellEnd"/>
          </w:p>
        </w:tc>
      </w:tr>
      <w:tr w:rsidR="00913FA6" w:rsidRPr="007163C8" w14:paraId="5F4978BA" w14:textId="07F40FF6" w:rsidTr="00F339A5">
        <w:trPr>
          <w:ins w:id="357" w:author="Rajiv Ramdhany" w:date="2017-10-17T15:16:00Z"/>
        </w:trPr>
        <w:tc>
          <w:tcPr>
            <w:tcW w:w="2263" w:type="dxa"/>
            <w:tcPrChange w:id="358" w:author="Rajiv Ramdhany" w:date="2017-10-18T11:22:00Z">
              <w:tcPr>
                <w:tcW w:w="2405" w:type="dxa"/>
                <w:gridSpan w:val="2"/>
              </w:tcPr>
            </w:tcPrChange>
          </w:tcPr>
          <w:p w14:paraId="0879901E" w14:textId="4C950028" w:rsidR="0008227D" w:rsidRPr="0008227D" w:rsidRDefault="0008227D" w:rsidP="00A72C3B">
            <w:pPr>
              <w:spacing w:after="0"/>
              <w:rPr>
                <w:ins w:id="359" w:author="Rajiv Ramdhany" w:date="2017-10-17T15:16:00Z"/>
                <w:rFonts w:ascii="Consolas" w:hAnsi="Consolas" w:cs="Courier New"/>
                <w:sz w:val="16"/>
                <w:szCs w:val="16"/>
                <w:rPrChange w:id="360" w:author="Rajiv Ramdhany" w:date="2017-10-17T16:00:00Z">
                  <w:rPr>
                    <w:ins w:id="361" w:author="Rajiv Ramdhany" w:date="2017-10-17T15:16:00Z"/>
                    <w:rFonts w:ascii="Courier New" w:hAnsi="Courier New" w:cs="Courier New"/>
                    <w:sz w:val="21"/>
                  </w:rPr>
                </w:rPrChange>
              </w:rPr>
            </w:pPr>
            <w:proofErr w:type="spellStart"/>
            <w:ins w:id="362" w:author="Rajiv Ramdhany" w:date="2017-10-17T15:16:00Z">
              <w:r w:rsidRPr="0008227D">
                <w:rPr>
                  <w:rFonts w:ascii="Consolas" w:hAnsi="Consolas" w:cs="Courier New"/>
                  <w:sz w:val="16"/>
                  <w:szCs w:val="16"/>
                  <w:rPrChange w:id="363" w:author="Rajiv Ramdhany" w:date="2017-10-17T16:00:00Z">
                    <w:rPr>
                      <w:rFonts w:ascii="Courier New" w:hAnsi="Courier New" w:cs="Courier New"/>
                      <w:sz w:val="21"/>
                    </w:rPr>
                  </w:rPrChange>
                </w:rPr>
                <w:t>TimelineUnregRESP</w:t>
              </w:r>
              <w:proofErr w:type="spellEnd"/>
            </w:ins>
          </w:p>
        </w:tc>
        <w:tc>
          <w:tcPr>
            <w:tcW w:w="2267" w:type="dxa"/>
            <w:tcPrChange w:id="364" w:author="Rajiv Ramdhany" w:date="2017-10-18T11:22:00Z">
              <w:tcPr>
                <w:tcW w:w="2125" w:type="dxa"/>
                <w:gridSpan w:val="3"/>
              </w:tcPr>
            </w:tcPrChange>
          </w:tcPr>
          <w:p w14:paraId="3A9A969B" w14:textId="39731C73" w:rsidR="0008227D" w:rsidRPr="00412C11" w:rsidRDefault="000F2031">
            <w:pPr>
              <w:spacing w:after="0"/>
              <w:rPr>
                <w:ins w:id="365" w:author="Rajiv Ramdhany" w:date="2017-10-17T15:16:00Z"/>
                <w:sz w:val="20"/>
                <w:rPrChange w:id="366" w:author="Rajiv Ramdhany" w:date="2017-10-17T15:21:00Z">
                  <w:rPr>
                    <w:ins w:id="367" w:author="Rajiv Ramdhany" w:date="2017-10-17T15:16:00Z"/>
                  </w:rPr>
                </w:rPrChange>
              </w:rPr>
            </w:pPr>
            <w:ins w:id="368" w:author="Rajiv Ramdhany" w:date="2017-10-17T16:27:00Z">
              <w:r>
                <w:rPr>
                  <w:sz w:val="20"/>
                </w:rPr>
                <w:t xml:space="preserve">Response to </w:t>
              </w:r>
              <w:proofErr w:type="spellStart"/>
              <w:r>
                <w:rPr>
                  <w:sz w:val="20"/>
                </w:rPr>
                <w:t>unreg</w:t>
              </w:r>
              <w:proofErr w:type="spellEnd"/>
              <w:r>
                <w:rPr>
                  <w:sz w:val="20"/>
                </w:rPr>
                <w:t xml:space="preserve"> request</w:t>
              </w:r>
            </w:ins>
          </w:p>
        </w:tc>
        <w:tc>
          <w:tcPr>
            <w:tcW w:w="2768" w:type="dxa"/>
            <w:tcPrChange w:id="369" w:author="Rajiv Ramdhany" w:date="2017-10-18T11:22:00Z">
              <w:tcPr>
                <w:tcW w:w="2768" w:type="dxa"/>
              </w:tcPr>
            </w:tcPrChange>
          </w:tcPr>
          <w:p w14:paraId="6ED9A5E5" w14:textId="77777777" w:rsidR="000F2031" w:rsidRDefault="000F2031" w:rsidP="000F2031">
            <w:pPr>
              <w:spacing w:after="0"/>
              <w:rPr>
                <w:ins w:id="370" w:author="Rajiv Ramdhany" w:date="2017-10-17T16:27:00Z"/>
                <w:rFonts w:ascii="Consolas" w:hAnsi="Consolas" w:cs="Gill Sans"/>
                <w:sz w:val="16"/>
              </w:rPr>
            </w:pPr>
            <w:ins w:id="371" w:author="Rajiv Ramdhany" w:date="2017-10-17T16:27: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w:t>
              </w:r>
              <w:r>
                <w:rPr>
                  <w:rFonts w:ascii="Consolas" w:hAnsi="Consolas" w:cs="Gill Sans"/>
                  <w:sz w:val="16"/>
                </w:rPr>
                <w:t>devices/</w:t>
              </w:r>
            </w:ins>
          </w:p>
          <w:p w14:paraId="57908BA1" w14:textId="2EBE3D9A" w:rsidR="0008227D" w:rsidRPr="00412C11" w:rsidRDefault="000F2031">
            <w:pPr>
              <w:spacing w:after="0"/>
              <w:rPr>
                <w:ins w:id="372" w:author="Rajiv Ramdhany" w:date="2017-10-17T15:16:00Z"/>
                <w:rFonts w:ascii="Consolas" w:hAnsi="Consolas" w:cs="Gill Sans"/>
                <w:sz w:val="16"/>
                <w:rPrChange w:id="373" w:author="Rajiv Ramdhany" w:date="2017-10-17T15:20:00Z">
                  <w:rPr>
                    <w:ins w:id="374" w:author="Rajiv Ramdhany" w:date="2017-10-17T15:16:00Z"/>
                  </w:rPr>
                </w:rPrChange>
              </w:rPr>
            </w:pPr>
            <w:ins w:id="375" w:author="Rajiv Ramdhany" w:date="2017-10-17T16:27:00Z">
              <w:r>
                <w:rPr>
                  <w:rFonts w:ascii="Consolas" w:hAnsi="Consolas" w:cs="Gill Sans"/>
                  <w:sz w:val="16"/>
                </w:rPr>
                <w:t>{</w:t>
              </w:r>
              <w:proofErr w:type="spellStart"/>
              <w:r>
                <w:rPr>
                  <w:rFonts w:ascii="Consolas" w:hAnsi="Consolas" w:cs="Gill Sans"/>
                  <w:sz w:val="16"/>
                </w:rPr>
                <w:t>deviceid</w:t>
              </w:r>
              <w:proofErr w:type="spellEnd"/>
              <w:r>
                <w:rPr>
                  <w:rFonts w:ascii="Consolas" w:hAnsi="Consolas" w:cs="Gill Sans"/>
                  <w:sz w:val="16"/>
                </w:rPr>
                <w:t>}/RESP</w:t>
              </w:r>
            </w:ins>
          </w:p>
        </w:tc>
        <w:tc>
          <w:tcPr>
            <w:tcW w:w="1712" w:type="dxa"/>
            <w:tcPrChange w:id="376" w:author="Rajiv Ramdhany" w:date="2017-10-18T11:22:00Z">
              <w:tcPr>
                <w:tcW w:w="1712" w:type="dxa"/>
              </w:tcPr>
            </w:tcPrChange>
          </w:tcPr>
          <w:p w14:paraId="391503D8" w14:textId="28959ED2" w:rsidR="0008227D" w:rsidRPr="00412C11" w:rsidRDefault="000F2031" w:rsidP="00412C11">
            <w:pPr>
              <w:spacing w:after="0"/>
              <w:rPr>
                <w:ins w:id="377" w:author="Rajiv Ramdhany" w:date="2017-10-17T15:55:00Z"/>
                <w:rFonts w:ascii="Consolas" w:hAnsi="Consolas" w:cs="Gill Sans"/>
                <w:sz w:val="16"/>
              </w:rPr>
            </w:pPr>
            <w:proofErr w:type="spellStart"/>
            <w:ins w:id="378" w:author="Rajiv Ramdhany" w:date="2017-10-17T16:27:00Z">
              <w:r>
                <w:rPr>
                  <w:rFonts w:ascii="Consolas" w:hAnsi="Consolas" w:cs="Gill Sans"/>
                  <w:sz w:val="16"/>
                </w:rPr>
                <w:t>SessionController</w:t>
              </w:r>
            </w:ins>
            <w:proofErr w:type="spellEnd"/>
          </w:p>
        </w:tc>
      </w:tr>
      <w:tr w:rsidR="00913FA6" w:rsidRPr="007163C8" w14:paraId="30354C64" w14:textId="76414723" w:rsidTr="00F339A5">
        <w:trPr>
          <w:ins w:id="379" w:author="Rajiv Ramdhany" w:date="2017-10-17T15:09:00Z"/>
        </w:trPr>
        <w:tc>
          <w:tcPr>
            <w:tcW w:w="2263" w:type="dxa"/>
            <w:tcPrChange w:id="380" w:author="Rajiv Ramdhany" w:date="2017-10-18T11:22:00Z">
              <w:tcPr>
                <w:tcW w:w="2405" w:type="dxa"/>
                <w:gridSpan w:val="2"/>
              </w:tcPr>
            </w:tcPrChange>
          </w:tcPr>
          <w:p w14:paraId="7C179829" w14:textId="77777777" w:rsidR="0008227D" w:rsidRPr="0008227D" w:rsidRDefault="0008227D">
            <w:pPr>
              <w:spacing w:after="0"/>
              <w:rPr>
                <w:ins w:id="381" w:author="Rajiv Ramdhany" w:date="2017-10-17T15:09:00Z"/>
                <w:rFonts w:ascii="Consolas" w:hAnsi="Consolas" w:cs="Courier New"/>
                <w:sz w:val="16"/>
                <w:szCs w:val="16"/>
                <w:rPrChange w:id="382" w:author="Rajiv Ramdhany" w:date="2017-10-17T16:00:00Z">
                  <w:rPr>
                    <w:ins w:id="383" w:author="Rajiv Ramdhany" w:date="2017-10-17T15:09:00Z"/>
                    <w:rFonts w:ascii="Courier New" w:hAnsi="Courier New" w:cs="Courier New"/>
                    <w:sz w:val="21"/>
                  </w:rPr>
                </w:rPrChange>
              </w:rPr>
              <w:pPrChange w:id="384" w:author="Rajiv Ramdhany" w:date="2017-10-17T15:15:00Z">
                <w:pPr/>
              </w:pPrChange>
            </w:pPr>
            <w:proofErr w:type="spellStart"/>
            <w:ins w:id="385" w:author="Rajiv Ramdhany" w:date="2017-10-17T15:09:00Z">
              <w:r w:rsidRPr="0008227D">
                <w:rPr>
                  <w:rFonts w:ascii="Consolas" w:hAnsi="Consolas" w:cs="Courier New"/>
                  <w:sz w:val="16"/>
                  <w:szCs w:val="16"/>
                  <w:rPrChange w:id="386" w:author="Rajiv Ramdhany" w:date="2017-10-17T16:00:00Z">
                    <w:rPr>
                      <w:rFonts w:ascii="Courier New" w:hAnsi="Courier New" w:cs="Courier New"/>
                      <w:sz w:val="21"/>
                    </w:rPr>
                  </w:rPrChange>
                </w:rPr>
                <w:lastRenderedPageBreak/>
                <w:t>TimelineUpdate</w:t>
              </w:r>
              <w:proofErr w:type="spellEnd"/>
            </w:ins>
          </w:p>
        </w:tc>
        <w:tc>
          <w:tcPr>
            <w:tcW w:w="2267" w:type="dxa"/>
            <w:tcPrChange w:id="387" w:author="Rajiv Ramdhany" w:date="2017-10-18T11:22:00Z">
              <w:tcPr>
                <w:tcW w:w="2125" w:type="dxa"/>
                <w:gridSpan w:val="3"/>
              </w:tcPr>
            </w:tcPrChange>
          </w:tcPr>
          <w:p w14:paraId="3E220B30" w14:textId="5BE6E0E9" w:rsidR="0008227D" w:rsidRPr="00412C11" w:rsidRDefault="0043691A">
            <w:pPr>
              <w:spacing w:after="0"/>
              <w:rPr>
                <w:ins w:id="388" w:author="Rajiv Ramdhany" w:date="2017-10-17T15:09:00Z"/>
                <w:sz w:val="20"/>
                <w:rPrChange w:id="389" w:author="Rajiv Ramdhany" w:date="2017-10-17T15:21:00Z">
                  <w:rPr>
                    <w:ins w:id="390" w:author="Rajiv Ramdhany" w:date="2017-10-17T15:09:00Z"/>
                  </w:rPr>
                </w:rPrChange>
              </w:rPr>
              <w:pPrChange w:id="391" w:author="Rajiv Ramdhany" w:date="2017-10-17T15:16:00Z">
                <w:pPr/>
              </w:pPrChange>
            </w:pPr>
            <w:ins w:id="392" w:author="Rajiv Ramdhany" w:date="2017-10-17T16:13:00Z">
              <w:r>
                <w:rPr>
                  <w:sz w:val="20"/>
                </w:rPr>
                <w:t>Current state of this timeline e.g. correlation timestamp</w:t>
              </w:r>
            </w:ins>
          </w:p>
        </w:tc>
        <w:tc>
          <w:tcPr>
            <w:tcW w:w="2768" w:type="dxa"/>
            <w:tcPrChange w:id="393" w:author="Rajiv Ramdhany" w:date="2017-10-18T11:22:00Z">
              <w:tcPr>
                <w:tcW w:w="2768" w:type="dxa"/>
              </w:tcPr>
            </w:tcPrChange>
          </w:tcPr>
          <w:p w14:paraId="60309EB4" w14:textId="77777777" w:rsidR="0043691A" w:rsidRDefault="0043691A" w:rsidP="0043691A">
            <w:pPr>
              <w:spacing w:after="0"/>
              <w:rPr>
                <w:ins w:id="394" w:author="Rajiv Ramdhany" w:date="2017-10-17T16:14:00Z"/>
                <w:rFonts w:ascii="Consolas" w:hAnsi="Consolas" w:cs="Gill Sans"/>
                <w:sz w:val="16"/>
              </w:rPr>
            </w:pPr>
            <w:ins w:id="395" w:author="Rajiv Ramdhany" w:date="2017-10-17T16:14: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p>
          <w:p w14:paraId="44453748" w14:textId="77777777" w:rsidR="0043691A" w:rsidRDefault="0043691A" w:rsidP="0043691A">
            <w:pPr>
              <w:spacing w:after="0"/>
              <w:rPr>
                <w:ins w:id="396" w:author="Rajiv Ramdhany" w:date="2017-10-17T16:14:00Z"/>
                <w:rFonts w:ascii="Consolas" w:hAnsi="Consolas" w:cs="Gill Sans"/>
                <w:sz w:val="16"/>
              </w:rPr>
            </w:pPr>
            <w:ins w:id="397" w:author="Rajiv Ramdhany" w:date="2017-10-17T16:14:00Z">
              <w:r w:rsidRPr="00BE79EF">
                <w:rPr>
                  <w:rFonts w:ascii="Consolas" w:hAnsi="Consolas" w:cs="Gill Sans"/>
                  <w:sz w:val="16"/>
                </w:rPr>
                <w:t>devices/</w:t>
              </w:r>
              <w:r>
                <w:rPr>
                  <w:rFonts w:ascii="Consolas" w:hAnsi="Consolas" w:cs="Gill Sans"/>
                  <w:sz w:val="16"/>
                </w:rPr>
                <w:t>{</w:t>
              </w:r>
              <w:proofErr w:type="spellStart"/>
              <w:r w:rsidRPr="00BE79EF">
                <w:rPr>
                  <w:rFonts w:ascii="Consolas" w:hAnsi="Consolas" w:cs="Gill Sans"/>
                  <w:sz w:val="16"/>
                </w:rPr>
                <w:t>deviceid</w:t>
              </w:r>
              <w:proofErr w:type="spellEnd"/>
              <w:r w:rsidRPr="00BE79EF">
                <w:rPr>
                  <w:rFonts w:ascii="Consolas" w:hAnsi="Consolas" w:cs="Gill Sans"/>
                  <w:sz w:val="16"/>
                </w:rPr>
                <w:t>}/</w:t>
              </w:r>
            </w:ins>
          </w:p>
          <w:p w14:paraId="124DDF00" w14:textId="77777777" w:rsidR="0008227D" w:rsidRDefault="0043691A">
            <w:pPr>
              <w:spacing w:after="0"/>
              <w:rPr>
                <w:ins w:id="398" w:author="Rajiv Ramdhany" w:date="2017-10-17T16:14:00Z"/>
                <w:rFonts w:ascii="Consolas" w:hAnsi="Consolas" w:cs="Gill Sans"/>
                <w:sz w:val="16"/>
              </w:rPr>
              <w:pPrChange w:id="399" w:author="Rajiv Ramdhany" w:date="2017-10-17T16:14:00Z">
                <w:pPr/>
              </w:pPrChange>
            </w:pPr>
            <w:ins w:id="400" w:author="Rajiv Ramdhany" w:date="2017-10-17T16:14:00Z">
              <w:r w:rsidRPr="00BE79EF">
                <w:rPr>
                  <w:rFonts w:ascii="Consolas" w:hAnsi="Consolas" w:cs="Gill Sans"/>
                  <w:sz w:val="16"/>
                </w:rPr>
                <w:t>timelines/{</w:t>
              </w:r>
              <w:proofErr w:type="spellStart"/>
              <w:r w:rsidRPr="00BE79EF">
                <w:rPr>
                  <w:rFonts w:ascii="Consolas" w:hAnsi="Consolas" w:cs="Gill Sans"/>
                  <w:sz w:val="16"/>
                </w:rPr>
                <w:t>timelineid</w:t>
              </w:r>
              <w:proofErr w:type="spellEnd"/>
              <w:r w:rsidRPr="00BE79EF">
                <w:rPr>
                  <w:rFonts w:ascii="Consolas" w:hAnsi="Consolas" w:cs="Gill Sans"/>
                  <w:sz w:val="16"/>
                </w:rPr>
                <w:t>}/</w:t>
              </w:r>
              <w:r>
                <w:rPr>
                  <w:rFonts w:ascii="Consolas" w:hAnsi="Consolas" w:cs="Gill Sans"/>
                  <w:sz w:val="16"/>
                </w:rPr>
                <w:t>state</w:t>
              </w:r>
            </w:ins>
          </w:p>
          <w:p w14:paraId="14355EC9" w14:textId="77777777" w:rsidR="0043691A" w:rsidRDefault="0043691A">
            <w:pPr>
              <w:spacing w:after="0"/>
              <w:rPr>
                <w:ins w:id="401" w:author="Rajiv Ramdhany" w:date="2017-10-17T16:14:00Z"/>
                <w:rFonts w:ascii="Consolas" w:hAnsi="Consolas" w:cs="Gill Sans"/>
                <w:sz w:val="16"/>
              </w:rPr>
              <w:pPrChange w:id="402" w:author="Rajiv Ramdhany" w:date="2017-10-17T16:14:00Z">
                <w:pPr/>
              </w:pPrChange>
            </w:pPr>
            <w:ins w:id="403" w:author="Rajiv Ramdhany" w:date="2017-10-17T16:14:00Z">
              <w:r>
                <w:rPr>
                  <w:rFonts w:ascii="Consolas" w:hAnsi="Consolas" w:cs="Gill Sans"/>
                  <w:sz w:val="16"/>
                </w:rPr>
                <w:t>or</w:t>
              </w:r>
            </w:ins>
          </w:p>
          <w:p w14:paraId="51DB02ED" w14:textId="27DA85CF" w:rsidR="0043691A" w:rsidRDefault="0043691A">
            <w:pPr>
              <w:spacing w:after="0"/>
              <w:rPr>
                <w:ins w:id="404" w:author="Rajiv Ramdhany" w:date="2017-10-17T16:15:00Z"/>
                <w:rFonts w:ascii="Consolas" w:hAnsi="Consolas" w:cs="Gill Sans"/>
                <w:sz w:val="16"/>
              </w:rPr>
            </w:pPr>
            <w:ins w:id="405" w:author="Rajiv Ramdhany" w:date="2017-10-17T16:15: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p>
          <w:p w14:paraId="5A0C12B1" w14:textId="77777777" w:rsidR="0043691A" w:rsidRDefault="0043691A" w:rsidP="0043691A">
            <w:pPr>
              <w:spacing w:after="0"/>
              <w:rPr>
                <w:ins w:id="406" w:author="Rajiv Ramdhany" w:date="2017-10-17T16:15:00Z"/>
                <w:rFonts w:ascii="Consolas" w:hAnsi="Consolas" w:cs="Gill Sans"/>
                <w:sz w:val="16"/>
              </w:rPr>
            </w:pPr>
            <w:ins w:id="407" w:author="Rajiv Ramdhany" w:date="2017-10-17T16:15:00Z">
              <w:r w:rsidRPr="00BE79EF">
                <w:rPr>
                  <w:rFonts w:ascii="Consolas" w:hAnsi="Consolas" w:cs="Gill Sans"/>
                  <w:sz w:val="16"/>
                </w:rPr>
                <w:t>timelines/{</w:t>
              </w:r>
              <w:proofErr w:type="spellStart"/>
              <w:r w:rsidRPr="00BE79EF">
                <w:rPr>
                  <w:rFonts w:ascii="Consolas" w:hAnsi="Consolas" w:cs="Gill Sans"/>
                  <w:sz w:val="16"/>
                </w:rPr>
                <w:t>timelineid</w:t>
              </w:r>
              <w:proofErr w:type="spellEnd"/>
              <w:r w:rsidRPr="00BE79EF">
                <w:rPr>
                  <w:rFonts w:ascii="Consolas" w:hAnsi="Consolas" w:cs="Gill Sans"/>
                  <w:sz w:val="16"/>
                </w:rPr>
                <w:t>}/</w:t>
              </w:r>
              <w:r>
                <w:rPr>
                  <w:rFonts w:ascii="Consolas" w:hAnsi="Consolas" w:cs="Gill Sans"/>
                  <w:sz w:val="16"/>
                </w:rPr>
                <w:t>state</w:t>
              </w:r>
            </w:ins>
          </w:p>
          <w:p w14:paraId="5F31A3E1" w14:textId="54A10AFE" w:rsidR="0043691A" w:rsidRPr="00412C11" w:rsidRDefault="0043691A">
            <w:pPr>
              <w:spacing w:after="0"/>
              <w:rPr>
                <w:ins w:id="408" w:author="Rajiv Ramdhany" w:date="2017-10-17T15:10:00Z"/>
                <w:rFonts w:ascii="Consolas" w:hAnsi="Consolas" w:cs="Gill Sans"/>
                <w:sz w:val="16"/>
                <w:rPrChange w:id="409" w:author="Rajiv Ramdhany" w:date="2017-10-17T15:20:00Z">
                  <w:rPr>
                    <w:ins w:id="410" w:author="Rajiv Ramdhany" w:date="2017-10-17T15:10:00Z"/>
                  </w:rPr>
                </w:rPrChange>
              </w:rPr>
              <w:pPrChange w:id="411" w:author="Rajiv Ramdhany" w:date="2017-10-17T16:14:00Z">
                <w:pPr/>
              </w:pPrChange>
            </w:pPr>
          </w:p>
        </w:tc>
        <w:tc>
          <w:tcPr>
            <w:tcW w:w="1712" w:type="dxa"/>
            <w:tcPrChange w:id="412" w:author="Rajiv Ramdhany" w:date="2017-10-18T11:22:00Z">
              <w:tcPr>
                <w:tcW w:w="1712" w:type="dxa"/>
              </w:tcPr>
            </w:tcPrChange>
          </w:tcPr>
          <w:p w14:paraId="41530978" w14:textId="07CC5CE8" w:rsidR="0008227D" w:rsidRPr="00412C11" w:rsidRDefault="0043691A" w:rsidP="00412C11">
            <w:pPr>
              <w:spacing w:after="0"/>
              <w:rPr>
                <w:ins w:id="413" w:author="Rajiv Ramdhany" w:date="2017-10-17T15:55:00Z"/>
                <w:rFonts w:ascii="Consolas" w:hAnsi="Consolas" w:cs="Gill Sans"/>
                <w:sz w:val="16"/>
              </w:rPr>
            </w:pPr>
            <w:ins w:id="414" w:author="Rajiv Ramdhany" w:date="2017-10-17T16:15:00Z">
              <w:r>
                <w:rPr>
                  <w:rFonts w:ascii="Consolas" w:hAnsi="Consolas" w:cs="Gill Sans"/>
                  <w:sz w:val="16"/>
                </w:rPr>
                <w:t xml:space="preserve">Timeline provider’s </w:t>
              </w:r>
              <w:proofErr w:type="spellStart"/>
              <w:r>
                <w:rPr>
                  <w:rFonts w:ascii="Consolas" w:hAnsi="Consolas" w:cs="Gill Sans"/>
                  <w:sz w:val="16"/>
                </w:rPr>
                <w:t>CloudSynchroniser</w:t>
              </w:r>
            </w:ins>
            <w:proofErr w:type="spellEnd"/>
          </w:p>
        </w:tc>
      </w:tr>
      <w:tr w:rsidR="00913FA6" w:rsidRPr="007163C8" w14:paraId="78C6DCE2" w14:textId="299F0EE5" w:rsidTr="00F339A5">
        <w:trPr>
          <w:ins w:id="415" w:author="Rajiv Ramdhany" w:date="2017-10-17T15:09:00Z"/>
        </w:trPr>
        <w:tc>
          <w:tcPr>
            <w:tcW w:w="2263" w:type="dxa"/>
            <w:tcPrChange w:id="416" w:author="Rajiv Ramdhany" w:date="2017-10-18T11:22:00Z">
              <w:tcPr>
                <w:tcW w:w="2405" w:type="dxa"/>
                <w:gridSpan w:val="2"/>
              </w:tcPr>
            </w:tcPrChange>
          </w:tcPr>
          <w:p w14:paraId="07C05699" w14:textId="5E81FFB0" w:rsidR="0008227D" w:rsidRPr="0008227D" w:rsidRDefault="0008227D">
            <w:pPr>
              <w:spacing w:after="0"/>
              <w:rPr>
                <w:ins w:id="417" w:author="Rajiv Ramdhany" w:date="2017-10-17T15:09:00Z"/>
                <w:rFonts w:ascii="Consolas" w:hAnsi="Consolas" w:cs="Courier New"/>
                <w:sz w:val="16"/>
                <w:szCs w:val="16"/>
                <w:rPrChange w:id="418" w:author="Rajiv Ramdhany" w:date="2017-10-17T16:00:00Z">
                  <w:rPr>
                    <w:ins w:id="419" w:author="Rajiv Ramdhany" w:date="2017-10-17T15:09:00Z"/>
                    <w:rFonts w:ascii="Courier New" w:hAnsi="Courier New" w:cs="Courier New"/>
                    <w:sz w:val="21"/>
                  </w:rPr>
                </w:rPrChange>
              </w:rPr>
              <w:pPrChange w:id="420" w:author="Rajiv Ramdhany" w:date="2017-10-17T15:15:00Z">
                <w:pPr/>
              </w:pPrChange>
            </w:pPr>
            <w:proofErr w:type="spellStart"/>
            <w:ins w:id="421" w:author="Rajiv Ramdhany" w:date="2017-10-17T15:09:00Z">
              <w:r w:rsidRPr="0008227D">
                <w:rPr>
                  <w:rFonts w:ascii="Consolas" w:hAnsi="Consolas" w:cs="Courier New"/>
                  <w:sz w:val="16"/>
                  <w:szCs w:val="16"/>
                  <w:rPrChange w:id="422" w:author="Rajiv Ramdhany" w:date="2017-10-17T16:00:00Z">
                    <w:rPr>
                      <w:rFonts w:ascii="Courier New" w:hAnsi="Courier New" w:cs="Courier New"/>
                      <w:sz w:val="21"/>
                    </w:rPr>
                  </w:rPrChange>
                </w:rPr>
                <w:t>TimelineSubscriptionREQ</w:t>
              </w:r>
              <w:proofErr w:type="spellEnd"/>
            </w:ins>
          </w:p>
        </w:tc>
        <w:tc>
          <w:tcPr>
            <w:tcW w:w="2267" w:type="dxa"/>
            <w:tcPrChange w:id="423" w:author="Rajiv Ramdhany" w:date="2017-10-18T11:22:00Z">
              <w:tcPr>
                <w:tcW w:w="2125" w:type="dxa"/>
                <w:gridSpan w:val="3"/>
              </w:tcPr>
            </w:tcPrChange>
          </w:tcPr>
          <w:p w14:paraId="07B07BF0" w14:textId="50904B50" w:rsidR="0008227D" w:rsidRPr="00412C11" w:rsidRDefault="00913FA6">
            <w:pPr>
              <w:spacing w:after="0"/>
              <w:rPr>
                <w:ins w:id="424" w:author="Rajiv Ramdhany" w:date="2017-10-17T15:09:00Z"/>
                <w:sz w:val="20"/>
                <w:rPrChange w:id="425" w:author="Rajiv Ramdhany" w:date="2017-10-17T15:21:00Z">
                  <w:rPr>
                    <w:ins w:id="426" w:author="Rajiv Ramdhany" w:date="2017-10-17T15:09:00Z"/>
                  </w:rPr>
                </w:rPrChange>
              </w:rPr>
              <w:pPrChange w:id="427" w:author="Rajiv Ramdhany" w:date="2017-10-17T15:16:00Z">
                <w:pPr/>
              </w:pPrChange>
            </w:pPr>
            <w:ins w:id="428" w:author="Rajiv Ramdhany" w:date="2017-10-17T16:19:00Z">
              <w:r>
                <w:rPr>
                  <w:sz w:val="20"/>
                </w:rPr>
                <w:t>Request to subscribe to a timeline’s state</w:t>
              </w:r>
            </w:ins>
          </w:p>
        </w:tc>
        <w:tc>
          <w:tcPr>
            <w:tcW w:w="2768" w:type="dxa"/>
            <w:tcPrChange w:id="429" w:author="Rajiv Ramdhany" w:date="2017-10-18T11:22:00Z">
              <w:tcPr>
                <w:tcW w:w="2768" w:type="dxa"/>
              </w:tcPr>
            </w:tcPrChange>
          </w:tcPr>
          <w:p w14:paraId="6916B711" w14:textId="60D9AE22" w:rsidR="0008227D" w:rsidRPr="00412C11" w:rsidRDefault="00913FA6">
            <w:pPr>
              <w:spacing w:after="0"/>
              <w:rPr>
                <w:ins w:id="430" w:author="Rajiv Ramdhany" w:date="2017-10-17T15:10:00Z"/>
                <w:rFonts w:ascii="Consolas" w:hAnsi="Consolas" w:cs="Gill Sans"/>
                <w:sz w:val="16"/>
                <w:rPrChange w:id="431" w:author="Rajiv Ramdhany" w:date="2017-10-17T15:20:00Z">
                  <w:rPr>
                    <w:ins w:id="432" w:author="Rajiv Ramdhany" w:date="2017-10-17T15:10:00Z"/>
                  </w:rPr>
                </w:rPrChange>
              </w:rPr>
              <w:pPrChange w:id="433" w:author="Rajiv Ramdhany" w:date="2017-10-17T15:16:00Z">
                <w:pPr/>
              </w:pPrChange>
            </w:pPr>
            <w:ins w:id="434" w:author="Rajiv Ramdhany" w:date="2017-10-17T16:19: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}/REQ</w:t>
              </w:r>
            </w:ins>
          </w:p>
        </w:tc>
        <w:tc>
          <w:tcPr>
            <w:tcW w:w="1712" w:type="dxa"/>
            <w:tcPrChange w:id="435" w:author="Rajiv Ramdhany" w:date="2017-10-18T11:22:00Z">
              <w:tcPr>
                <w:tcW w:w="1712" w:type="dxa"/>
              </w:tcPr>
            </w:tcPrChange>
          </w:tcPr>
          <w:p w14:paraId="560B39E9" w14:textId="02F7B935" w:rsidR="0008227D" w:rsidRPr="00412C11" w:rsidRDefault="00913FA6" w:rsidP="00412C11">
            <w:pPr>
              <w:spacing w:after="0"/>
              <w:rPr>
                <w:ins w:id="436" w:author="Rajiv Ramdhany" w:date="2017-10-17T15:55:00Z"/>
                <w:rFonts w:ascii="Consolas" w:hAnsi="Consolas" w:cs="Gill Sans"/>
                <w:sz w:val="16"/>
              </w:rPr>
            </w:pPr>
            <w:ins w:id="437" w:author="Rajiv Ramdhany" w:date="2017-10-17T16:20:00Z">
              <w:r>
                <w:rPr>
                  <w:rFonts w:ascii="Consolas" w:hAnsi="Consolas" w:cs="Gill Sans"/>
                  <w:sz w:val="16"/>
                </w:rPr>
                <w:t xml:space="preserve">Device’s </w:t>
              </w:r>
              <w:proofErr w:type="spellStart"/>
              <w:r>
                <w:rPr>
                  <w:rFonts w:ascii="Consolas" w:hAnsi="Consolas" w:cs="Gill Sans"/>
                  <w:sz w:val="16"/>
                </w:rPr>
                <w:t>CloudSynchroniser</w:t>
              </w:r>
            </w:ins>
            <w:proofErr w:type="spellEnd"/>
          </w:p>
        </w:tc>
      </w:tr>
      <w:tr w:rsidR="0043691A" w:rsidRPr="007163C8" w14:paraId="620E98F5" w14:textId="77777777" w:rsidTr="00F339A5">
        <w:trPr>
          <w:ins w:id="438" w:author="Rajiv Ramdhany" w:date="2017-10-17T16:16:00Z"/>
        </w:trPr>
        <w:tc>
          <w:tcPr>
            <w:tcW w:w="2263" w:type="dxa"/>
            <w:tcPrChange w:id="439" w:author="Rajiv Ramdhany" w:date="2017-10-18T11:22:00Z">
              <w:tcPr>
                <w:tcW w:w="2493" w:type="dxa"/>
                <w:gridSpan w:val="3"/>
              </w:tcPr>
            </w:tcPrChange>
          </w:tcPr>
          <w:p w14:paraId="7CFF32A6" w14:textId="7F641EBC" w:rsidR="0043691A" w:rsidRPr="0008227D" w:rsidRDefault="00913FA6">
            <w:pPr>
              <w:spacing w:after="0"/>
              <w:rPr>
                <w:ins w:id="440" w:author="Rajiv Ramdhany" w:date="2017-10-17T16:16:00Z"/>
                <w:rFonts w:ascii="Consolas" w:hAnsi="Consolas" w:cs="Courier New"/>
                <w:sz w:val="16"/>
                <w:szCs w:val="16"/>
              </w:rPr>
            </w:pPr>
            <w:proofErr w:type="spellStart"/>
            <w:ins w:id="441" w:author="Rajiv Ramdhany" w:date="2017-10-17T16:19:00Z">
              <w:r w:rsidRPr="001C592E">
                <w:rPr>
                  <w:rFonts w:ascii="Consolas" w:hAnsi="Consolas" w:cs="Courier New"/>
                  <w:sz w:val="16"/>
                  <w:szCs w:val="16"/>
                </w:rPr>
                <w:t>TimelineSubscriptionRE</w:t>
              </w:r>
              <w:r>
                <w:rPr>
                  <w:rFonts w:ascii="Consolas" w:hAnsi="Consolas" w:cs="Courier New"/>
                  <w:sz w:val="16"/>
                  <w:szCs w:val="16"/>
                </w:rPr>
                <w:t>SP</w:t>
              </w:r>
            </w:ins>
            <w:proofErr w:type="spellEnd"/>
          </w:p>
        </w:tc>
        <w:tc>
          <w:tcPr>
            <w:tcW w:w="2267" w:type="dxa"/>
            <w:tcPrChange w:id="442" w:author="Rajiv Ramdhany" w:date="2017-10-18T11:22:00Z">
              <w:tcPr>
                <w:tcW w:w="2037" w:type="dxa"/>
                <w:gridSpan w:val="2"/>
              </w:tcPr>
            </w:tcPrChange>
          </w:tcPr>
          <w:p w14:paraId="6546F85F" w14:textId="3EFC17E5" w:rsidR="0043691A" w:rsidRPr="00412C11" w:rsidRDefault="00913FA6" w:rsidP="00412C11">
            <w:pPr>
              <w:spacing w:after="0"/>
              <w:rPr>
                <w:ins w:id="443" w:author="Rajiv Ramdhany" w:date="2017-10-17T16:16:00Z"/>
                <w:sz w:val="20"/>
              </w:rPr>
            </w:pPr>
            <w:ins w:id="444" w:author="Rajiv Ramdhany" w:date="2017-10-17T16:19:00Z">
              <w:r>
                <w:rPr>
                  <w:sz w:val="20"/>
                </w:rPr>
                <w:t>Response for timeline state subscription containing topic name</w:t>
              </w:r>
            </w:ins>
          </w:p>
        </w:tc>
        <w:tc>
          <w:tcPr>
            <w:tcW w:w="2768" w:type="dxa"/>
            <w:tcPrChange w:id="445" w:author="Rajiv Ramdhany" w:date="2017-10-18T11:22:00Z">
              <w:tcPr>
                <w:tcW w:w="2768" w:type="dxa"/>
              </w:tcPr>
            </w:tcPrChange>
          </w:tcPr>
          <w:p w14:paraId="6819CBF7" w14:textId="77777777" w:rsidR="00913FA6" w:rsidRDefault="00913FA6" w:rsidP="00913FA6">
            <w:pPr>
              <w:spacing w:after="0"/>
              <w:rPr>
                <w:ins w:id="446" w:author="Rajiv Ramdhany" w:date="2017-10-17T16:20:00Z"/>
                <w:rFonts w:ascii="Consolas" w:hAnsi="Consolas" w:cs="Gill Sans"/>
                <w:sz w:val="16"/>
              </w:rPr>
            </w:pPr>
            <w:ins w:id="447" w:author="Rajiv Ramdhany" w:date="2017-10-17T16:20: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w:t>
              </w:r>
              <w:r>
                <w:rPr>
                  <w:rFonts w:ascii="Consolas" w:hAnsi="Consolas" w:cs="Gill Sans"/>
                  <w:sz w:val="16"/>
                </w:rPr>
                <w:t>devices/</w:t>
              </w:r>
            </w:ins>
          </w:p>
          <w:p w14:paraId="6EB34E45" w14:textId="40B2BE23" w:rsidR="0043691A" w:rsidRPr="00412C11" w:rsidRDefault="00913FA6" w:rsidP="00913FA6">
            <w:pPr>
              <w:spacing w:after="0"/>
              <w:rPr>
                <w:ins w:id="448" w:author="Rajiv Ramdhany" w:date="2017-10-17T16:16:00Z"/>
                <w:rFonts w:ascii="Consolas" w:hAnsi="Consolas" w:cs="Gill Sans"/>
                <w:sz w:val="16"/>
              </w:rPr>
            </w:pPr>
            <w:ins w:id="449" w:author="Rajiv Ramdhany" w:date="2017-10-17T16:20:00Z">
              <w:r>
                <w:rPr>
                  <w:rFonts w:ascii="Consolas" w:hAnsi="Consolas" w:cs="Gill Sans"/>
                  <w:sz w:val="16"/>
                </w:rPr>
                <w:t>{</w:t>
              </w:r>
              <w:proofErr w:type="spellStart"/>
              <w:r>
                <w:rPr>
                  <w:rFonts w:ascii="Consolas" w:hAnsi="Consolas" w:cs="Gill Sans"/>
                  <w:sz w:val="16"/>
                </w:rPr>
                <w:t>deviceid</w:t>
              </w:r>
              <w:proofErr w:type="spellEnd"/>
              <w:r>
                <w:rPr>
                  <w:rFonts w:ascii="Consolas" w:hAnsi="Consolas" w:cs="Gill Sans"/>
                  <w:sz w:val="16"/>
                </w:rPr>
                <w:t>}/RESP</w:t>
              </w:r>
            </w:ins>
          </w:p>
        </w:tc>
        <w:tc>
          <w:tcPr>
            <w:tcW w:w="1712" w:type="dxa"/>
            <w:tcPrChange w:id="450" w:author="Rajiv Ramdhany" w:date="2017-10-18T11:22:00Z">
              <w:tcPr>
                <w:tcW w:w="1712" w:type="dxa"/>
              </w:tcPr>
            </w:tcPrChange>
          </w:tcPr>
          <w:p w14:paraId="6FCE8D46" w14:textId="7488CFB0" w:rsidR="0043691A" w:rsidRPr="00412C11" w:rsidRDefault="00913FA6" w:rsidP="00412C11">
            <w:pPr>
              <w:spacing w:after="0"/>
              <w:rPr>
                <w:ins w:id="451" w:author="Rajiv Ramdhany" w:date="2017-10-17T16:16:00Z"/>
                <w:rFonts w:ascii="Consolas" w:hAnsi="Consolas" w:cs="Gill Sans"/>
                <w:sz w:val="16"/>
              </w:rPr>
            </w:pPr>
            <w:proofErr w:type="spellStart"/>
            <w:ins w:id="452" w:author="Rajiv Ramdhany" w:date="2017-10-17T16:20:00Z">
              <w:r>
                <w:rPr>
                  <w:rFonts w:ascii="Consolas" w:hAnsi="Consolas" w:cs="Gill Sans"/>
                  <w:sz w:val="16"/>
                </w:rPr>
                <w:t>SessionController</w:t>
              </w:r>
            </w:ins>
            <w:proofErr w:type="spellEnd"/>
          </w:p>
        </w:tc>
      </w:tr>
      <w:tr w:rsidR="000F2031" w:rsidRPr="007163C8" w14:paraId="11BFE350" w14:textId="77777777" w:rsidTr="00F339A5">
        <w:trPr>
          <w:ins w:id="453" w:author="Rajiv Ramdhany" w:date="2017-10-17T16:28:00Z"/>
        </w:trPr>
        <w:tc>
          <w:tcPr>
            <w:tcW w:w="2263" w:type="dxa"/>
            <w:tcPrChange w:id="454" w:author="Rajiv Ramdhany" w:date="2017-10-18T11:22:00Z">
              <w:tcPr>
                <w:tcW w:w="2328" w:type="dxa"/>
              </w:tcPr>
            </w:tcPrChange>
          </w:tcPr>
          <w:p w14:paraId="20424188" w14:textId="77777777" w:rsidR="000F2031" w:rsidRDefault="000F2031" w:rsidP="00913FA6">
            <w:pPr>
              <w:spacing w:after="0"/>
              <w:rPr>
                <w:ins w:id="455" w:author="Rajiv Ramdhany" w:date="2017-10-17T16:28:00Z"/>
                <w:rFonts w:ascii="Consolas" w:hAnsi="Consolas" w:cs="Courier New"/>
                <w:sz w:val="16"/>
                <w:szCs w:val="16"/>
              </w:rPr>
            </w:pPr>
            <w:proofErr w:type="spellStart"/>
            <w:ins w:id="456" w:author="Rajiv Ramdhany" w:date="2017-10-17T16:28:00Z">
              <w:r w:rsidRPr="001C592E">
                <w:rPr>
                  <w:rFonts w:ascii="Consolas" w:hAnsi="Consolas" w:cs="Courier New"/>
                  <w:sz w:val="16"/>
                  <w:szCs w:val="16"/>
                </w:rPr>
                <w:t>Timeline</w:t>
              </w:r>
              <w:r>
                <w:rPr>
                  <w:rFonts w:ascii="Consolas" w:hAnsi="Consolas" w:cs="Courier New"/>
                  <w:sz w:val="16"/>
                  <w:szCs w:val="16"/>
                </w:rPr>
                <w:t>End</w:t>
              </w:r>
              <w:r w:rsidRPr="001C592E">
                <w:rPr>
                  <w:rFonts w:ascii="Consolas" w:hAnsi="Consolas" w:cs="Courier New"/>
                  <w:sz w:val="16"/>
                  <w:szCs w:val="16"/>
                </w:rPr>
                <w:t>Subscription</w:t>
              </w:r>
              <w:proofErr w:type="spellEnd"/>
            </w:ins>
          </w:p>
          <w:p w14:paraId="6ECF025A" w14:textId="28D8BD46" w:rsidR="000F2031" w:rsidRPr="001C592E" w:rsidRDefault="000F2031" w:rsidP="00913FA6">
            <w:pPr>
              <w:spacing w:after="0"/>
              <w:rPr>
                <w:ins w:id="457" w:author="Rajiv Ramdhany" w:date="2017-10-17T16:28:00Z"/>
                <w:rFonts w:ascii="Consolas" w:hAnsi="Consolas" w:cs="Courier New"/>
                <w:sz w:val="16"/>
                <w:szCs w:val="16"/>
              </w:rPr>
            </w:pPr>
            <w:ins w:id="458" w:author="Rajiv Ramdhany" w:date="2017-10-17T16:28:00Z">
              <w:r w:rsidRPr="001C592E">
                <w:rPr>
                  <w:rFonts w:ascii="Consolas" w:hAnsi="Consolas" w:cs="Courier New"/>
                  <w:sz w:val="16"/>
                  <w:szCs w:val="16"/>
                </w:rPr>
                <w:t>REQ</w:t>
              </w:r>
            </w:ins>
          </w:p>
        </w:tc>
        <w:tc>
          <w:tcPr>
            <w:tcW w:w="2267" w:type="dxa"/>
            <w:tcPrChange w:id="459" w:author="Rajiv Ramdhany" w:date="2017-10-18T11:22:00Z">
              <w:tcPr>
                <w:tcW w:w="2202" w:type="dxa"/>
                <w:gridSpan w:val="4"/>
              </w:tcPr>
            </w:tcPrChange>
          </w:tcPr>
          <w:p w14:paraId="169A2717" w14:textId="6060FD20" w:rsidR="000F2031" w:rsidRDefault="000F2031">
            <w:pPr>
              <w:spacing w:after="0"/>
              <w:rPr>
                <w:ins w:id="460" w:author="Rajiv Ramdhany" w:date="2017-10-17T16:28:00Z"/>
                <w:sz w:val="20"/>
              </w:rPr>
            </w:pPr>
            <w:ins w:id="461" w:author="Rajiv Ramdhany" w:date="2017-10-17T16:28:00Z">
              <w:r>
                <w:rPr>
                  <w:sz w:val="20"/>
                </w:rPr>
                <w:t xml:space="preserve">Request to </w:t>
              </w:r>
            </w:ins>
            <w:ins w:id="462" w:author="Rajiv Ramdhany" w:date="2017-10-17T16:29:00Z">
              <w:r>
                <w:rPr>
                  <w:sz w:val="20"/>
                </w:rPr>
                <w:t>stop receiving</w:t>
              </w:r>
            </w:ins>
            <w:ins w:id="463" w:author="Rajiv Ramdhany" w:date="2017-10-17T16:28:00Z">
              <w:r>
                <w:rPr>
                  <w:sz w:val="20"/>
                </w:rPr>
                <w:t xml:space="preserve"> a timeline’s state</w:t>
              </w:r>
            </w:ins>
            <w:ins w:id="464" w:author="Rajiv Ramdhany" w:date="2017-10-17T16:29:00Z">
              <w:r>
                <w:rPr>
                  <w:sz w:val="20"/>
                </w:rPr>
                <w:t xml:space="preserve"> change notifications</w:t>
              </w:r>
            </w:ins>
          </w:p>
        </w:tc>
        <w:tc>
          <w:tcPr>
            <w:tcW w:w="2768" w:type="dxa"/>
            <w:tcPrChange w:id="465" w:author="Rajiv Ramdhany" w:date="2017-10-18T11:22:00Z">
              <w:tcPr>
                <w:tcW w:w="2768" w:type="dxa"/>
              </w:tcPr>
            </w:tcPrChange>
          </w:tcPr>
          <w:p w14:paraId="32DA6284" w14:textId="0EDF58D1" w:rsidR="000F2031" w:rsidRPr="001C592E" w:rsidRDefault="000F2031" w:rsidP="00913FA6">
            <w:pPr>
              <w:spacing w:after="0"/>
              <w:rPr>
                <w:ins w:id="466" w:author="Rajiv Ramdhany" w:date="2017-10-17T16:28:00Z"/>
                <w:rFonts w:ascii="Consolas" w:hAnsi="Consolas" w:cs="Gill Sans"/>
                <w:sz w:val="16"/>
              </w:rPr>
            </w:pPr>
            <w:ins w:id="467" w:author="Rajiv Ramdhany" w:date="2017-10-17T16:28: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}/REQ</w:t>
              </w:r>
            </w:ins>
          </w:p>
        </w:tc>
        <w:tc>
          <w:tcPr>
            <w:tcW w:w="1712" w:type="dxa"/>
            <w:tcPrChange w:id="468" w:author="Rajiv Ramdhany" w:date="2017-10-18T11:22:00Z">
              <w:tcPr>
                <w:tcW w:w="1712" w:type="dxa"/>
              </w:tcPr>
            </w:tcPrChange>
          </w:tcPr>
          <w:p w14:paraId="7F022E87" w14:textId="295EFBFB" w:rsidR="000F2031" w:rsidRDefault="000F2031" w:rsidP="00412C11">
            <w:pPr>
              <w:spacing w:after="0"/>
              <w:rPr>
                <w:ins w:id="469" w:author="Rajiv Ramdhany" w:date="2017-10-17T16:28:00Z"/>
                <w:rFonts w:ascii="Consolas" w:hAnsi="Consolas" w:cs="Gill Sans"/>
                <w:sz w:val="16"/>
              </w:rPr>
            </w:pPr>
            <w:ins w:id="470" w:author="Rajiv Ramdhany" w:date="2017-10-17T16:28:00Z">
              <w:r>
                <w:rPr>
                  <w:rFonts w:ascii="Consolas" w:hAnsi="Consolas" w:cs="Gill Sans"/>
                  <w:sz w:val="16"/>
                </w:rPr>
                <w:t xml:space="preserve">Device’s </w:t>
              </w:r>
              <w:proofErr w:type="spellStart"/>
              <w:r>
                <w:rPr>
                  <w:rFonts w:ascii="Consolas" w:hAnsi="Consolas" w:cs="Gill Sans"/>
                  <w:sz w:val="16"/>
                </w:rPr>
                <w:t>CloudSynchroniser</w:t>
              </w:r>
              <w:proofErr w:type="spellEnd"/>
            </w:ins>
          </w:p>
        </w:tc>
      </w:tr>
      <w:tr w:rsidR="000F2031" w:rsidRPr="007163C8" w14:paraId="1E25B91A" w14:textId="77777777" w:rsidTr="009F250E">
        <w:trPr>
          <w:trHeight w:val="535"/>
          <w:ins w:id="471" w:author="Rajiv Ramdhany" w:date="2017-10-17T16:23:00Z"/>
        </w:trPr>
        <w:tc>
          <w:tcPr>
            <w:tcW w:w="2263" w:type="dxa"/>
            <w:tcPrChange w:id="472" w:author="Rajiv Ramdhany" w:date="2017-10-18T11:22:00Z">
              <w:tcPr>
                <w:tcW w:w="2328" w:type="dxa"/>
              </w:tcPr>
            </w:tcPrChange>
          </w:tcPr>
          <w:p w14:paraId="1DE1E91E" w14:textId="77777777" w:rsidR="000F2031" w:rsidRDefault="000F2031" w:rsidP="00913FA6">
            <w:pPr>
              <w:spacing w:after="0"/>
              <w:rPr>
                <w:ins w:id="473" w:author="Rajiv Ramdhany" w:date="2017-10-17T16:28:00Z"/>
                <w:rFonts w:ascii="Consolas" w:hAnsi="Consolas" w:cs="Courier New"/>
                <w:sz w:val="16"/>
                <w:szCs w:val="16"/>
              </w:rPr>
            </w:pPr>
            <w:proofErr w:type="spellStart"/>
            <w:ins w:id="474" w:author="Rajiv Ramdhany" w:date="2017-10-17T16:28:00Z">
              <w:r w:rsidRPr="001C592E">
                <w:rPr>
                  <w:rFonts w:ascii="Consolas" w:hAnsi="Consolas" w:cs="Courier New"/>
                  <w:sz w:val="16"/>
                  <w:szCs w:val="16"/>
                </w:rPr>
                <w:t>Timeline</w:t>
              </w:r>
              <w:r>
                <w:rPr>
                  <w:rFonts w:ascii="Consolas" w:hAnsi="Consolas" w:cs="Courier New"/>
                  <w:sz w:val="16"/>
                  <w:szCs w:val="16"/>
                </w:rPr>
                <w:t>End</w:t>
              </w:r>
              <w:r w:rsidRPr="001C592E">
                <w:rPr>
                  <w:rFonts w:ascii="Consolas" w:hAnsi="Consolas" w:cs="Courier New"/>
                  <w:sz w:val="16"/>
                  <w:szCs w:val="16"/>
                </w:rPr>
                <w:t>Subscription</w:t>
              </w:r>
              <w:proofErr w:type="spellEnd"/>
            </w:ins>
          </w:p>
          <w:p w14:paraId="2AE9D03A" w14:textId="7EB8F0B2" w:rsidR="000F2031" w:rsidRPr="001C592E" w:rsidRDefault="000F2031" w:rsidP="00913FA6">
            <w:pPr>
              <w:spacing w:after="0"/>
              <w:rPr>
                <w:ins w:id="475" w:author="Rajiv Ramdhany" w:date="2017-10-17T16:23:00Z"/>
                <w:rFonts w:ascii="Consolas" w:hAnsi="Consolas" w:cs="Courier New"/>
                <w:sz w:val="16"/>
                <w:szCs w:val="16"/>
              </w:rPr>
            </w:pPr>
            <w:ins w:id="476" w:author="Rajiv Ramdhany" w:date="2017-10-17T16:28:00Z">
              <w:r w:rsidRPr="001C592E">
                <w:rPr>
                  <w:rFonts w:ascii="Consolas" w:hAnsi="Consolas" w:cs="Courier New"/>
                  <w:sz w:val="16"/>
                  <w:szCs w:val="16"/>
                </w:rPr>
                <w:t>RE</w:t>
              </w:r>
              <w:r>
                <w:rPr>
                  <w:rFonts w:ascii="Consolas" w:hAnsi="Consolas" w:cs="Courier New"/>
                  <w:sz w:val="16"/>
                  <w:szCs w:val="16"/>
                </w:rPr>
                <w:t>SP</w:t>
              </w:r>
            </w:ins>
          </w:p>
        </w:tc>
        <w:tc>
          <w:tcPr>
            <w:tcW w:w="2267" w:type="dxa"/>
            <w:tcPrChange w:id="477" w:author="Rajiv Ramdhany" w:date="2017-10-18T11:22:00Z">
              <w:tcPr>
                <w:tcW w:w="2202" w:type="dxa"/>
                <w:gridSpan w:val="4"/>
              </w:tcPr>
            </w:tcPrChange>
          </w:tcPr>
          <w:p w14:paraId="66E60EB2" w14:textId="1C67B534" w:rsidR="000F2031" w:rsidRDefault="000F2031">
            <w:pPr>
              <w:spacing w:after="0"/>
              <w:rPr>
                <w:ins w:id="478" w:author="Rajiv Ramdhany" w:date="2017-10-17T16:23:00Z"/>
                <w:sz w:val="20"/>
              </w:rPr>
            </w:pPr>
            <w:ins w:id="479" w:author="Rajiv Ramdhany" w:date="2017-10-17T16:28:00Z">
              <w:r>
                <w:rPr>
                  <w:sz w:val="20"/>
                </w:rPr>
                <w:t xml:space="preserve">Response </w:t>
              </w:r>
            </w:ins>
            <w:ins w:id="480" w:author="Rajiv Ramdhany" w:date="2017-10-17T16:29:00Z">
              <w:r>
                <w:rPr>
                  <w:sz w:val="20"/>
                </w:rPr>
                <w:t>to end timeline subscription</w:t>
              </w:r>
            </w:ins>
          </w:p>
        </w:tc>
        <w:tc>
          <w:tcPr>
            <w:tcW w:w="2768" w:type="dxa"/>
            <w:tcPrChange w:id="481" w:author="Rajiv Ramdhany" w:date="2017-10-18T11:22:00Z">
              <w:tcPr>
                <w:tcW w:w="2768" w:type="dxa"/>
              </w:tcPr>
            </w:tcPrChange>
          </w:tcPr>
          <w:p w14:paraId="6FCF3A23" w14:textId="77777777" w:rsidR="000F2031" w:rsidRDefault="000F2031" w:rsidP="00F339A5">
            <w:pPr>
              <w:spacing w:after="0"/>
              <w:rPr>
                <w:ins w:id="482" w:author="Rajiv Ramdhany" w:date="2017-10-17T16:28:00Z"/>
                <w:rFonts w:ascii="Consolas" w:hAnsi="Consolas" w:cs="Gill Sans"/>
                <w:sz w:val="16"/>
              </w:rPr>
            </w:pPr>
            <w:ins w:id="483" w:author="Rajiv Ramdhany" w:date="2017-10-17T16:28:00Z">
              <w:r w:rsidRPr="001C592E">
                <w:rPr>
                  <w:rFonts w:ascii="Consolas" w:hAnsi="Consolas" w:cs="Gill Sans"/>
                  <w:sz w:val="16"/>
                </w:rPr>
                <w:t>sessions/{</w:t>
              </w:r>
              <w:proofErr w:type="spellStart"/>
              <w:r w:rsidRPr="001C592E">
                <w:rPr>
                  <w:rFonts w:ascii="Consolas" w:hAnsi="Consolas" w:cs="Gill Sans"/>
                  <w:sz w:val="16"/>
                </w:rPr>
                <w:t>sessionid</w:t>
              </w:r>
              <w:proofErr w:type="spellEnd"/>
              <w:r w:rsidRPr="001C592E">
                <w:rPr>
                  <w:rFonts w:ascii="Consolas" w:hAnsi="Consolas" w:cs="Gill Sans"/>
                  <w:sz w:val="16"/>
                </w:rPr>
                <w:t>}/</w:t>
              </w:r>
              <w:r>
                <w:rPr>
                  <w:rFonts w:ascii="Consolas" w:hAnsi="Consolas" w:cs="Gill Sans"/>
                  <w:sz w:val="16"/>
                </w:rPr>
                <w:t>devices/</w:t>
              </w:r>
            </w:ins>
          </w:p>
          <w:p w14:paraId="22CEA366" w14:textId="7BF6345E" w:rsidR="000F2031" w:rsidRPr="001C592E" w:rsidRDefault="000F2031" w:rsidP="00913FA6">
            <w:pPr>
              <w:spacing w:after="0"/>
              <w:rPr>
                <w:ins w:id="484" w:author="Rajiv Ramdhany" w:date="2017-10-17T16:23:00Z"/>
                <w:rFonts w:ascii="Consolas" w:hAnsi="Consolas" w:cs="Gill Sans"/>
                <w:sz w:val="16"/>
              </w:rPr>
            </w:pPr>
            <w:ins w:id="485" w:author="Rajiv Ramdhany" w:date="2017-10-17T16:28:00Z">
              <w:r>
                <w:rPr>
                  <w:rFonts w:ascii="Consolas" w:hAnsi="Consolas" w:cs="Gill Sans"/>
                  <w:sz w:val="16"/>
                </w:rPr>
                <w:t>{</w:t>
              </w:r>
              <w:proofErr w:type="spellStart"/>
              <w:r>
                <w:rPr>
                  <w:rFonts w:ascii="Consolas" w:hAnsi="Consolas" w:cs="Gill Sans"/>
                  <w:sz w:val="16"/>
                </w:rPr>
                <w:t>deviceid</w:t>
              </w:r>
              <w:proofErr w:type="spellEnd"/>
              <w:r>
                <w:rPr>
                  <w:rFonts w:ascii="Consolas" w:hAnsi="Consolas" w:cs="Gill Sans"/>
                  <w:sz w:val="16"/>
                </w:rPr>
                <w:t>}/RESP</w:t>
              </w:r>
            </w:ins>
          </w:p>
        </w:tc>
        <w:tc>
          <w:tcPr>
            <w:tcW w:w="1712" w:type="dxa"/>
            <w:tcPrChange w:id="486" w:author="Rajiv Ramdhany" w:date="2017-10-18T11:22:00Z">
              <w:tcPr>
                <w:tcW w:w="1712" w:type="dxa"/>
              </w:tcPr>
            </w:tcPrChange>
          </w:tcPr>
          <w:p w14:paraId="6C5F46A2" w14:textId="2F43EA78" w:rsidR="000F2031" w:rsidRDefault="000F2031" w:rsidP="00412C11">
            <w:pPr>
              <w:spacing w:after="0"/>
              <w:rPr>
                <w:ins w:id="487" w:author="Rajiv Ramdhany" w:date="2017-10-17T16:23:00Z"/>
                <w:rFonts w:ascii="Consolas" w:hAnsi="Consolas" w:cs="Gill Sans"/>
                <w:sz w:val="16"/>
              </w:rPr>
            </w:pPr>
            <w:proofErr w:type="spellStart"/>
            <w:ins w:id="488" w:author="Rajiv Ramdhany" w:date="2017-10-17T16:28:00Z">
              <w:r>
                <w:rPr>
                  <w:rFonts w:ascii="Consolas" w:hAnsi="Consolas" w:cs="Gill Sans"/>
                  <w:sz w:val="16"/>
                </w:rPr>
                <w:t>SessionController</w:t>
              </w:r>
            </w:ins>
            <w:proofErr w:type="spellEnd"/>
          </w:p>
        </w:tc>
      </w:tr>
      <w:tr w:rsidR="009F250E" w:rsidRPr="007163C8" w14:paraId="2B4632AD" w14:textId="77777777" w:rsidTr="009F250E">
        <w:trPr>
          <w:trHeight w:val="296"/>
        </w:trPr>
        <w:tc>
          <w:tcPr>
            <w:tcW w:w="2263" w:type="dxa"/>
          </w:tcPr>
          <w:p w14:paraId="27BDFB4D" w14:textId="3F12F149" w:rsidR="009F250E" w:rsidRPr="001C592E" w:rsidRDefault="009F250E" w:rsidP="00913FA6">
            <w:pPr>
              <w:spacing w:after="0"/>
              <w:rPr>
                <w:rFonts w:ascii="Consolas" w:hAnsi="Consolas" w:cs="Courier New"/>
                <w:sz w:val="16"/>
                <w:szCs w:val="16"/>
              </w:rPr>
            </w:pPr>
            <w:proofErr w:type="spellStart"/>
            <w:r>
              <w:rPr>
                <w:rFonts w:ascii="Consolas" w:hAnsi="Consolas" w:cs="Courier New"/>
                <w:sz w:val="16"/>
                <w:szCs w:val="16"/>
              </w:rPr>
              <w:t>DeviceREQ</w:t>
            </w:r>
            <w:proofErr w:type="spellEnd"/>
          </w:p>
        </w:tc>
        <w:tc>
          <w:tcPr>
            <w:tcW w:w="2267" w:type="dxa"/>
          </w:tcPr>
          <w:p w14:paraId="3E5E72AB" w14:textId="54BF6093" w:rsidR="009F250E" w:rsidRDefault="009F250E">
            <w:pPr>
              <w:spacing w:after="0"/>
              <w:rPr>
                <w:sz w:val="20"/>
              </w:rPr>
            </w:pPr>
            <w:r>
              <w:rPr>
                <w:sz w:val="20"/>
              </w:rPr>
              <w:t>Query for devices in sessions</w:t>
            </w:r>
          </w:p>
        </w:tc>
        <w:tc>
          <w:tcPr>
            <w:tcW w:w="2768" w:type="dxa"/>
          </w:tcPr>
          <w:p w14:paraId="4861DEB7" w14:textId="77777777" w:rsidR="009F250E" w:rsidRPr="001C592E" w:rsidRDefault="009F250E" w:rsidP="00F339A5">
            <w:pPr>
              <w:spacing w:after="0"/>
              <w:rPr>
                <w:rFonts w:ascii="Consolas" w:hAnsi="Consolas" w:cs="Gill Sans"/>
                <w:sz w:val="16"/>
              </w:rPr>
            </w:pPr>
          </w:p>
        </w:tc>
        <w:tc>
          <w:tcPr>
            <w:tcW w:w="1712" w:type="dxa"/>
          </w:tcPr>
          <w:p w14:paraId="6DA9EF17" w14:textId="77777777" w:rsidR="009F250E" w:rsidRDefault="009F250E" w:rsidP="00412C11">
            <w:pPr>
              <w:spacing w:after="0"/>
              <w:rPr>
                <w:rFonts w:ascii="Consolas" w:hAnsi="Consolas" w:cs="Gill Sans"/>
                <w:sz w:val="16"/>
              </w:rPr>
            </w:pPr>
          </w:p>
        </w:tc>
      </w:tr>
      <w:tr w:rsidR="000F2031" w:rsidRPr="007163C8" w14:paraId="6B0C2A8A" w14:textId="77777777" w:rsidTr="009F250E">
        <w:trPr>
          <w:trHeight w:val="185"/>
          <w:ins w:id="489" w:author="Rajiv Ramdhany" w:date="2017-10-17T16:23:00Z"/>
        </w:trPr>
        <w:tc>
          <w:tcPr>
            <w:tcW w:w="2263" w:type="dxa"/>
            <w:tcPrChange w:id="490" w:author="Rajiv Ramdhany" w:date="2017-10-18T11:22:00Z">
              <w:tcPr>
                <w:tcW w:w="2328" w:type="dxa"/>
              </w:tcPr>
            </w:tcPrChange>
          </w:tcPr>
          <w:p w14:paraId="25F04BC1" w14:textId="4CC8D583" w:rsidR="000F2031" w:rsidRDefault="000F2031" w:rsidP="00913FA6">
            <w:pPr>
              <w:spacing w:after="0"/>
              <w:rPr>
                <w:ins w:id="491" w:author="Rajiv Ramdhany" w:date="2017-10-17T16:23:00Z"/>
                <w:rFonts w:ascii="Consolas" w:hAnsi="Consolas" w:cs="Courier New"/>
                <w:sz w:val="16"/>
                <w:szCs w:val="16"/>
              </w:rPr>
            </w:pPr>
            <w:proofErr w:type="spellStart"/>
            <w:ins w:id="492" w:author="Rajiv Ramdhany" w:date="2017-10-17T16:23:00Z">
              <w:r>
                <w:rPr>
                  <w:rFonts w:ascii="Consolas" w:hAnsi="Consolas" w:cs="Courier New"/>
                  <w:sz w:val="16"/>
                  <w:szCs w:val="16"/>
                </w:rPr>
                <w:t>DeviceRESP</w:t>
              </w:r>
              <w:proofErr w:type="spellEnd"/>
            </w:ins>
          </w:p>
        </w:tc>
        <w:tc>
          <w:tcPr>
            <w:tcW w:w="2267" w:type="dxa"/>
            <w:tcPrChange w:id="493" w:author="Rajiv Ramdhany" w:date="2017-10-18T11:22:00Z">
              <w:tcPr>
                <w:tcW w:w="2202" w:type="dxa"/>
                <w:gridSpan w:val="4"/>
              </w:tcPr>
            </w:tcPrChange>
          </w:tcPr>
          <w:p w14:paraId="0E96E3C3" w14:textId="40BD8969" w:rsidR="000F2031" w:rsidRDefault="000F2031" w:rsidP="00412C11">
            <w:pPr>
              <w:spacing w:after="0"/>
              <w:rPr>
                <w:ins w:id="494" w:author="Rajiv Ramdhany" w:date="2017-10-17T16:23:00Z"/>
                <w:sz w:val="20"/>
              </w:rPr>
            </w:pPr>
            <w:ins w:id="495" w:author="Rajiv Ramdhany" w:date="2017-10-17T16:23:00Z">
              <w:r>
                <w:rPr>
                  <w:sz w:val="20"/>
                </w:rPr>
                <w:t>Response containing query results</w:t>
              </w:r>
            </w:ins>
          </w:p>
        </w:tc>
        <w:tc>
          <w:tcPr>
            <w:tcW w:w="2768" w:type="dxa"/>
            <w:tcPrChange w:id="496" w:author="Rajiv Ramdhany" w:date="2017-10-18T11:22:00Z">
              <w:tcPr>
                <w:tcW w:w="2768" w:type="dxa"/>
              </w:tcPr>
            </w:tcPrChange>
          </w:tcPr>
          <w:p w14:paraId="4DAC6F9A" w14:textId="77777777" w:rsidR="000F2031" w:rsidRPr="001C592E" w:rsidRDefault="000F2031" w:rsidP="00913FA6">
            <w:pPr>
              <w:spacing w:after="0"/>
              <w:rPr>
                <w:ins w:id="497" w:author="Rajiv Ramdhany" w:date="2017-10-17T16:23:00Z"/>
                <w:rFonts w:ascii="Consolas" w:hAnsi="Consolas" w:cs="Gill Sans"/>
                <w:sz w:val="16"/>
              </w:rPr>
            </w:pPr>
          </w:p>
        </w:tc>
        <w:tc>
          <w:tcPr>
            <w:tcW w:w="1712" w:type="dxa"/>
            <w:tcPrChange w:id="498" w:author="Rajiv Ramdhany" w:date="2017-10-18T11:22:00Z">
              <w:tcPr>
                <w:tcW w:w="1712" w:type="dxa"/>
              </w:tcPr>
            </w:tcPrChange>
          </w:tcPr>
          <w:p w14:paraId="6B4256E3" w14:textId="77777777" w:rsidR="000F2031" w:rsidRDefault="000F2031" w:rsidP="00412C11">
            <w:pPr>
              <w:spacing w:after="0"/>
              <w:rPr>
                <w:ins w:id="499" w:author="Rajiv Ramdhany" w:date="2017-10-17T16:23:00Z"/>
                <w:rFonts w:ascii="Consolas" w:hAnsi="Consolas" w:cs="Gill Sans"/>
                <w:sz w:val="16"/>
              </w:rPr>
            </w:pPr>
          </w:p>
        </w:tc>
      </w:tr>
      <w:tr w:rsidR="000F2031" w:rsidRPr="007163C8" w14:paraId="04276B89" w14:textId="77777777" w:rsidTr="00F339A5">
        <w:trPr>
          <w:ins w:id="500" w:author="Rajiv Ramdhany" w:date="2017-10-17T16:30:00Z"/>
        </w:trPr>
        <w:tc>
          <w:tcPr>
            <w:tcW w:w="2263" w:type="dxa"/>
            <w:tcPrChange w:id="501" w:author="Rajiv Ramdhany" w:date="2017-10-18T11:22:00Z">
              <w:tcPr>
                <w:tcW w:w="2328" w:type="dxa"/>
              </w:tcPr>
            </w:tcPrChange>
          </w:tcPr>
          <w:p w14:paraId="61BA1149" w14:textId="775513F3" w:rsidR="000F2031" w:rsidRDefault="000F2031" w:rsidP="00913FA6">
            <w:pPr>
              <w:spacing w:after="0"/>
              <w:rPr>
                <w:ins w:id="502" w:author="Rajiv Ramdhany" w:date="2017-10-17T16:30:00Z"/>
                <w:rFonts w:ascii="Consolas" w:hAnsi="Consolas" w:cs="Courier New"/>
                <w:sz w:val="16"/>
                <w:szCs w:val="16"/>
              </w:rPr>
            </w:pPr>
            <w:proofErr w:type="spellStart"/>
            <w:ins w:id="503" w:author="Rajiv Ramdhany" w:date="2017-10-17T16:30:00Z">
              <w:r>
                <w:rPr>
                  <w:rFonts w:ascii="Consolas" w:hAnsi="Consolas" w:cs="Courier New"/>
                  <w:sz w:val="16"/>
                  <w:szCs w:val="16"/>
                </w:rPr>
                <w:t>TimelineQuery</w:t>
              </w:r>
              <w:proofErr w:type="spellEnd"/>
            </w:ins>
          </w:p>
        </w:tc>
        <w:tc>
          <w:tcPr>
            <w:tcW w:w="2267" w:type="dxa"/>
            <w:tcPrChange w:id="504" w:author="Rajiv Ramdhany" w:date="2017-10-18T11:22:00Z">
              <w:tcPr>
                <w:tcW w:w="2202" w:type="dxa"/>
                <w:gridSpan w:val="4"/>
              </w:tcPr>
            </w:tcPrChange>
          </w:tcPr>
          <w:p w14:paraId="3A35F590" w14:textId="02334346" w:rsidR="000F2031" w:rsidRDefault="004D562F" w:rsidP="00412C11">
            <w:pPr>
              <w:spacing w:after="0"/>
              <w:rPr>
                <w:ins w:id="505" w:author="Rajiv Ramdhany" w:date="2017-10-17T16:30:00Z"/>
                <w:sz w:val="20"/>
              </w:rPr>
            </w:pPr>
            <w:ins w:id="506" w:author="Rajiv Ramdhany" w:date="2017-10-17T16:31:00Z">
              <w:r>
                <w:rPr>
                  <w:sz w:val="20"/>
                </w:rPr>
                <w:t xml:space="preserve">Submit a query to the </w:t>
              </w:r>
              <w:proofErr w:type="spellStart"/>
              <w:r>
                <w:rPr>
                  <w:sz w:val="20"/>
                </w:rPr>
                <w:t>SessionController</w:t>
              </w:r>
              <w:proofErr w:type="spellEnd"/>
              <w:r>
                <w:rPr>
                  <w:sz w:val="20"/>
                </w:rPr>
                <w:t>?</w:t>
              </w:r>
            </w:ins>
          </w:p>
        </w:tc>
        <w:tc>
          <w:tcPr>
            <w:tcW w:w="2768" w:type="dxa"/>
            <w:tcPrChange w:id="507" w:author="Rajiv Ramdhany" w:date="2017-10-18T11:22:00Z">
              <w:tcPr>
                <w:tcW w:w="2768" w:type="dxa"/>
              </w:tcPr>
            </w:tcPrChange>
          </w:tcPr>
          <w:p w14:paraId="431A5933" w14:textId="77777777" w:rsidR="000F2031" w:rsidRPr="001C592E" w:rsidRDefault="000F2031" w:rsidP="00913FA6">
            <w:pPr>
              <w:spacing w:after="0"/>
              <w:rPr>
                <w:ins w:id="508" w:author="Rajiv Ramdhany" w:date="2017-10-17T16:30:00Z"/>
                <w:rFonts w:ascii="Consolas" w:hAnsi="Consolas" w:cs="Gill Sans"/>
                <w:sz w:val="16"/>
              </w:rPr>
            </w:pPr>
          </w:p>
        </w:tc>
        <w:tc>
          <w:tcPr>
            <w:tcW w:w="1712" w:type="dxa"/>
            <w:tcPrChange w:id="509" w:author="Rajiv Ramdhany" w:date="2017-10-18T11:22:00Z">
              <w:tcPr>
                <w:tcW w:w="1712" w:type="dxa"/>
              </w:tcPr>
            </w:tcPrChange>
          </w:tcPr>
          <w:p w14:paraId="64DCC2BB" w14:textId="77777777" w:rsidR="000F2031" w:rsidRDefault="000F2031" w:rsidP="00412C11">
            <w:pPr>
              <w:spacing w:after="0"/>
              <w:rPr>
                <w:ins w:id="510" w:author="Rajiv Ramdhany" w:date="2017-10-17T16:30:00Z"/>
                <w:rFonts w:ascii="Consolas" w:hAnsi="Consolas" w:cs="Gill Sans"/>
                <w:sz w:val="16"/>
              </w:rPr>
            </w:pPr>
          </w:p>
        </w:tc>
      </w:tr>
    </w:tbl>
    <w:p w14:paraId="0014B7E0" w14:textId="77777777" w:rsidR="002E6F35" w:rsidRDefault="002E6F35" w:rsidP="002B4C57">
      <w:pPr>
        <w:rPr>
          <w:ins w:id="511" w:author="Rajiv Ramdhany" w:date="2017-10-17T15:09:00Z"/>
          <w:rFonts w:ascii="Courier New" w:hAnsi="Courier New" w:cs="Courier New"/>
          <w:sz w:val="21"/>
        </w:rPr>
      </w:pPr>
    </w:p>
    <w:p w14:paraId="2D6FCBEF" w14:textId="4FB99170" w:rsidR="00A71832" w:rsidRPr="002E6F35" w:rsidDel="002E6F35" w:rsidRDefault="00217085">
      <w:pPr>
        <w:rPr>
          <w:del w:id="512" w:author="Rajiv Ramdhany" w:date="2017-10-17T15:09:00Z"/>
          <w:rFonts w:ascii="Courier New" w:hAnsi="Courier New" w:cs="Courier New"/>
          <w:sz w:val="21"/>
          <w:rPrChange w:id="513" w:author="Rajiv Ramdhany" w:date="2017-10-17T15:09:00Z">
            <w:rPr>
              <w:del w:id="514" w:author="Rajiv Ramdhany" w:date="2017-10-17T15:09:00Z"/>
            </w:rPr>
          </w:rPrChange>
        </w:rPr>
        <w:pPrChange w:id="515" w:author="Rajiv Ramdhany" w:date="2017-10-17T15:08:00Z">
          <w:pPr>
            <w:pStyle w:val="ListParagraph"/>
            <w:numPr>
              <w:numId w:val="30"/>
            </w:numPr>
            <w:ind w:left="360" w:hanging="360"/>
          </w:pPr>
        </w:pPrChange>
      </w:pPr>
      <w:del w:id="516" w:author="Rajiv Ramdhany" w:date="2017-10-17T15:09:00Z">
        <w:r w:rsidRPr="002E6F35" w:rsidDel="002E6F35">
          <w:rPr>
            <w:rFonts w:ascii="Courier New" w:hAnsi="Courier New" w:cs="Courier New"/>
            <w:sz w:val="21"/>
            <w:rPrChange w:id="517" w:author="Rajiv Ramdhany" w:date="2017-10-17T15:09:00Z">
              <w:rPr/>
            </w:rPrChange>
          </w:rPr>
          <w:delText>JoinREQ</w:delText>
        </w:r>
      </w:del>
      <w:del w:id="518" w:author="Rajiv Ramdhany" w:date="2017-10-17T15:08:00Z">
        <w:r w:rsidRPr="002E6F35" w:rsidDel="00C621EE">
          <w:rPr>
            <w:rFonts w:ascii="Courier New" w:hAnsi="Courier New" w:cs="Courier New"/>
            <w:sz w:val="21"/>
            <w:rPrChange w:id="519" w:author="Rajiv Ramdhany" w:date="2017-10-17T15:09:00Z">
              <w:rPr/>
            </w:rPrChange>
          </w:rPr>
          <w:delText>/</w:delText>
        </w:r>
      </w:del>
      <w:del w:id="520" w:author="Rajiv Ramdhany" w:date="2017-10-17T15:09:00Z">
        <w:r w:rsidRPr="002E6F35" w:rsidDel="002E6F35">
          <w:rPr>
            <w:rFonts w:ascii="Courier New" w:hAnsi="Courier New" w:cs="Courier New"/>
            <w:sz w:val="21"/>
            <w:rPrChange w:id="521" w:author="Rajiv Ramdhany" w:date="2017-10-17T15:09:00Z">
              <w:rPr/>
            </w:rPrChange>
          </w:rPr>
          <w:delText>JoinRESP</w:delText>
        </w:r>
      </w:del>
    </w:p>
    <w:p w14:paraId="38B0193B" w14:textId="210752DB" w:rsidR="00827628" w:rsidRPr="002E6F35" w:rsidDel="002E6F35" w:rsidRDefault="00827628">
      <w:pPr>
        <w:rPr>
          <w:del w:id="522" w:author="Rajiv Ramdhany" w:date="2017-10-17T15:09:00Z"/>
          <w:rFonts w:ascii="Courier New" w:hAnsi="Courier New" w:cs="Courier New"/>
          <w:sz w:val="21"/>
          <w:rPrChange w:id="523" w:author="Rajiv Ramdhany" w:date="2017-10-17T15:09:00Z">
            <w:rPr>
              <w:del w:id="524" w:author="Rajiv Ramdhany" w:date="2017-10-17T15:09:00Z"/>
            </w:rPr>
          </w:rPrChange>
        </w:rPr>
        <w:pPrChange w:id="525" w:author="Rajiv Ramdhany" w:date="2017-10-17T15:08:00Z">
          <w:pPr>
            <w:pStyle w:val="ListParagraph"/>
            <w:numPr>
              <w:numId w:val="30"/>
            </w:numPr>
            <w:ind w:left="360" w:hanging="360"/>
          </w:pPr>
        </w:pPrChange>
      </w:pPr>
      <w:del w:id="526" w:author="Rajiv Ramdhany" w:date="2017-10-17T15:09:00Z">
        <w:r w:rsidRPr="002E6F35" w:rsidDel="002E6F35">
          <w:rPr>
            <w:rFonts w:ascii="Courier New" w:hAnsi="Courier New" w:cs="Courier New"/>
            <w:sz w:val="21"/>
            <w:rPrChange w:id="527" w:author="Rajiv Ramdhany" w:date="2017-10-17T15:09:00Z">
              <w:rPr/>
            </w:rPrChange>
          </w:rPr>
          <w:delText>LeaveREQ/LeaveRESP</w:delText>
        </w:r>
      </w:del>
    </w:p>
    <w:p w14:paraId="68F38822" w14:textId="45B7E33A" w:rsidR="00217085" w:rsidRPr="002E6F35" w:rsidDel="002E6F35" w:rsidRDefault="00217085">
      <w:pPr>
        <w:rPr>
          <w:del w:id="528" w:author="Rajiv Ramdhany" w:date="2017-10-17T15:09:00Z"/>
          <w:rFonts w:ascii="Courier New" w:hAnsi="Courier New" w:cs="Courier New"/>
          <w:sz w:val="21"/>
          <w:rPrChange w:id="529" w:author="Rajiv Ramdhany" w:date="2017-10-17T15:09:00Z">
            <w:rPr>
              <w:del w:id="530" w:author="Rajiv Ramdhany" w:date="2017-10-17T15:09:00Z"/>
            </w:rPr>
          </w:rPrChange>
        </w:rPr>
        <w:pPrChange w:id="531" w:author="Rajiv Ramdhany" w:date="2017-10-17T15:08:00Z">
          <w:pPr>
            <w:pStyle w:val="ListParagraph"/>
            <w:numPr>
              <w:numId w:val="30"/>
            </w:numPr>
            <w:ind w:left="360" w:hanging="360"/>
          </w:pPr>
        </w:pPrChange>
      </w:pPr>
      <w:del w:id="532" w:author="Rajiv Ramdhany" w:date="2017-10-17T15:09:00Z">
        <w:r w:rsidRPr="002E6F35" w:rsidDel="002E6F35">
          <w:rPr>
            <w:rFonts w:ascii="Courier New" w:hAnsi="Courier New" w:cs="Courier New"/>
            <w:sz w:val="21"/>
            <w:rPrChange w:id="533" w:author="Rajiv Ramdhany" w:date="2017-10-17T15:09:00Z">
              <w:rPr/>
            </w:rPrChange>
          </w:rPr>
          <w:delText>TimelineREQ/TimelineRESP</w:delText>
        </w:r>
      </w:del>
    </w:p>
    <w:p w14:paraId="51F8B411" w14:textId="02B90AD6" w:rsidR="002D6C8E" w:rsidRPr="002E6F35" w:rsidDel="002E6F35" w:rsidRDefault="00217085">
      <w:pPr>
        <w:rPr>
          <w:del w:id="534" w:author="Rajiv Ramdhany" w:date="2017-10-17T15:09:00Z"/>
          <w:rFonts w:ascii="Courier New" w:hAnsi="Courier New" w:cs="Courier New"/>
          <w:sz w:val="21"/>
          <w:rPrChange w:id="535" w:author="Rajiv Ramdhany" w:date="2017-10-17T15:09:00Z">
            <w:rPr>
              <w:del w:id="536" w:author="Rajiv Ramdhany" w:date="2017-10-17T15:09:00Z"/>
            </w:rPr>
          </w:rPrChange>
        </w:rPr>
        <w:pPrChange w:id="537" w:author="Rajiv Ramdhany" w:date="2017-10-17T15:08:00Z">
          <w:pPr>
            <w:pStyle w:val="ListParagraph"/>
            <w:numPr>
              <w:numId w:val="30"/>
            </w:numPr>
            <w:ind w:left="360" w:hanging="360"/>
          </w:pPr>
        </w:pPrChange>
      </w:pPr>
      <w:del w:id="538" w:author="Rajiv Ramdhany" w:date="2017-10-17T15:09:00Z">
        <w:r w:rsidRPr="002E6F35" w:rsidDel="002E6F35">
          <w:rPr>
            <w:rFonts w:ascii="Courier New" w:hAnsi="Courier New" w:cs="Courier New"/>
            <w:sz w:val="21"/>
            <w:rPrChange w:id="539" w:author="Rajiv Ramdhany" w:date="2017-10-17T15:09:00Z">
              <w:rPr/>
            </w:rPrChange>
          </w:rPr>
          <w:delText>TimelineRegREQ/TimelineRegRESP</w:delText>
        </w:r>
      </w:del>
    </w:p>
    <w:p w14:paraId="49B7A6B5" w14:textId="57BDED40" w:rsidR="00217085" w:rsidRPr="002E6F35" w:rsidDel="002E6F35" w:rsidRDefault="002D6C8E">
      <w:pPr>
        <w:rPr>
          <w:del w:id="540" w:author="Rajiv Ramdhany" w:date="2017-10-17T15:09:00Z"/>
          <w:rFonts w:ascii="Courier New" w:hAnsi="Courier New" w:cs="Courier New"/>
          <w:sz w:val="21"/>
          <w:rPrChange w:id="541" w:author="Rajiv Ramdhany" w:date="2017-10-17T15:09:00Z">
            <w:rPr>
              <w:del w:id="542" w:author="Rajiv Ramdhany" w:date="2017-10-17T15:09:00Z"/>
            </w:rPr>
          </w:rPrChange>
        </w:rPr>
        <w:pPrChange w:id="543" w:author="Rajiv Ramdhany" w:date="2017-10-17T15:08:00Z">
          <w:pPr>
            <w:pStyle w:val="ListParagraph"/>
            <w:numPr>
              <w:numId w:val="30"/>
            </w:numPr>
            <w:ind w:left="360" w:hanging="360"/>
          </w:pPr>
        </w:pPrChange>
      </w:pPr>
      <w:del w:id="544" w:author="Rajiv Ramdhany" w:date="2017-10-17T15:09:00Z">
        <w:r w:rsidRPr="002E6F35" w:rsidDel="002E6F35">
          <w:rPr>
            <w:rFonts w:ascii="Courier New" w:hAnsi="Courier New" w:cs="Courier New"/>
            <w:sz w:val="21"/>
            <w:rPrChange w:id="545" w:author="Rajiv Ramdhany" w:date="2017-10-17T15:09:00Z">
              <w:rPr/>
            </w:rPrChange>
          </w:rPr>
          <w:delText>ContentIdChange</w:delText>
        </w:r>
        <w:r w:rsidR="00217085" w:rsidRPr="002E6F35" w:rsidDel="002E6F35">
          <w:rPr>
            <w:rFonts w:ascii="Courier New" w:hAnsi="Courier New" w:cs="Courier New"/>
            <w:sz w:val="21"/>
            <w:rPrChange w:id="546" w:author="Rajiv Ramdhany" w:date="2017-10-17T15:09:00Z">
              <w:rPr/>
            </w:rPrChange>
          </w:rPr>
          <w:delText xml:space="preserve"> </w:delText>
        </w:r>
      </w:del>
    </w:p>
    <w:p w14:paraId="6B44BE00" w14:textId="34A01228" w:rsidR="00846B41" w:rsidRPr="002E6F35" w:rsidDel="002E6F35" w:rsidRDefault="00217085">
      <w:pPr>
        <w:rPr>
          <w:del w:id="547" w:author="Rajiv Ramdhany" w:date="2017-10-17T15:09:00Z"/>
          <w:rFonts w:ascii="Courier New" w:hAnsi="Courier New" w:cs="Courier New"/>
          <w:sz w:val="21"/>
          <w:rPrChange w:id="548" w:author="Rajiv Ramdhany" w:date="2017-10-17T15:09:00Z">
            <w:rPr>
              <w:del w:id="549" w:author="Rajiv Ramdhany" w:date="2017-10-17T15:09:00Z"/>
            </w:rPr>
          </w:rPrChange>
        </w:rPr>
        <w:pPrChange w:id="550" w:author="Rajiv Ramdhany" w:date="2017-10-17T15:08:00Z">
          <w:pPr>
            <w:pStyle w:val="ListParagraph"/>
            <w:numPr>
              <w:numId w:val="30"/>
            </w:numPr>
            <w:ind w:left="360" w:hanging="360"/>
          </w:pPr>
        </w:pPrChange>
      </w:pPr>
      <w:del w:id="551" w:author="Rajiv Ramdhany" w:date="2017-10-17T15:09:00Z">
        <w:r w:rsidRPr="002E6F35" w:rsidDel="002E6F35">
          <w:rPr>
            <w:rFonts w:ascii="Courier New" w:hAnsi="Courier New" w:cs="Courier New"/>
            <w:sz w:val="21"/>
            <w:rPrChange w:id="552" w:author="Rajiv Ramdhany" w:date="2017-10-17T15:09:00Z">
              <w:rPr/>
            </w:rPrChange>
          </w:rPr>
          <w:delText>TimelineUnregREQ/TimelineUnregRESP</w:delText>
        </w:r>
      </w:del>
    </w:p>
    <w:p w14:paraId="05AA2BBA" w14:textId="29914CF8" w:rsidR="006151E7" w:rsidRPr="002E6F35" w:rsidDel="002E6F35" w:rsidRDefault="00217085">
      <w:pPr>
        <w:rPr>
          <w:del w:id="553" w:author="Rajiv Ramdhany" w:date="2017-10-17T15:09:00Z"/>
          <w:rFonts w:ascii="Courier New" w:hAnsi="Courier New" w:cs="Courier New"/>
          <w:sz w:val="21"/>
          <w:rPrChange w:id="554" w:author="Rajiv Ramdhany" w:date="2017-10-17T15:09:00Z">
            <w:rPr>
              <w:del w:id="555" w:author="Rajiv Ramdhany" w:date="2017-10-17T15:09:00Z"/>
            </w:rPr>
          </w:rPrChange>
        </w:rPr>
        <w:pPrChange w:id="556" w:author="Rajiv Ramdhany" w:date="2017-10-17T15:08:00Z">
          <w:pPr>
            <w:pStyle w:val="ListParagraph"/>
            <w:numPr>
              <w:numId w:val="30"/>
            </w:numPr>
            <w:ind w:left="360" w:hanging="360"/>
          </w:pPr>
        </w:pPrChange>
      </w:pPr>
      <w:del w:id="557" w:author="Rajiv Ramdhany" w:date="2017-10-17T15:09:00Z">
        <w:r w:rsidRPr="002E6F35" w:rsidDel="002E6F35">
          <w:rPr>
            <w:rFonts w:ascii="Courier New" w:hAnsi="Courier New" w:cs="Courier New"/>
            <w:sz w:val="21"/>
            <w:rPrChange w:id="558" w:author="Rajiv Ramdhany" w:date="2017-10-17T15:09:00Z">
              <w:rPr/>
            </w:rPrChange>
          </w:rPr>
          <w:delText>TimelineUpdate</w:delText>
        </w:r>
      </w:del>
    </w:p>
    <w:p w14:paraId="08D58517" w14:textId="04CAA7D4" w:rsidR="00203C9B" w:rsidRPr="002E6F35" w:rsidDel="002E6F35" w:rsidRDefault="00203C9B">
      <w:pPr>
        <w:rPr>
          <w:del w:id="559" w:author="Rajiv Ramdhany" w:date="2017-10-17T15:09:00Z"/>
          <w:rFonts w:ascii="Courier New" w:hAnsi="Courier New" w:cs="Courier New"/>
          <w:sz w:val="21"/>
          <w:rPrChange w:id="560" w:author="Rajiv Ramdhany" w:date="2017-10-17T15:09:00Z">
            <w:rPr>
              <w:del w:id="561" w:author="Rajiv Ramdhany" w:date="2017-10-17T15:09:00Z"/>
            </w:rPr>
          </w:rPrChange>
        </w:rPr>
        <w:pPrChange w:id="562" w:author="Rajiv Ramdhany" w:date="2017-10-17T15:08:00Z">
          <w:pPr>
            <w:pStyle w:val="ListParagraph"/>
            <w:numPr>
              <w:numId w:val="30"/>
            </w:numPr>
            <w:ind w:left="360" w:hanging="360"/>
          </w:pPr>
        </w:pPrChange>
      </w:pPr>
      <w:del w:id="563" w:author="Rajiv Ramdhany" w:date="2017-10-17T15:09:00Z">
        <w:r w:rsidRPr="002E6F35" w:rsidDel="002E6F35">
          <w:rPr>
            <w:rFonts w:ascii="Courier New" w:hAnsi="Courier New" w:cs="Courier New"/>
            <w:sz w:val="21"/>
            <w:rPrChange w:id="564" w:author="Rajiv Ramdhany" w:date="2017-10-17T15:09:00Z">
              <w:rPr/>
            </w:rPrChange>
          </w:rPr>
          <w:delText>TimelineSubscriptionREQ</w:delText>
        </w:r>
      </w:del>
    </w:p>
    <w:p w14:paraId="666C875C" w14:textId="70424F44" w:rsidR="002B4C57" w:rsidRDefault="002B4C57" w:rsidP="002B4C57">
      <w:pPr>
        <w:rPr>
          <w:b/>
        </w:rPr>
      </w:pPr>
      <w:r w:rsidRPr="002B4C57">
        <w:rPr>
          <w:b/>
        </w:rPr>
        <w:t>MQTT topics</w:t>
      </w:r>
    </w:p>
    <w:tbl>
      <w:tblPr>
        <w:tblStyle w:val="TableGrid"/>
        <w:tblW w:w="8784" w:type="dxa"/>
        <w:tblLook w:val="04A0" w:firstRow="1" w:lastRow="0" w:firstColumn="1" w:lastColumn="0" w:noHBand="0" w:noVBand="1"/>
      </w:tblPr>
      <w:tblGrid>
        <w:gridCol w:w="2856"/>
        <w:gridCol w:w="3454"/>
        <w:gridCol w:w="2474"/>
        <w:tblGridChange w:id="565">
          <w:tblGrid>
            <w:gridCol w:w="2856"/>
            <w:gridCol w:w="3454"/>
            <w:gridCol w:w="2"/>
            <w:gridCol w:w="2472"/>
          </w:tblGrid>
        </w:tblGridChange>
      </w:tblGrid>
      <w:tr w:rsidR="007F09B1" w:rsidRPr="007163C8" w14:paraId="495661C1" w14:textId="77777777" w:rsidTr="00801892">
        <w:trPr>
          <w:trHeight w:val="493"/>
          <w:ins w:id="566" w:author="Rajiv Ramdhany" w:date="2017-10-17T15:22:00Z"/>
        </w:trPr>
        <w:tc>
          <w:tcPr>
            <w:tcW w:w="2768" w:type="dxa"/>
            <w:vAlign w:val="center"/>
          </w:tcPr>
          <w:p w14:paraId="6FE402C9" w14:textId="3E504F11" w:rsidR="007F09B1" w:rsidRPr="001C592E" w:rsidRDefault="007F09B1" w:rsidP="00F339A5">
            <w:pPr>
              <w:spacing w:after="120"/>
              <w:jc w:val="center"/>
              <w:rPr>
                <w:ins w:id="567" w:author="Rajiv Ramdhany" w:date="2017-10-17T15:22:00Z"/>
                <w:rFonts w:ascii="Arial" w:hAnsi="Arial" w:cs="Arial"/>
              </w:rPr>
            </w:pPr>
            <w:ins w:id="568" w:author="Rajiv Ramdhany" w:date="2017-10-17T15:22:00Z">
              <w:r>
                <w:rPr>
                  <w:rFonts w:ascii="Arial" w:hAnsi="Arial" w:cs="Arial"/>
                </w:rPr>
                <w:t>Topics</w:t>
              </w:r>
            </w:ins>
          </w:p>
        </w:tc>
        <w:tc>
          <w:tcPr>
            <w:tcW w:w="3518" w:type="dxa"/>
            <w:vAlign w:val="center"/>
          </w:tcPr>
          <w:p w14:paraId="194BBDBA" w14:textId="77777777" w:rsidR="007F09B1" w:rsidRPr="001C592E" w:rsidRDefault="007F09B1" w:rsidP="00F339A5">
            <w:pPr>
              <w:spacing w:after="120"/>
              <w:jc w:val="center"/>
              <w:rPr>
                <w:ins w:id="569" w:author="Rajiv Ramdhany" w:date="2017-10-17T15:22:00Z"/>
                <w:rFonts w:ascii="Arial" w:hAnsi="Arial" w:cs="Arial"/>
              </w:rPr>
            </w:pPr>
            <w:ins w:id="570" w:author="Rajiv Ramdhany" w:date="2017-10-17T15:22:00Z">
              <w:r>
                <w:rPr>
                  <w:rFonts w:ascii="Arial" w:hAnsi="Arial" w:cs="Arial"/>
                </w:rPr>
                <w:t>Purpose</w:t>
              </w:r>
            </w:ins>
          </w:p>
        </w:tc>
        <w:tc>
          <w:tcPr>
            <w:tcW w:w="2498" w:type="dxa"/>
            <w:vAlign w:val="center"/>
          </w:tcPr>
          <w:p w14:paraId="09BA40D8" w14:textId="62DC8C98" w:rsidR="007F09B1" w:rsidRPr="001C592E" w:rsidRDefault="007F09B1" w:rsidP="00F339A5">
            <w:pPr>
              <w:spacing w:after="120"/>
              <w:jc w:val="center"/>
              <w:rPr>
                <w:ins w:id="571" w:author="Rajiv Ramdhany" w:date="2017-10-17T15:22:00Z"/>
                <w:rFonts w:ascii="Arial" w:hAnsi="Arial" w:cs="Arial"/>
              </w:rPr>
            </w:pPr>
            <w:ins w:id="572" w:author="Rajiv Ramdhany" w:date="2017-10-17T15:22:00Z">
              <w:r>
                <w:rPr>
                  <w:rFonts w:ascii="Arial" w:hAnsi="Arial" w:cs="Arial"/>
                </w:rPr>
                <w:t>Subscribers</w:t>
              </w:r>
            </w:ins>
          </w:p>
        </w:tc>
      </w:tr>
      <w:tr w:rsidR="007F09B1" w:rsidRPr="007163C8" w14:paraId="18971621" w14:textId="77777777" w:rsidTr="00801892">
        <w:trPr>
          <w:trHeight w:val="227"/>
          <w:ins w:id="573" w:author="Rajiv Ramdhany" w:date="2017-10-17T15:22:00Z"/>
        </w:trPr>
        <w:tc>
          <w:tcPr>
            <w:tcW w:w="2768" w:type="dxa"/>
          </w:tcPr>
          <w:p w14:paraId="11F1074D" w14:textId="7703E939" w:rsidR="007F09B1" w:rsidRPr="007465CC" w:rsidRDefault="007F09B1" w:rsidP="00F339A5">
            <w:pPr>
              <w:spacing w:after="0"/>
              <w:rPr>
                <w:ins w:id="574" w:author="Rajiv Ramdhany" w:date="2017-10-17T15:22:00Z"/>
                <w:rFonts w:ascii="Consolas" w:hAnsi="Consolas" w:cs="Courier New"/>
                <w:sz w:val="16"/>
                <w:szCs w:val="18"/>
                <w:rPrChange w:id="575" w:author="Rajiv Ramdhany" w:date="2017-10-17T15:29:00Z">
                  <w:rPr>
                    <w:ins w:id="576" w:author="Rajiv Ramdhany" w:date="2017-10-17T15:22:00Z"/>
                    <w:rFonts w:ascii="Consolas" w:hAnsi="Consolas" w:cs="Courier New"/>
                    <w:sz w:val="18"/>
                  </w:rPr>
                </w:rPrChange>
              </w:rPr>
            </w:pPr>
            <w:ins w:id="577" w:author="Rajiv Ramdhany" w:date="2017-10-17T15:22:00Z">
              <w:r w:rsidRPr="006C07DE">
                <w:rPr>
                  <w:rFonts w:ascii="Consolas" w:hAnsi="Consolas" w:cs="Gill Sans"/>
                  <w:sz w:val="16"/>
                  <w:szCs w:val="18"/>
                </w:rPr>
                <w:t>sessions/{</w:t>
              </w:r>
              <w:proofErr w:type="spellStart"/>
              <w:r w:rsidRPr="006C07DE">
                <w:rPr>
                  <w:rFonts w:ascii="Consolas" w:hAnsi="Consolas" w:cs="Gill Sans"/>
                  <w:sz w:val="16"/>
                  <w:szCs w:val="18"/>
                </w:rPr>
                <w:t>sessionid</w:t>
              </w:r>
              <w:proofErr w:type="spellEnd"/>
              <w:r w:rsidRPr="006C07DE">
                <w:rPr>
                  <w:rFonts w:ascii="Consolas" w:hAnsi="Consolas" w:cs="Gill Sans"/>
                  <w:sz w:val="16"/>
                  <w:szCs w:val="18"/>
                </w:rPr>
                <w:t>}/REQ</w:t>
              </w:r>
            </w:ins>
          </w:p>
        </w:tc>
        <w:tc>
          <w:tcPr>
            <w:tcW w:w="3518" w:type="dxa"/>
          </w:tcPr>
          <w:p w14:paraId="66B1D4CF" w14:textId="025CAF17" w:rsidR="007F09B1" w:rsidRPr="001C592E" w:rsidRDefault="007F09B1">
            <w:pPr>
              <w:spacing w:after="0"/>
              <w:rPr>
                <w:ins w:id="578" w:author="Rajiv Ramdhany" w:date="2017-10-17T15:22:00Z"/>
                <w:sz w:val="20"/>
              </w:rPr>
            </w:pPr>
            <w:ins w:id="579" w:author="Rajiv Ramdhany" w:date="2017-10-17T15:22:00Z">
              <w:r>
                <w:rPr>
                  <w:sz w:val="20"/>
                </w:rPr>
                <w:t xml:space="preserve">Publish request messages for </w:t>
              </w:r>
              <w:proofErr w:type="spellStart"/>
              <w:r>
                <w:rPr>
                  <w:sz w:val="20"/>
                </w:rPr>
                <w:t>SessionController</w:t>
              </w:r>
              <w:proofErr w:type="spellEnd"/>
              <w:r>
                <w:rPr>
                  <w:sz w:val="20"/>
                </w:rPr>
                <w:t xml:space="preserve"> </w:t>
              </w:r>
              <w:r w:rsidRPr="001C592E">
                <w:rPr>
                  <w:sz w:val="20"/>
                </w:rPr>
                <w:t xml:space="preserve"> </w:t>
              </w:r>
            </w:ins>
          </w:p>
        </w:tc>
        <w:tc>
          <w:tcPr>
            <w:tcW w:w="2498" w:type="dxa"/>
          </w:tcPr>
          <w:p w14:paraId="4F3E001C" w14:textId="3AB45051" w:rsidR="007F09B1" w:rsidRPr="001C592E" w:rsidRDefault="007F09B1" w:rsidP="00F339A5">
            <w:pPr>
              <w:spacing w:after="0"/>
              <w:rPr>
                <w:ins w:id="580" w:author="Rajiv Ramdhany" w:date="2017-10-17T15:22:00Z"/>
                <w:rFonts w:ascii="Consolas" w:hAnsi="Consolas" w:cs="Gill Sans"/>
                <w:sz w:val="16"/>
              </w:rPr>
            </w:pPr>
            <w:proofErr w:type="spellStart"/>
            <w:ins w:id="581" w:author="Rajiv Ramdhany" w:date="2017-10-17T15:23:00Z">
              <w:r>
                <w:rPr>
                  <w:rFonts w:ascii="Consolas" w:hAnsi="Consolas" w:cs="Gill Sans"/>
                  <w:sz w:val="16"/>
                </w:rPr>
                <w:t>SessionController</w:t>
              </w:r>
            </w:ins>
            <w:proofErr w:type="spellEnd"/>
          </w:p>
        </w:tc>
      </w:tr>
      <w:tr w:rsidR="007F09B1" w:rsidRPr="007163C8" w14:paraId="422BE4F6" w14:textId="77777777" w:rsidTr="00801892">
        <w:trPr>
          <w:ins w:id="582" w:author="Rajiv Ramdhany" w:date="2017-10-17T15:22:00Z"/>
        </w:trPr>
        <w:tc>
          <w:tcPr>
            <w:tcW w:w="2768" w:type="dxa"/>
          </w:tcPr>
          <w:p w14:paraId="7738AF4D" w14:textId="3EC666C4" w:rsidR="007F09B1" w:rsidRPr="007465CC" w:rsidRDefault="007465CC">
            <w:pPr>
              <w:spacing w:after="0"/>
              <w:rPr>
                <w:ins w:id="583" w:author="Rajiv Ramdhany" w:date="2017-10-17T15:22:00Z"/>
                <w:rFonts w:ascii="Consolas" w:hAnsi="Consolas" w:cs="Courier New"/>
                <w:sz w:val="16"/>
                <w:szCs w:val="18"/>
                <w:rPrChange w:id="584" w:author="Rajiv Ramdhany" w:date="2017-10-17T15:29:00Z">
                  <w:rPr>
                    <w:ins w:id="585" w:author="Rajiv Ramdhany" w:date="2017-10-17T15:22:00Z"/>
                    <w:rFonts w:ascii="Consolas" w:hAnsi="Consolas" w:cs="Courier New"/>
                    <w:sz w:val="18"/>
                  </w:rPr>
                </w:rPrChange>
              </w:rPr>
            </w:pPr>
            <w:ins w:id="586" w:author="Rajiv Ramdhany" w:date="2017-10-17T15:29:00Z">
              <w:r w:rsidRPr="006C07DE">
                <w:rPr>
                  <w:rFonts w:ascii="Consolas" w:hAnsi="Consolas" w:cs="Gill Sans"/>
                  <w:sz w:val="16"/>
                  <w:szCs w:val="18"/>
                </w:rPr>
                <w:t>sessions/{</w:t>
              </w:r>
              <w:proofErr w:type="spellStart"/>
              <w:r w:rsidRPr="006C07DE">
                <w:rPr>
                  <w:rFonts w:ascii="Consolas" w:hAnsi="Consolas" w:cs="Gill Sans"/>
                  <w:sz w:val="16"/>
                  <w:szCs w:val="18"/>
                </w:rPr>
                <w:t>sessionid</w:t>
              </w:r>
              <w:proofErr w:type="spellEnd"/>
              <w:r w:rsidRPr="006C07DE">
                <w:rPr>
                  <w:rFonts w:ascii="Consolas" w:hAnsi="Consolas" w:cs="Gill Sans"/>
                  <w:sz w:val="16"/>
                  <w:szCs w:val="18"/>
                </w:rPr>
                <w:t>}/RE</w:t>
              </w:r>
              <w:r>
                <w:rPr>
                  <w:rFonts w:ascii="Consolas" w:hAnsi="Consolas" w:cs="Gill Sans"/>
                  <w:sz w:val="16"/>
                  <w:szCs w:val="18"/>
                </w:rPr>
                <w:t>SP</w:t>
              </w:r>
            </w:ins>
          </w:p>
        </w:tc>
        <w:tc>
          <w:tcPr>
            <w:tcW w:w="3518" w:type="dxa"/>
          </w:tcPr>
          <w:p w14:paraId="54AA0978" w14:textId="325359DD" w:rsidR="007F09B1" w:rsidRPr="001C592E" w:rsidRDefault="007465CC" w:rsidP="00F339A5">
            <w:pPr>
              <w:spacing w:after="0"/>
              <w:rPr>
                <w:ins w:id="587" w:author="Rajiv Ramdhany" w:date="2017-10-17T15:22:00Z"/>
                <w:sz w:val="20"/>
              </w:rPr>
            </w:pPr>
            <w:ins w:id="588" w:author="Rajiv Ramdhany" w:date="2017-10-17T15:30:00Z">
              <w:r>
                <w:rPr>
                  <w:sz w:val="20"/>
                </w:rPr>
                <w:t xml:space="preserve">Response messages for requests sent by the </w:t>
              </w:r>
              <w:proofErr w:type="spellStart"/>
              <w:r>
                <w:rPr>
                  <w:sz w:val="20"/>
                </w:rPr>
                <w:t>SessionController</w:t>
              </w:r>
            </w:ins>
            <w:proofErr w:type="spellEnd"/>
          </w:p>
        </w:tc>
        <w:tc>
          <w:tcPr>
            <w:tcW w:w="2498" w:type="dxa"/>
          </w:tcPr>
          <w:p w14:paraId="1A3A1B09" w14:textId="67288DA9" w:rsidR="007F09B1" w:rsidRPr="001C592E" w:rsidRDefault="007465CC" w:rsidP="00F339A5">
            <w:pPr>
              <w:spacing w:after="0"/>
              <w:rPr>
                <w:ins w:id="589" w:author="Rajiv Ramdhany" w:date="2017-10-17T15:22:00Z"/>
                <w:rFonts w:ascii="Consolas" w:hAnsi="Consolas" w:cs="Gill Sans"/>
                <w:sz w:val="16"/>
              </w:rPr>
            </w:pPr>
            <w:proofErr w:type="spellStart"/>
            <w:ins w:id="590" w:author="Rajiv Ramdhany" w:date="2017-10-17T15:30:00Z">
              <w:r>
                <w:rPr>
                  <w:rFonts w:ascii="Consolas" w:hAnsi="Consolas" w:cs="Gill Sans"/>
                  <w:sz w:val="16"/>
                </w:rPr>
                <w:t>SessionController</w:t>
              </w:r>
            </w:ins>
            <w:proofErr w:type="spellEnd"/>
          </w:p>
        </w:tc>
      </w:tr>
      <w:tr w:rsidR="007F09B1" w:rsidRPr="007163C8" w14:paraId="3A340905" w14:textId="77777777" w:rsidTr="00801892">
        <w:trPr>
          <w:ins w:id="591" w:author="Rajiv Ramdhany" w:date="2017-10-17T15:22:00Z"/>
        </w:trPr>
        <w:tc>
          <w:tcPr>
            <w:tcW w:w="2768" w:type="dxa"/>
          </w:tcPr>
          <w:p w14:paraId="28FB9027" w14:textId="7AEE16AD" w:rsidR="007F09B1" w:rsidRPr="007465CC" w:rsidRDefault="007465CC" w:rsidP="00F339A5">
            <w:pPr>
              <w:spacing w:after="0"/>
              <w:rPr>
                <w:ins w:id="592" w:author="Rajiv Ramdhany" w:date="2017-10-17T15:22:00Z"/>
                <w:rFonts w:ascii="Consolas" w:hAnsi="Consolas" w:cs="Courier New"/>
                <w:sz w:val="16"/>
                <w:szCs w:val="18"/>
                <w:rPrChange w:id="593" w:author="Rajiv Ramdhany" w:date="2017-10-17T15:29:00Z">
                  <w:rPr>
                    <w:ins w:id="594" w:author="Rajiv Ramdhany" w:date="2017-10-17T15:22:00Z"/>
                    <w:rFonts w:ascii="Consolas" w:hAnsi="Consolas" w:cs="Courier New"/>
                    <w:sz w:val="18"/>
                  </w:rPr>
                </w:rPrChange>
              </w:rPr>
            </w:pPr>
            <w:ins w:id="595" w:author="Rajiv Ramdhany" w:date="2017-10-17T15:29:00Z">
              <w:r w:rsidRPr="007465CC">
                <w:rPr>
                  <w:rFonts w:ascii="Consolas" w:hAnsi="Consolas" w:cs="Courier New"/>
                  <w:sz w:val="16"/>
                  <w:szCs w:val="18"/>
                  <w:rPrChange w:id="596" w:author="Rajiv Ramdhany" w:date="2017-10-17T15:29:00Z">
                    <w:rPr>
                      <w:rFonts w:ascii="Consolas" w:hAnsi="Consolas" w:cs="Courier New"/>
                      <w:sz w:val="18"/>
                    </w:rPr>
                  </w:rPrChange>
                </w:rPr>
                <w:t>sessions/{</w:t>
              </w:r>
              <w:proofErr w:type="spellStart"/>
              <w:r w:rsidRPr="007465CC">
                <w:rPr>
                  <w:rFonts w:ascii="Consolas" w:hAnsi="Consolas" w:cs="Courier New"/>
                  <w:sz w:val="16"/>
                  <w:szCs w:val="18"/>
                  <w:rPrChange w:id="597" w:author="Rajiv Ramdhany" w:date="2017-10-17T15:29:00Z">
                    <w:rPr>
                      <w:rFonts w:ascii="Consolas" w:hAnsi="Consolas" w:cs="Courier New"/>
                      <w:sz w:val="18"/>
                    </w:rPr>
                  </w:rPrChange>
                </w:rPr>
                <w:t>sessionid</w:t>
              </w:r>
              <w:proofErr w:type="spellEnd"/>
              <w:r w:rsidRPr="007465CC">
                <w:rPr>
                  <w:rFonts w:ascii="Consolas" w:hAnsi="Consolas" w:cs="Courier New"/>
                  <w:sz w:val="16"/>
                  <w:szCs w:val="18"/>
                  <w:rPrChange w:id="598" w:author="Rajiv Ramdhany" w:date="2017-10-17T15:29:00Z">
                    <w:rPr>
                      <w:rFonts w:ascii="Consolas" w:hAnsi="Consolas" w:cs="Courier New"/>
                      <w:sz w:val="18"/>
                    </w:rPr>
                  </w:rPrChange>
                </w:rPr>
                <w:t>}/state</w:t>
              </w:r>
            </w:ins>
          </w:p>
        </w:tc>
        <w:tc>
          <w:tcPr>
            <w:tcW w:w="3518" w:type="dxa"/>
          </w:tcPr>
          <w:p w14:paraId="55D5F964" w14:textId="49F16D43" w:rsidR="007F09B1" w:rsidRPr="001C592E" w:rsidRDefault="00361863" w:rsidP="00F339A5">
            <w:pPr>
              <w:spacing w:after="0"/>
              <w:rPr>
                <w:ins w:id="599" w:author="Rajiv Ramdhany" w:date="2017-10-17T15:22:00Z"/>
                <w:sz w:val="20"/>
              </w:rPr>
            </w:pPr>
            <w:ins w:id="600" w:author="Rajiv Ramdhany" w:date="2017-10-17T15:35:00Z">
              <w:r>
                <w:rPr>
                  <w:sz w:val="20"/>
                </w:rPr>
                <w:t>Publish session</w:t>
              </w:r>
            </w:ins>
            <w:ins w:id="601" w:author="Rajiv Ramdhany" w:date="2017-10-17T15:36:00Z">
              <w:r>
                <w:rPr>
                  <w:sz w:val="20"/>
                </w:rPr>
                <w:t xml:space="preserve">’s state change notifications e.g. new device, device left, </w:t>
              </w:r>
              <w:r w:rsidR="001C6FE7">
                <w:rPr>
                  <w:sz w:val="20"/>
                </w:rPr>
                <w:t>new timeline available, timeline unavailable</w:t>
              </w:r>
            </w:ins>
          </w:p>
        </w:tc>
        <w:tc>
          <w:tcPr>
            <w:tcW w:w="2498" w:type="dxa"/>
          </w:tcPr>
          <w:p w14:paraId="0CCD4746" w14:textId="19CF86E8" w:rsidR="007F09B1" w:rsidRPr="001C592E" w:rsidRDefault="007465CC" w:rsidP="00F339A5">
            <w:pPr>
              <w:spacing w:after="0"/>
              <w:rPr>
                <w:ins w:id="602" w:author="Rajiv Ramdhany" w:date="2017-10-17T15:22:00Z"/>
                <w:rFonts w:ascii="Consolas" w:hAnsi="Consolas" w:cs="Gill Sans"/>
                <w:sz w:val="16"/>
              </w:rPr>
            </w:pPr>
            <w:ins w:id="603" w:author="Rajiv Ramdhany" w:date="2017-10-17T15:30:00Z">
              <w:r>
                <w:rPr>
                  <w:rFonts w:ascii="Consolas" w:hAnsi="Consolas" w:cs="Gill Sans"/>
                  <w:sz w:val="16"/>
                </w:rPr>
                <w:t xml:space="preserve">All </w:t>
              </w:r>
              <w:proofErr w:type="spellStart"/>
              <w:r>
                <w:rPr>
                  <w:rFonts w:ascii="Consolas" w:hAnsi="Consolas" w:cs="Gill Sans"/>
                  <w:sz w:val="16"/>
                </w:rPr>
                <w:t>CloudSynchroniser</w:t>
              </w:r>
              <w:proofErr w:type="spellEnd"/>
              <w:r>
                <w:rPr>
                  <w:rFonts w:ascii="Consolas" w:hAnsi="Consolas" w:cs="Gill Sans"/>
                  <w:sz w:val="16"/>
                </w:rPr>
                <w:t xml:space="preserve"> instances</w:t>
              </w:r>
            </w:ins>
          </w:p>
        </w:tc>
      </w:tr>
      <w:tr w:rsidR="001C542E" w:rsidRPr="007163C8" w14:paraId="29B01D34" w14:textId="77777777" w:rsidTr="001C542E">
        <w:tblPrEx>
          <w:tblW w:w="8784" w:type="dxa"/>
          <w:tblPrExChange w:id="604" w:author="Rajiv Ramdhany" w:date="2017-10-24T09:20:00Z">
            <w:tblPrEx>
              <w:tblW w:w="8784" w:type="dxa"/>
            </w:tblPrEx>
          </w:tblPrExChange>
        </w:tblPrEx>
        <w:trPr>
          <w:trHeight w:val="297"/>
          <w:ins w:id="605" w:author="Rajiv Ramdhany" w:date="2017-10-24T09:19:00Z"/>
        </w:trPr>
        <w:tc>
          <w:tcPr>
            <w:tcW w:w="2768" w:type="dxa"/>
            <w:tcPrChange w:id="606" w:author="Rajiv Ramdhany" w:date="2017-10-24T09:20:00Z">
              <w:tcPr>
                <w:tcW w:w="2768" w:type="dxa"/>
              </w:tcPr>
            </w:tcPrChange>
          </w:tcPr>
          <w:p w14:paraId="29337122" w14:textId="4F26EDA2" w:rsidR="001C542E" w:rsidRPr="007465CC" w:rsidRDefault="001C542E" w:rsidP="00F339A5">
            <w:pPr>
              <w:spacing w:after="0"/>
              <w:rPr>
                <w:ins w:id="607" w:author="Rajiv Ramdhany" w:date="2017-10-24T09:19:00Z"/>
                <w:rFonts w:ascii="Consolas" w:hAnsi="Consolas" w:cs="Courier New"/>
                <w:sz w:val="16"/>
                <w:szCs w:val="18"/>
              </w:rPr>
            </w:pPr>
            <w:ins w:id="608" w:author="Rajiv Ramdhany" w:date="2017-10-24T09:19:00Z">
              <w:r>
                <w:rPr>
                  <w:rFonts w:ascii="Consolas" w:hAnsi="Consolas" w:cs="Courier New"/>
                  <w:sz w:val="16"/>
                  <w:szCs w:val="18"/>
                </w:rPr>
                <w:t>Sessions/{</w:t>
              </w:r>
              <w:proofErr w:type="spellStart"/>
              <w:r>
                <w:rPr>
                  <w:rFonts w:ascii="Consolas" w:hAnsi="Consolas" w:cs="Courier New"/>
                  <w:sz w:val="16"/>
                  <w:szCs w:val="18"/>
                </w:rPr>
                <w:t>sessionid</w:t>
              </w:r>
              <w:proofErr w:type="spellEnd"/>
              <w:r>
                <w:rPr>
                  <w:rFonts w:ascii="Consolas" w:hAnsi="Consolas" w:cs="Courier New"/>
                  <w:sz w:val="16"/>
                  <w:szCs w:val="18"/>
                </w:rPr>
                <w:t>}/broadcast</w:t>
              </w:r>
            </w:ins>
          </w:p>
        </w:tc>
        <w:tc>
          <w:tcPr>
            <w:tcW w:w="3518" w:type="dxa"/>
            <w:tcPrChange w:id="609" w:author="Rajiv Ramdhany" w:date="2017-10-24T09:20:00Z">
              <w:tcPr>
                <w:tcW w:w="3518" w:type="dxa"/>
                <w:gridSpan w:val="2"/>
              </w:tcPr>
            </w:tcPrChange>
          </w:tcPr>
          <w:p w14:paraId="3587F454" w14:textId="1E5BDF01" w:rsidR="001C542E" w:rsidRDefault="001C542E" w:rsidP="00F339A5">
            <w:pPr>
              <w:spacing w:after="0"/>
              <w:rPr>
                <w:ins w:id="610" w:author="Rajiv Ramdhany" w:date="2017-10-24T09:19:00Z"/>
                <w:sz w:val="20"/>
              </w:rPr>
            </w:pPr>
            <w:ins w:id="611" w:author="Rajiv Ramdhany" w:date="2017-10-24T09:20:00Z">
              <w:r>
                <w:rPr>
                  <w:sz w:val="20"/>
                </w:rPr>
                <w:t>Session’s broadcast topic</w:t>
              </w:r>
            </w:ins>
          </w:p>
        </w:tc>
        <w:tc>
          <w:tcPr>
            <w:tcW w:w="2498" w:type="dxa"/>
            <w:tcPrChange w:id="612" w:author="Rajiv Ramdhany" w:date="2017-10-24T09:20:00Z">
              <w:tcPr>
                <w:tcW w:w="2498" w:type="dxa"/>
              </w:tcPr>
            </w:tcPrChange>
          </w:tcPr>
          <w:p w14:paraId="3BB4FF3A" w14:textId="52EAACE3" w:rsidR="001C542E" w:rsidRDefault="001C542E">
            <w:pPr>
              <w:spacing w:after="0"/>
              <w:rPr>
                <w:ins w:id="613" w:author="Rajiv Ramdhany" w:date="2017-10-24T09:19:00Z"/>
                <w:rFonts w:ascii="Consolas" w:hAnsi="Consolas" w:cs="Gill Sans"/>
                <w:sz w:val="16"/>
              </w:rPr>
            </w:pPr>
            <w:proofErr w:type="spellStart"/>
            <w:ins w:id="614" w:author="Rajiv Ramdhany" w:date="2017-10-24T09:20:00Z">
              <w:r>
                <w:rPr>
                  <w:rFonts w:ascii="Consolas" w:hAnsi="Consolas" w:cs="Gill Sans"/>
                  <w:sz w:val="16"/>
                </w:rPr>
                <w:t>SessionController</w:t>
              </w:r>
              <w:proofErr w:type="spellEnd"/>
              <w:r>
                <w:rPr>
                  <w:rFonts w:ascii="Consolas" w:hAnsi="Consolas" w:cs="Gill Sans"/>
                  <w:sz w:val="16"/>
                </w:rPr>
                <w:t xml:space="preserve">, all </w:t>
              </w:r>
              <w:proofErr w:type="spellStart"/>
              <w:r>
                <w:rPr>
                  <w:rFonts w:ascii="Consolas" w:hAnsi="Consolas" w:cs="Gill Sans"/>
                  <w:sz w:val="16"/>
                </w:rPr>
                <w:t>CloudSynchroniser</w:t>
              </w:r>
              <w:proofErr w:type="spellEnd"/>
              <w:r>
                <w:rPr>
                  <w:rFonts w:ascii="Consolas" w:hAnsi="Consolas" w:cs="Gill Sans"/>
                  <w:sz w:val="16"/>
                </w:rPr>
                <w:t xml:space="preserve"> instances</w:t>
              </w:r>
            </w:ins>
          </w:p>
        </w:tc>
      </w:tr>
      <w:tr w:rsidR="003633E8" w:rsidRPr="007163C8" w14:paraId="103BDAE7" w14:textId="77777777" w:rsidTr="00801892">
        <w:trPr>
          <w:ins w:id="615" w:author="Rajiv Ramdhany" w:date="2017-10-17T16:35:00Z"/>
        </w:trPr>
        <w:tc>
          <w:tcPr>
            <w:tcW w:w="2768" w:type="dxa"/>
          </w:tcPr>
          <w:p w14:paraId="4EA07D7E" w14:textId="77777777" w:rsidR="003633E8" w:rsidRDefault="003633E8" w:rsidP="00F07347">
            <w:pPr>
              <w:spacing w:after="0"/>
              <w:rPr>
                <w:ins w:id="616" w:author="Rajiv Ramdhany" w:date="2017-10-17T16:35:00Z"/>
                <w:rFonts w:ascii="Consolas" w:hAnsi="Consolas" w:cs="Gill Sans"/>
                <w:sz w:val="16"/>
              </w:rPr>
            </w:pPr>
            <w:ins w:id="617" w:author="Rajiv Ramdhany" w:date="2017-10-17T16:35: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p>
          <w:p w14:paraId="11C58D09" w14:textId="2A224565" w:rsidR="003633E8" w:rsidRPr="007465CC" w:rsidRDefault="003633E8" w:rsidP="00F07347">
            <w:pPr>
              <w:spacing w:after="0"/>
              <w:rPr>
                <w:ins w:id="618" w:author="Rajiv Ramdhany" w:date="2017-10-17T16:35:00Z"/>
                <w:rFonts w:ascii="Consolas" w:hAnsi="Consolas" w:cs="Courier New"/>
                <w:sz w:val="16"/>
                <w:szCs w:val="18"/>
              </w:rPr>
            </w:pPr>
            <w:ins w:id="619" w:author="Rajiv Ramdhany" w:date="2017-10-17T16:35:00Z">
              <w:r w:rsidRPr="00BE79EF">
                <w:rPr>
                  <w:rFonts w:ascii="Consolas" w:hAnsi="Consolas" w:cs="Gill Sans"/>
                  <w:sz w:val="16"/>
                </w:rPr>
                <w:t>timelines/{</w:t>
              </w:r>
              <w:proofErr w:type="spellStart"/>
              <w:r w:rsidRPr="00BE79EF">
                <w:rPr>
                  <w:rFonts w:ascii="Consolas" w:hAnsi="Consolas" w:cs="Gill Sans"/>
                  <w:sz w:val="16"/>
                </w:rPr>
                <w:t>timelineid</w:t>
              </w:r>
              <w:proofErr w:type="spellEnd"/>
              <w:r w:rsidRPr="00BE79EF">
                <w:rPr>
                  <w:rFonts w:ascii="Consolas" w:hAnsi="Consolas" w:cs="Gill Sans"/>
                  <w:sz w:val="16"/>
                </w:rPr>
                <w:t>}/REQ</w:t>
              </w:r>
            </w:ins>
          </w:p>
        </w:tc>
        <w:tc>
          <w:tcPr>
            <w:tcW w:w="3518" w:type="dxa"/>
          </w:tcPr>
          <w:p w14:paraId="62C05FBE" w14:textId="43D7A79A" w:rsidR="003633E8" w:rsidRDefault="003633E8" w:rsidP="00F339A5">
            <w:pPr>
              <w:spacing w:after="0"/>
              <w:rPr>
                <w:ins w:id="620" w:author="Rajiv Ramdhany" w:date="2017-10-17T16:35:00Z"/>
                <w:sz w:val="20"/>
              </w:rPr>
            </w:pPr>
            <w:ins w:id="621" w:author="Rajiv Ramdhany" w:date="2017-10-17T16:54:00Z">
              <w:r>
                <w:rPr>
                  <w:sz w:val="20"/>
                </w:rPr>
                <w:t xml:space="preserve">A channel for requests for a timeline’s state or other information </w:t>
              </w:r>
            </w:ins>
          </w:p>
        </w:tc>
        <w:tc>
          <w:tcPr>
            <w:tcW w:w="2498" w:type="dxa"/>
          </w:tcPr>
          <w:p w14:paraId="0925F530" w14:textId="01A5DEE3" w:rsidR="003633E8" w:rsidRDefault="003633E8" w:rsidP="00F339A5">
            <w:pPr>
              <w:spacing w:after="0"/>
              <w:rPr>
                <w:ins w:id="622" w:author="Rajiv Ramdhany" w:date="2017-10-17T16:35:00Z"/>
                <w:rFonts w:ascii="Consolas" w:hAnsi="Consolas" w:cs="Gill Sans"/>
                <w:sz w:val="16"/>
              </w:rPr>
            </w:pPr>
            <w:ins w:id="623" w:author="Rajiv Ramdhany" w:date="2017-10-17T16:35:00Z">
              <w:r>
                <w:rPr>
                  <w:rFonts w:ascii="Consolas" w:hAnsi="Consolas" w:cs="Gill Sans"/>
                  <w:sz w:val="16"/>
                </w:rPr>
                <w:t>Timeline provider</w:t>
              </w:r>
            </w:ins>
            <w:ins w:id="624" w:author="Rajiv Ramdhany" w:date="2017-10-17T16:36:00Z">
              <w:r>
                <w:rPr>
                  <w:rFonts w:ascii="Consolas" w:hAnsi="Consolas" w:cs="Gill Sans"/>
                  <w:sz w:val="16"/>
                </w:rPr>
                <w:t xml:space="preserve">’s </w:t>
              </w:r>
              <w:proofErr w:type="spellStart"/>
              <w:r>
                <w:rPr>
                  <w:rFonts w:ascii="Consolas" w:hAnsi="Consolas" w:cs="Gill Sans"/>
                  <w:sz w:val="16"/>
                </w:rPr>
                <w:t>CloudSynchroniser</w:t>
              </w:r>
              <w:proofErr w:type="spellEnd"/>
              <w:r>
                <w:rPr>
                  <w:rFonts w:ascii="Consolas" w:hAnsi="Consolas" w:cs="Gill Sans"/>
                  <w:sz w:val="16"/>
                </w:rPr>
                <w:t xml:space="preserve"> e.g. the </w:t>
              </w:r>
              <w:proofErr w:type="spellStart"/>
              <w:r>
                <w:rPr>
                  <w:rFonts w:ascii="Consolas" w:hAnsi="Consolas" w:cs="Gill Sans"/>
                  <w:sz w:val="16"/>
                </w:rPr>
                <w:t>SessionController</w:t>
              </w:r>
            </w:ins>
            <w:proofErr w:type="spellEnd"/>
          </w:p>
        </w:tc>
      </w:tr>
      <w:tr w:rsidR="003633E8" w:rsidRPr="007163C8" w14:paraId="46E00098" w14:textId="77777777" w:rsidTr="00801892">
        <w:trPr>
          <w:ins w:id="625" w:author="Rajiv Ramdhany" w:date="2017-10-17T16:37:00Z"/>
        </w:trPr>
        <w:tc>
          <w:tcPr>
            <w:tcW w:w="2768" w:type="dxa"/>
          </w:tcPr>
          <w:p w14:paraId="5F4DBC8B" w14:textId="77777777" w:rsidR="003633E8" w:rsidRDefault="003633E8" w:rsidP="00F07347">
            <w:pPr>
              <w:spacing w:after="0"/>
              <w:rPr>
                <w:ins w:id="626" w:author="Rajiv Ramdhany" w:date="2017-10-17T16:37:00Z"/>
                <w:rFonts w:ascii="Consolas" w:hAnsi="Consolas" w:cs="Gill Sans"/>
                <w:sz w:val="16"/>
              </w:rPr>
            </w:pPr>
            <w:ins w:id="627" w:author="Rajiv Ramdhany" w:date="2017-10-17T16:37: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p>
          <w:p w14:paraId="79C2CBB5" w14:textId="49A78B52" w:rsidR="003633E8" w:rsidRPr="00BE79EF" w:rsidRDefault="003633E8">
            <w:pPr>
              <w:spacing w:after="0"/>
              <w:rPr>
                <w:ins w:id="628" w:author="Rajiv Ramdhany" w:date="2017-10-17T16:37:00Z"/>
                <w:rFonts w:ascii="Consolas" w:hAnsi="Consolas" w:cs="Gill Sans"/>
                <w:sz w:val="16"/>
              </w:rPr>
            </w:pPr>
            <w:ins w:id="629" w:author="Rajiv Ramdhany" w:date="2017-10-17T16:37:00Z">
              <w:r w:rsidRPr="00BE79EF">
                <w:rPr>
                  <w:rFonts w:ascii="Consolas" w:hAnsi="Consolas" w:cs="Gill Sans"/>
                  <w:sz w:val="16"/>
                </w:rPr>
                <w:t>timelines/{</w:t>
              </w:r>
              <w:proofErr w:type="spellStart"/>
              <w:r w:rsidRPr="00BE79EF">
                <w:rPr>
                  <w:rFonts w:ascii="Consolas" w:hAnsi="Consolas" w:cs="Gill Sans"/>
                  <w:sz w:val="16"/>
                </w:rPr>
                <w:t>timelineid</w:t>
              </w:r>
              <w:proofErr w:type="spellEnd"/>
              <w:r w:rsidRPr="00BE79EF">
                <w:rPr>
                  <w:rFonts w:ascii="Consolas" w:hAnsi="Consolas" w:cs="Gill Sans"/>
                  <w:sz w:val="16"/>
                </w:rPr>
                <w:t>}/</w:t>
              </w:r>
              <w:r>
                <w:rPr>
                  <w:rFonts w:ascii="Consolas" w:hAnsi="Consolas" w:cs="Gill Sans"/>
                  <w:sz w:val="16"/>
                </w:rPr>
                <w:t>state</w:t>
              </w:r>
            </w:ins>
          </w:p>
        </w:tc>
        <w:tc>
          <w:tcPr>
            <w:tcW w:w="3518" w:type="dxa"/>
          </w:tcPr>
          <w:p w14:paraId="410DEADF" w14:textId="434584B4" w:rsidR="003633E8" w:rsidRDefault="003633E8" w:rsidP="00F339A5">
            <w:pPr>
              <w:spacing w:after="0"/>
              <w:rPr>
                <w:ins w:id="630" w:author="Rajiv Ramdhany" w:date="2017-10-17T16:37:00Z"/>
                <w:sz w:val="20"/>
              </w:rPr>
            </w:pPr>
            <w:ins w:id="631" w:author="Rajiv Ramdhany" w:date="2017-10-17T16:54:00Z">
              <w:r>
                <w:rPr>
                  <w:sz w:val="20"/>
                </w:rPr>
                <w:t xml:space="preserve">A channel </w:t>
              </w:r>
              <w:proofErr w:type="gramStart"/>
              <w:r>
                <w:rPr>
                  <w:sz w:val="20"/>
                </w:rPr>
                <w:t>for  timeline’s</w:t>
              </w:r>
              <w:proofErr w:type="gramEnd"/>
              <w:r>
                <w:rPr>
                  <w:sz w:val="20"/>
                </w:rPr>
                <w:t xml:space="preserve"> state info e.g. Correlation Timestamp </w:t>
              </w:r>
            </w:ins>
          </w:p>
        </w:tc>
        <w:tc>
          <w:tcPr>
            <w:tcW w:w="2498" w:type="dxa"/>
          </w:tcPr>
          <w:p w14:paraId="4DF83A43" w14:textId="1BB761FF" w:rsidR="003633E8" w:rsidRDefault="003633E8" w:rsidP="00F339A5">
            <w:pPr>
              <w:spacing w:after="0"/>
              <w:rPr>
                <w:ins w:id="632" w:author="Rajiv Ramdhany" w:date="2017-10-17T16:37:00Z"/>
                <w:rFonts w:ascii="Consolas" w:hAnsi="Consolas" w:cs="Gill Sans"/>
                <w:sz w:val="16"/>
              </w:rPr>
            </w:pPr>
            <w:proofErr w:type="spellStart"/>
            <w:ins w:id="633" w:author="Rajiv Ramdhany" w:date="2017-10-17T16:38:00Z">
              <w:r>
                <w:rPr>
                  <w:rFonts w:ascii="Consolas" w:hAnsi="Consolas" w:cs="Gill Sans"/>
                  <w:sz w:val="16"/>
                </w:rPr>
                <w:t>CloudSynchroniser</w:t>
              </w:r>
              <w:proofErr w:type="spellEnd"/>
              <w:r>
                <w:rPr>
                  <w:rFonts w:ascii="Consolas" w:hAnsi="Consolas" w:cs="Gill Sans"/>
                  <w:sz w:val="16"/>
                </w:rPr>
                <w:t xml:space="preserve"> instances which subscribed to this timeline</w:t>
              </w:r>
            </w:ins>
          </w:p>
        </w:tc>
      </w:tr>
      <w:tr w:rsidR="003633E8" w:rsidRPr="007163C8" w14:paraId="65EF7D26" w14:textId="77777777" w:rsidTr="00801892">
        <w:trPr>
          <w:ins w:id="634" w:author="Rajiv Ramdhany" w:date="2017-10-17T16:40:00Z"/>
        </w:trPr>
        <w:tc>
          <w:tcPr>
            <w:tcW w:w="2768" w:type="dxa"/>
          </w:tcPr>
          <w:p w14:paraId="2D5E5038" w14:textId="77777777" w:rsidR="003633E8" w:rsidRPr="001C592E" w:rsidRDefault="003633E8" w:rsidP="00F339A5">
            <w:pPr>
              <w:spacing w:after="0"/>
              <w:rPr>
                <w:ins w:id="635" w:author="Rajiv Ramdhany" w:date="2017-10-17T16:40:00Z"/>
                <w:rFonts w:ascii="Consolas" w:hAnsi="Consolas" w:cs="Gill Sans"/>
                <w:sz w:val="16"/>
                <w:szCs w:val="18"/>
              </w:rPr>
            </w:pPr>
            <w:ins w:id="636" w:author="Rajiv Ramdhany" w:date="2017-10-17T16:40:00Z">
              <w:r w:rsidRPr="001C592E">
                <w:rPr>
                  <w:rFonts w:ascii="Consolas" w:hAnsi="Consolas" w:cs="Gill Sans"/>
                  <w:sz w:val="16"/>
                  <w:szCs w:val="18"/>
                </w:rPr>
                <w:t>sessions/{</w:t>
              </w:r>
              <w:proofErr w:type="spellStart"/>
              <w:r w:rsidRPr="001C592E">
                <w:rPr>
                  <w:rFonts w:ascii="Consolas" w:hAnsi="Consolas" w:cs="Gill Sans"/>
                  <w:sz w:val="16"/>
                  <w:szCs w:val="18"/>
                </w:rPr>
                <w:t>sessionid</w:t>
              </w:r>
              <w:proofErr w:type="spellEnd"/>
              <w:r w:rsidRPr="001C592E">
                <w:rPr>
                  <w:rFonts w:ascii="Consolas" w:hAnsi="Consolas" w:cs="Gill Sans"/>
                  <w:sz w:val="16"/>
                  <w:szCs w:val="18"/>
                </w:rPr>
                <w:t>}/devices/</w:t>
              </w:r>
            </w:ins>
          </w:p>
          <w:p w14:paraId="0F4B2FBF" w14:textId="16384558" w:rsidR="003633E8" w:rsidRPr="00BE79EF" w:rsidRDefault="003633E8" w:rsidP="00F07347">
            <w:pPr>
              <w:spacing w:after="0"/>
              <w:rPr>
                <w:ins w:id="637" w:author="Rajiv Ramdhany" w:date="2017-10-17T16:40:00Z"/>
                <w:rFonts w:ascii="Consolas" w:hAnsi="Consolas" w:cs="Gill Sans"/>
                <w:sz w:val="16"/>
              </w:rPr>
            </w:pPr>
            <w:ins w:id="638" w:author="Rajiv Ramdhany" w:date="2017-10-17T16:40:00Z">
              <w:r w:rsidRPr="001C592E">
                <w:rPr>
                  <w:rFonts w:ascii="Consolas" w:hAnsi="Consolas" w:cs="Gill Sans"/>
                  <w:sz w:val="16"/>
                  <w:szCs w:val="18"/>
                </w:rPr>
                <w:t>{</w:t>
              </w:r>
              <w:proofErr w:type="spellStart"/>
              <w:r w:rsidRPr="001C592E">
                <w:rPr>
                  <w:rFonts w:ascii="Consolas" w:hAnsi="Consolas" w:cs="Gill Sans"/>
                  <w:sz w:val="16"/>
                  <w:szCs w:val="18"/>
                </w:rPr>
                <w:t>deviceid</w:t>
              </w:r>
              <w:proofErr w:type="spellEnd"/>
              <w:r w:rsidRPr="001C592E">
                <w:rPr>
                  <w:rFonts w:ascii="Consolas" w:hAnsi="Consolas" w:cs="Gill Sans"/>
                  <w:sz w:val="16"/>
                  <w:szCs w:val="18"/>
                </w:rPr>
                <w:t>}/</w:t>
              </w:r>
              <w:r>
                <w:rPr>
                  <w:rFonts w:ascii="Consolas" w:hAnsi="Consolas" w:cs="Gill Sans"/>
                  <w:sz w:val="16"/>
                  <w:szCs w:val="18"/>
                </w:rPr>
                <w:t>REQ</w:t>
              </w:r>
            </w:ins>
          </w:p>
        </w:tc>
        <w:tc>
          <w:tcPr>
            <w:tcW w:w="3518" w:type="dxa"/>
          </w:tcPr>
          <w:p w14:paraId="5273730D" w14:textId="033C3D6F" w:rsidR="003633E8" w:rsidRDefault="003633E8">
            <w:pPr>
              <w:spacing w:after="0"/>
              <w:rPr>
                <w:ins w:id="639" w:author="Rajiv Ramdhany" w:date="2017-10-17T16:40:00Z"/>
                <w:sz w:val="20"/>
              </w:rPr>
            </w:pPr>
            <w:ins w:id="640" w:author="Rajiv Ramdhany" w:date="2017-10-17T16:53:00Z">
              <w:r>
                <w:rPr>
                  <w:sz w:val="20"/>
                </w:rPr>
                <w:t>A channel for r</w:t>
              </w:r>
            </w:ins>
            <w:ins w:id="641" w:author="Rajiv Ramdhany" w:date="2017-10-17T16:41:00Z">
              <w:r>
                <w:rPr>
                  <w:sz w:val="20"/>
                </w:rPr>
                <w:t xml:space="preserve">eceive requests from other entities e.g. the </w:t>
              </w:r>
              <w:proofErr w:type="spellStart"/>
              <w:r>
                <w:rPr>
                  <w:sz w:val="20"/>
                </w:rPr>
                <w:t>SessionController</w:t>
              </w:r>
            </w:ins>
            <w:proofErr w:type="spellEnd"/>
          </w:p>
        </w:tc>
        <w:tc>
          <w:tcPr>
            <w:tcW w:w="2498" w:type="dxa"/>
          </w:tcPr>
          <w:p w14:paraId="32118A32" w14:textId="7CB6038E" w:rsidR="003633E8" w:rsidRDefault="003633E8" w:rsidP="00F339A5">
            <w:pPr>
              <w:spacing w:after="0"/>
              <w:rPr>
                <w:ins w:id="642" w:author="Rajiv Ramdhany" w:date="2017-10-17T16:40:00Z"/>
                <w:rFonts w:ascii="Consolas" w:hAnsi="Consolas" w:cs="Gill Sans"/>
                <w:sz w:val="16"/>
              </w:rPr>
            </w:pPr>
            <w:proofErr w:type="spellStart"/>
            <w:ins w:id="643" w:author="Rajiv Ramdhany" w:date="2017-10-17T16:41:00Z">
              <w:r>
                <w:rPr>
                  <w:rFonts w:ascii="Consolas" w:hAnsi="Consolas" w:cs="Gill Sans"/>
                  <w:sz w:val="16"/>
                </w:rPr>
                <w:t>SessionController</w:t>
              </w:r>
            </w:ins>
            <w:proofErr w:type="spellEnd"/>
          </w:p>
        </w:tc>
      </w:tr>
      <w:tr w:rsidR="003633E8" w:rsidRPr="007163C8" w14:paraId="481288AE" w14:textId="77777777" w:rsidTr="00801892">
        <w:trPr>
          <w:ins w:id="644" w:author="Rajiv Ramdhany" w:date="2017-10-17T15:22:00Z"/>
        </w:trPr>
        <w:tc>
          <w:tcPr>
            <w:tcW w:w="2768" w:type="dxa"/>
          </w:tcPr>
          <w:p w14:paraId="03F71D8F" w14:textId="77777777" w:rsidR="003633E8" w:rsidRPr="00F03AC5" w:rsidRDefault="003633E8" w:rsidP="007F09B1">
            <w:pPr>
              <w:spacing w:after="0"/>
              <w:rPr>
                <w:ins w:id="645" w:author="Rajiv Ramdhany" w:date="2017-10-17T15:24:00Z"/>
                <w:rFonts w:ascii="Consolas" w:hAnsi="Consolas" w:cs="Gill Sans"/>
                <w:sz w:val="16"/>
                <w:szCs w:val="18"/>
              </w:rPr>
            </w:pPr>
            <w:ins w:id="646" w:author="Rajiv Ramdhany" w:date="2017-10-17T15:24:00Z">
              <w:r w:rsidRPr="006C07DE">
                <w:rPr>
                  <w:rFonts w:ascii="Consolas" w:hAnsi="Consolas" w:cs="Gill Sans"/>
                  <w:sz w:val="16"/>
                  <w:szCs w:val="18"/>
                </w:rPr>
                <w:t>sessions/{</w:t>
              </w:r>
              <w:proofErr w:type="spellStart"/>
              <w:r w:rsidRPr="006C07DE">
                <w:rPr>
                  <w:rFonts w:ascii="Consolas" w:hAnsi="Consolas" w:cs="Gill Sans"/>
                  <w:sz w:val="16"/>
                  <w:szCs w:val="18"/>
                </w:rPr>
                <w:t>sessionid</w:t>
              </w:r>
              <w:proofErr w:type="spellEnd"/>
              <w:r w:rsidRPr="006C07DE">
                <w:rPr>
                  <w:rFonts w:ascii="Consolas" w:hAnsi="Consolas" w:cs="Gill Sans"/>
                  <w:sz w:val="16"/>
                  <w:szCs w:val="18"/>
                </w:rPr>
                <w:t>}/devices/</w:t>
              </w:r>
            </w:ins>
          </w:p>
          <w:p w14:paraId="794ACE51" w14:textId="3A35B7EA" w:rsidR="003633E8" w:rsidRPr="007465CC" w:rsidRDefault="003633E8" w:rsidP="007F09B1">
            <w:pPr>
              <w:spacing w:after="0"/>
              <w:rPr>
                <w:ins w:id="647" w:author="Rajiv Ramdhany" w:date="2017-10-17T15:22:00Z"/>
                <w:rFonts w:ascii="Consolas" w:hAnsi="Consolas" w:cs="Courier New"/>
                <w:sz w:val="16"/>
                <w:szCs w:val="18"/>
                <w:rPrChange w:id="648" w:author="Rajiv Ramdhany" w:date="2017-10-17T15:29:00Z">
                  <w:rPr>
                    <w:ins w:id="649" w:author="Rajiv Ramdhany" w:date="2017-10-17T15:22:00Z"/>
                    <w:rFonts w:ascii="Consolas" w:hAnsi="Consolas" w:cs="Courier New"/>
                    <w:sz w:val="18"/>
                  </w:rPr>
                </w:rPrChange>
              </w:rPr>
            </w:pPr>
            <w:ins w:id="650" w:author="Rajiv Ramdhany" w:date="2017-10-17T15:24:00Z">
              <w:r w:rsidRPr="00F03AC5">
                <w:rPr>
                  <w:rFonts w:ascii="Consolas" w:hAnsi="Consolas" w:cs="Gill Sans"/>
                  <w:sz w:val="16"/>
                  <w:szCs w:val="18"/>
                </w:rPr>
                <w:t>{</w:t>
              </w:r>
              <w:proofErr w:type="spellStart"/>
              <w:r w:rsidRPr="00F03AC5">
                <w:rPr>
                  <w:rFonts w:ascii="Consolas" w:hAnsi="Consolas" w:cs="Gill Sans"/>
                  <w:sz w:val="16"/>
                  <w:szCs w:val="18"/>
                </w:rPr>
                <w:t>deviceid</w:t>
              </w:r>
              <w:proofErr w:type="spellEnd"/>
              <w:r w:rsidRPr="00F03AC5">
                <w:rPr>
                  <w:rFonts w:ascii="Consolas" w:hAnsi="Consolas" w:cs="Gill Sans"/>
                  <w:sz w:val="16"/>
                  <w:szCs w:val="18"/>
                </w:rPr>
                <w:t>}/RESP</w:t>
              </w:r>
            </w:ins>
          </w:p>
        </w:tc>
        <w:tc>
          <w:tcPr>
            <w:tcW w:w="3518" w:type="dxa"/>
          </w:tcPr>
          <w:p w14:paraId="45DA00E5" w14:textId="6B3FBAB5" w:rsidR="003633E8" w:rsidRPr="001C592E" w:rsidRDefault="003633E8">
            <w:pPr>
              <w:spacing w:after="0"/>
              <w:rPr>
                <w:ins w:id="651" w:author="Rajiv Ramdhany" w:date="2017-10-17T15:22:00Z"/>
                <w:sz w:val="20"/>
              </w:rPr>
            </w:pPr>
            <w:ins w:id="652" w:author="Rajiv Ramdhany" w:date="2017-10-17T16:53:00Z">
              <w:r>
                <w:rPr>
                  <w:sz w:val="20"/>
                </w:rPr>
                <w:t xml:space="preserve">A channel </w:t>
              </w:r>
              <w:proofErr w:type="gramStart"/>
              <w:r>
                <w:rPr>
                  <w:sz w:val="20"/>
                </w:rPr>
                <w:t xml:space="preserve">for </w:t>
              </w:r>
            </w:ins>
            <w:ins w:id="653" w:author="Rajiv Ramdhany" w:date="2017-10-17T16:40:00Z">
              <w:r>
                <w:rPr>
                  <w:sz w:val="20"/>
                </w:rPr>
                <w:t xml:space="preserve"> responses</w:t>
              </w:r>
              <w:proofErr w:type="gramEnd"/>
              <w:r>
                <w:rPr>
                  <w:sz w:val="20"/>
                </w:rPr>
                <w:t xml:space="preserve"> </w:t>
              </w:r>
            </w:ins>
            <w:ins w:id="654" w:author="Rajiv Ramdhany" w:date="2017-10-17T16:53:00Z">
              <w:r>
                <w:rPr>
                  <w:sz w:val="20"/>
                </w:rPr>
                <w:t>to</w:t>
              </w:r>
            </w:ins>
            <w:ins w:id="655" w:author="Rajiv Ramdhany" w:date="2017-10-17T16:40:00Z">
              <w:r>
                <w:rPr>
                  <w:sz w:val="20"/>
                </w:rPr>
                <w:t xml:space="preserve"> requests submitted to other entities e.g. </w:t>
              </w:r>
              <w:proofErr w:type="spellStart"/>
              <w:r>
                <w:rPr>
                  <w:sz w:val="20"/>
                </w:rPr>
                <w:t>SessionController</w:t>
              </w:r>
              <w:proofErr w:type="spellEnd"/>
              <w:r>
                <w:rPr>
                  <w:sz w:val="20"/>
                </w:rPr>
                <w:t xml:space="preserve"> or other devices</w:t>
              </w:r>
            </w:ins>
          </w:p>
        </w:tc>
        <w:tc>
          <w:tcPr>
            <w:tcW w:w="2498" w:type="dxa"/>
          </w:tcPr>
          <w:p w14:paraId="57613A9D" w14:textId="08E496F2" w:rsidR="003633E8" w:rsidRPr="001C592E" w:rsidRDefault="003633E8" w:rsidP="00F339A5">
            <w:pPr>
              <w:spacing w:after="0"/>
              <w:rPr>
                <w:ins w:id="656" w:author="Rajiv Ramdhany" w:date="2017-10-17T15:22:00Z"/>
                <w:rFonts w:ascii="Consolas" w:hAnsi="Consolas" w:cs="Gill Sans"/>
                <w:sz w:val="16"/>
              </w:rPr>
            </w:pPr>
            <w:ins w:id="657" w:author="Rajiv Ramdhany" w:date="2017-10-17T16:39:00Z">
              <w:r>
                <w:rPr>
                  <w:rFonts w:ascii="Consolas" w:hAnsi="Consolas" w:cs="Gill Sans"/>
                  <w:sz w:val="16"/>
                </w:rPr>
                <w:t xml:space="preserve">This </w:t>
              </w:r>
              <w:proofErr w:type="gramStart"/>
              <w:r>
                <w:rPr>
                  <w:rFonts w:ascii="Consolas" w:hAnsi="Consolas" w:cs="Gill Sans"/>
                  <w:sz w:val="16"/>
                </w:rPr>
                <w:t xml:space="preserve">device’s  </w:t>
              </w:r>
              <w:proofErr w:type="spellStart"/>
              <w:r>
                <w:rPr>
                  <w:rFonts w:ascii="Consolas" w:hAnsi="Consolas" w:cs="Gill Sans"/>
                  <w:sz w:val="16"/>
                </w:rPr>
                <w:t>cloudsynchroniser</w:t>
              </w:r>
            </w:ins>
            <w:proofErr w:type="spellEnd"/>
            <w:proofErr w:type="gramEnd"/>
          </w:p>
        </w:tc>
      </w:tr>
      <w:tr w:rsidR="00DC578D" w:rsidRPr="007163C8" w14:paraId="6E6EA7DF" w14:textId="77777777" w:rsidTr="00801892">
        <w:trPr>
          <w:ins w:id="658" w:author="Rajiv Ramdhany" w:date="2017-10-17T16:55:00Z"/>
        </w:trPr>
        <w:tc>
          <w:tcPr>
            <w:tcW w:w="2768" w:type="dxa"/>
          </w:tcPr>
          <w:p w14:paraId="1BBE4759" w14:textId="77777777" w:rsidR="00DC578D" w:rsidRPr="001C592E" w:rsidRDefault="00DC578D" w:rsidP="00DC578D">
            <w:pPr>
              <w:spacing w:after="0"/>
              <w:rPr>
                <w:ins w:id="659" w:author="Rajiv Ramdhany" w:date="2017-10-17T16:55:00Z"/>
                <w:rFonts w:ascii="Consolas" w:hAnsi="Consolas" w:cs="Gill Sans"/>
                <w:sz w:val="16"/>
                <w:szCs w:val="18"/>
              </w:rPr>
            </w:pPr>
            <w:ins w:id="660" w:author="Rajiv Ramdhany" w:date="2017-10-17T16:55:00Z">
              <w:r w:rsidRPr="001C592E">
                <w:rPr>
                  <w:rFonts w:ascii="Consolas" w:hAnsi="Consolas" w:cs="Gill Sans"/>
                  <w:sz w:val="16"/>
                  <w:szCs w:val="18"/>
                </w:rPr>
                <w:t>sessions/{</w:t>
              </w:r>
              <w:proofErr w:type="spellStart"/>
              <w:r w:rsidRPr="001C592E">
                <w:rPr>
                  <w:rFonts w:ascii="Consolas" w:hAnsi="Consolas" w:cs="Gill Sans"/>
                  <w:sz w:val="16"/>
                  <w:szCs w:val="18"/>
                </w:rPr>
                <w:t>sessionid</w:t>
              </w:r>
              <w:proofErr w:type="spellEnd"/>
              <w:r w:rsidRPr="001C592E">
                <w:rPr>
                  <w:rFonts w:ascii="Consolas" w:hAnsi="Consolas" w:cs="Gill Sans"/>
                  <w:sz w:val="16"/>
                  <w:szCs w:val="18"/>
                </w:rPr>
                <w:t>}/devices/</w:t>
              </w:r>
            </w:ins>
          </w:p>
          <w:p w14:paraId="2E48CDE5" w14:textId="485001F2" w:rsidR="00DC578D" w:rsidRPr="007465CC" w:rsidRDefault="00DC578D">
            <w:pPr>
              <w:spacing w:after="0"/>
              <w:rPr>
                <w:ins w:id="661" w:author="Rajiv Ramdhany" w:date="2017-10-17T16:55:00Z"/>
                <w:rFonts w:ascii="Consolas" w:hAnsi="Consolas" w:cs="Gill Sans"/>
                <w:sz w:val="16"/>
                <w:szCs w:val="18"/>
              </w:rPr>
            </w:pPr>
            <w:ins w:id="662" w:author="Rajiv Ramdhany" w:date="2017-10-17T16:55:00Z">
              <w:r w:rsidRPr="001C592E">
                <w:rPr>
                  <w:rFonts w:ascii="Consolas" w:hAnsi="Consolas" w:cs="Gill Sans"/>
                  <w:sz w:val="16"/>
                  <w:szCs w:val="18"/>
                </w:rPr>
                <w:t>{</w:t>
              </w:r>
              <w:proofErr w:type="spellStart"/>
              <w:r w:rsidRPr="001C592E">
                <w:rPr>
                  <w:rFonts w:ascii="Consolas" w:hAnsi="Consolas" w:cs="Gill Sans"/>
                  <w:sz w:val="16"/>
                  <w:szCs w:val="18"/>
                </w:rPr>
                <w:t>deviceid</w:t>
              </w:r>
              <w:proofErr w:type="spellEnd"/>
              <w:r w:rsidRPr="001C592E">
                <w:rPr>
                  <w:rFonts w:ascii="Consolas" w:hAnsi="Consolas" w:cs="Gill Sans"/>
                  <w:sz w:val="16"/>
                  <w:szCs w:val="18"/>
                </w:rPr>
                <w:t>}/</w:t>
              </w:r>
              <w:proofErr w:type="spellStart"/>
              <w:r>
                <w:rPr>
                  <w:rFonts w:ascii="Consolas" w:hAnsi="Consolas" w:cs="Gill Sans"/>
                  <w:sz w:val="16"/>
                  <w:szCs w:val="18"/>
                </w:rPr>
                <w:t>contentid</w:t>
              </w:r>
              <w:proofErr w:type="spellEnd"/>
            </w:ins>
          </w:p>
        </w:tc>
        <w:tc>
          <w:tcPr>
            <w:tcW w:w="3518" w:type="dxa"/>
          </w:tcPr>
          <w:p w14:paraId="3A0FA647" w14:textId="77777777" w:rsidR="00DC578D" w:rsidRDefault="00DC578D" w:rsidP="00BB7669">
            <w:pPr>
              <w:spacing w:after="0"/>
              <w:rPr>
                <w:ins w:id="663" w:author="Rajiv Ramdhany" w:date="2017-10-17T16:55:00Z"/>
                <w:sz w:val="20"/>
              </w:rPr>
            </w:pPr>
          </w:p>
        </w:tc>
        <w:tc>
          <w:tcPr>
            <w:tcW w:w="2498" w:type="dxa"/>
          </w:tcPr>
          <w:p w14:paraId="056AD4B4" w14:textId="77777777" w:rsidR="00DC578D" w:rsidRDefault="00DC578D" w:rsidP="00F339A5">
            <w:pPr>
              <w:spacing w:after="0"/>
              <w:rPr>
                <w:ins w:id="664" w:author="Rajiv Ramdhany" w:date="2017-10-17T16:55:00Z"/>
                <w:rFonts w:ascii="Consolas" w:hAnsi="Consolas" w:cs="Gill Sans"/>
                <w:sz w:val="16"/>
              </w:rPr>
            </w:pPr>
          </w:p>
        </w:tc>
      </w:tr>
      <w:tr w:rsidR="003633E8" w:rsidRPr="007163C8" w14:paraId="38710807" w14:textId="77777777" w:rsidTr="00801892">
        <w:trPr>
          <w:ins w:id="665" w:author="Rajiv Ramdhany" w:date="2017-10-17T15:22:00Z"/>
        </w:trPr>
        <w:tc>
          <w:tcPr>
            <w:tcW w:w="2768" w:type="dxa"/>
          </w:tcPr>
          <w:p w14:paraId="6C425BCC" w14:textId="77777777" w:rsidR="003633E8" w:rsidRDefault="003633E8" w:rsidP="00801892">
            <w:pPr>
              <w:spacing w:after="0"/>
              <w:rPr>
                <w:ins w:id="666" w:author="Rajiv Ramdhany" w:date="2017-10-17T16:42:00Z"/>
                <w:rFonts w:ascii="Consolas" w:hAnsi="Consolas" w:cs="Gill Sans"/>
                <w:sz w:val="16"/>
              </w:rPr>
            </w:pPr>
            <w:ins w:id="667" w:author="Rajiv Ramdhany" w:date="2017-10-17T16:42:00Z">
              <w:r w:rsidRPr="00BE79EF">
                <w:rPr>
                  <w:rFonts w:ascii="Consolas" w:hAnsi="Consolas" w:cs="Gill Sans"/>
                  <w:sz w:val="16"/>
                </w:rPr>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p>
          <w:p w14:paraId="48C88A62" w14:textId="48438DD8" w:rsidR="003633E8" w:rsidRDefault="003633E8" w:rsidP="00801892">
            <w:pPr>
              <w:spacing w:after="0"/>
              <w:rPr>
                <w:ins w:id="668" w:author="Rajiv Ramdhany" w:date="2017-10-17T16:42:00Z"/>
                <w:rFonts w:ascii="Consolas" w:hAnsi="Consolas" w:cs="Gill Sans"/>
                <w:sz w:val="16"/>
              </w:rPr>
            </w:pPr>
            <w:ins w:id="669" w:author="Rajiv Ramdhany" w:date="2017-10-17T16:42:00Z">
              <w:r w:rsidRPr="00BE79EF">
                <w:rPr>
                  <w:rFonts w:ascii="Consolas" w:hAnsi="Consolas" w:cs="Gill Sans"/>
                  <w:sz w:val="16"/>
                </w:rPr>
                <w:t>devices/</w:t>
              </w:r>
            </w:ins>
            <w:ins w:id="670" w:author="Rajiv Ramdhany" w:date="2017-10-17T16:52:00Z">
              <w:r>
                <w:rPr>
                  <w:rFonts w:ascii="Consolas" w:hAnsi="Consolas" w:cs="Gill Sans"/>
                  <w:sz w:val="16"/>
                </w:rPr>
                <w:t>{</w:t>
              </w:r>
            </w:ins>
            <w:proofErr w:type="spellStart"/>
            <w:ins w:id="671" w:author="Rajiv Ramdhany" w:date="2017-10-17T16:42:00Z">
              <w:r w:rsidRPr="00BE79EF">
                <w:rPr>
                  <w:rFonts w:ascii="Consolas" w:hAnsi="Consolas" w:cs="Gill Sans"/>
                  <w:sz w:val="16"/>
                </w:rPr>
                <w:t>deviceid</w:t>
              </w:r>
              <w:proofErr w:type="spellEnd"/>
              <w:r w:rsidRPr="00BE79EF">
                <w:rPr>
                  <w:rFonts w:ascii="Consolas" w:hAnsi="Consolas" w:cs="Gill Sans"/>
                  <w:sz w:val="16"/>
                </w:rPr>
                <w:t>}/</w:t>
              </w:r>
            </w:ins>
          </w:p>
          <w:p w14:paraId="0A12476B" w14:textId="5071B362" w:rsidR="003633E8" w:rsidRPr="007465CC" w:rsidRDefault="003633E8">
            <w:pPr>
              <w:spacing w:after="0"/>
              <w:rPr>
                <w:ins w:id="672" w:author="Rajiv Ramdhany" w:date="2017-10-17T15:22:00Z"/>
                <w:rFonts w:ascii="Consolas" w:hAnsi="Consolas" w:cs="Courier New"/>
                <w:sz w:val="16"/>
                <w:szCs w:val="18"/>
                <w:rPrChange w:id="673" w:author="Rajiv Ramdhany" w:date="2017-10-17T15:29:00Z">
                  <w:rPr>
                    <w:ins w:id="674" w:author="Rajiv Ramdhany" w:date="2017-10-17T15:22:00Z"/>
                    <w:rFonts w:ascii="Consolas" w:hAnsi="Consolas" w:cs="Courier New"/>
                    <w:sz w:val="18"/>
                  </w:rPr>
                </w:rPrChange>
              </w:rPr>
            </w:pPr>
            <w:ins w:id="675" w:author="Rajiv Ramdhany" w:date="2017-10-17T16:42:00Z">
              <w:r w:rsidRPr="00BE79EF">
                <w:rPr>
                  <w:rFonts w:ascii="Consolas" w:hAnsi="Consolas" w:cs="Gill Sans"/>
                  <w:sz w:val="16"/>
                </w:rPr>
                <w:t>timelines/{</w:t>
              </w:r>
              <w:proofErr w:type="spellStart"/>
              <w:r w:rsidRPr="00BE79EF">
                <w:rPr>
                  <w:rFonts w:ascii="Consolas" w:hAnsi="Consolas" w:cs="Gill Sans"/>
                  <w:sz w:val="16"/>
                </w:rPr>
                <w:t>timelineid</w:t>
              </w:r>
              <w:proofErr w:type="spellEnd"/>
              <w:r w:rsidRPr="00BE79EF">
                <w:rPr>
                  <w:rFonts w:ascii="Consolas" w:hAnsi="Consolas" w:cs="Gill Sans"/>
                  <w:sz w:val="16"/>
                </w:rPr>
                <w:t>}/REQ</w:t>
              </w:r>
            </w:ins>
          </w:p>
        </w:tc>
        <w:tc>
          <w:tcPr>
            <w:tcW w:w="3518" w:type="dxa"/>
          </w:tcPr>
          <w:p w14:paraId="7A4A7CEE" w14:textId="02A9F518" w:rsidR="003633E8" w:rsidRPr="001C592E" w:rsidRDefault="003633E8">
            <w:pPr>
              <w:spacing w:after="0"/>
              <w:rPr>
                <w:ins w:id="676" w:author="Rajiv Ramdhany" w:date="2017-10-17T15:22:00Z"/>
                <w:sz w:val="20"/>
              </w:rPr>
            </w:pPr>
            <w:ins w:id="677" w:author="Rajiv Ramdhany" w:date="2017-10-17T16:53:00Z">
              <w:r>
                <w:rPr>
                  <w:sz w:val="20"/>
                </w:rPr>
                <w:t>A channel for r</w:t>
              </w:r>
            </w:ins>
            <w:ins w:id="678" w:author="Rajiv Ramdhany" w:date="2017-10-17T16:51:00Z">
              <w:r>
                <w:rPr>
                  <w:sz w:val="20"/>
                </w:rPr>
                <w:t xml:space="preserve">equests for a timeline’s state or other information </w:t>
              </w:r>
            </w:ins>
          </w:p>
        </w:tc>
        <w:tc>
          <w:tcPr>
            <w:tcW w:w="2498" w:type="dxa"/>
          </w:tcPr>
          <w:p w14:paraId="16A7A4FC" w14:textId="5E69E4FA" w:rsidR="003633E8" w:rsidRPr="001C592E" w:rsidRDefault="003633E8" w:rsidP="00F339A5">
            <w:pPr>
              <w:spacing w:after="0"/>
              <w:rPr>
                <w:ins w:id="679" w:author="Rajiv Ramdhany" w:date="2017-10-17T15:22:00Z"/>
                <w:rFonts w:ascii="Consolas" w:hAnsi="Consolas" w:cs="Gill Sans"/>
                <w:sz w:val="16"/>
              </w:rPr>
            </w:pPr>
            <w:ins w:id="680" w:author="Rajiv Ramdhany" w:date="2017-10-17T16:52:00Z">
              <w:r>
                <w:rPr>
                  <w:rFonts w:ascii="Consolas" w:hAnsi="Consolas" w:cs="Gill Sans"/>
                  <w:sz w:val="16"/>
                </w:rPr>
                <w:t xml:space="preserve">The device </w:t>
              </w:r>
              <w:proofErr w:type="spellStart"/>
              <w:r>
                <w:rPr>
                  <w:rFonts w:ascii="Consolas" w:hAnsi="Consolas" w:cs="Gill Sans"/>
                  <w:sz w:val="16"/>
                </w:rPr>
                <w:t>cloudsynchroniser</w:t>
              </w:r>
              <w:proofErr w:type="spellEnd"/>
              <w:r>
                <w:rPr>
                  <w:rFonts w:ascii="Consolas" w:hAnsi="Consolas" w:cs="Gill Sans"/>
                  <w:sz w:val="16"/>
                </w:rPr>
                <w:t xml:space="preserve"> which owns this timeline</w:t>
              </w:r>
            </w:ins>
          </w:p>
        </w:tc>
      </w:tr>
      <w:tr w:rsidR="003633E8" w:rsidRPr="007163C8" w14:paraId="1AAC11D7" w14:textId="77777777" w:rsidTr="00801892">
        <w:trPr>
          <w:ins w:id="681" w:author="Rajiv Ramdhany" w:date="2017-10-17T15:22:00Z"/>
        </w:trPr>
        <w:tc>
          <w:tcPr>
            <w:tcW w:w="2768" w:type="dxa"/>
          </w:tcPr>
          <w:p w14:paraId="16ED9116" w14:textId="77777777" w:rsidR="003633E8" w:rsidRDefault="003633E8" w:rsidP="00616A6C">
            <w:pPr>
              <w:spacing w:after="0"/>
              <w:rPr>
                <w:ins w:id="682" w:author="Rajiv Ramdhany" w:date="2017-10-17T16:47:00Z"/>
                <w:rFonts w:ascii="Consolas" w:hAnsi="Consolas" w:cs="Gill Sans"/>
                <w:sz w:val="16"/>
              </w:rPr>
            </w:pPr>
            <w:ins w:id="683" w:author="Rajiv Ramdhany" w:date="2017-10-17T16:47:00Z">
              <w:r w:rsidRPr="00BE79EF">
                <w:rPr>
                  <w:rFonts w:ascii="Consolas" w:hAnsi="Consolas" w:cs="Gill Sans"/>
                  <w:sz w:val="16"/>
                </w:rPr>
                <w:lastRenderedPageBreak/>
                <w:t>sessions/{</w:t>
              </w:r>
              <w:proofErr w:type="spellStart"/>
              <w:r w:rsidRPr="00BE79EF">
                <w:rPr>
                  <w:rFonts w:ascii="Consolas" w:hAnsi="Consolas" w:cs="Gill Sans"/>
                  <w:sz w:val="16"/>
                </w:rPr>
                <w:t>sessionid</w:t>
              </w:r>
              <w:proofErr w:type="spellEnd"/>
              <w:r w:rsidRPr="00BE79EF">
                <w:rPr>
                  <w:rFonts w:ascii="Consolas" w:hAnsi="Consolas" w:cs="Gill Sans"/>
                  <w:sz w:val="16"/>
                </w:rPr>
                <w:t>}/</w:t>
              </w:r>
            </w:ins>
          </w:p>
          <w:p w14:paraId="32E3C233" w14:textId="77777777" w:rsidR="003633E8" w:rsidRDefault="003633E8" w:rsidP="00616A6C">
            <w:pPr>
              <w:spacing w:after="0"/>
              <w:rPr>
                <w:ins w:id="684" w:author="Rajiv Ramdhany" w:date="2017-10-17T16:47:00Z"/>
                <w:rFonts w:ascii="Consolas" w:hAnsi="Consolas" w:cs="Gill Sans"/>
                <w:sz w:val="16"/>
              </w:rPr>
            </w:pPr>
            <w:ins w:id="685" w:author="Rajiv Ramdhany" w:date="2017-10-17T16:47:00Z">
              <w:r w:rsidRPr="00BE79EF">
                <w:rPr>
                  <w:rFonts w:ascii="Consolas" w:hAnsi="Consolas" w:cs="Gill Sans"/>
                  <w:sz w:val="16"/>
                </w:rPr>
                <w:t>{devices/</w:t>
              </w:r>
              <w:proofErr w:type="spellStart"/>
              <w:r w:rsidRPr="00BE79EF">
                <w:rPr>
                  <w:rFonts w:ascii="Consolas" w:hAnsi="Consolas" w:cs="Gill Sans"/>
                  <w:sz w:val="16"/>
                </w:rPr>
                <w:t>deviceid</w:t>
              </w:r>
              <w:proofErr w:type="spellEnd"/>
              <w:r w:rsidRPr="00BE79EF">
                <w:rPr>
                  <w:rFonts w:ascii="Consolas" w:hAnsi="Consolas" w:cs="Gill Sans"/>
                  <w:sz w:val="16"/>
                </w:rPr>
                <w:t>}/</w:t>
              </w:r>
            </w:ins>
          </w:p>
          <w:p w14:paraId="634DBC06" w14:textId="1AAC4909" w:rsidR="003633E8" w:rsidRPr="007465CC" w:rsidRDefault="003633E8">
            <w:pPr>
              <w:spacing w:after="0"/>
              <w:rPr>
                <w:ins w:id="686" w:author="Rajiv Ramdhany" w:date="2017-10-17T15:22:00Z"/>
                <w:rFonts w:ascii="Consolas" w:hAnsi="Consolas" w:cs="Courier New"/>
                <w:sz w:val="16"/>
                <w:szCs w:val="18"/>
                <w:rPrChange w:id="687" w:author="Rajiv Ramdhany" w:date="2017-10-17T15:29:00Z">
                  <w:rPr>
                    <w:ins w:id="688" w:author="Rajiv Ramdhany" w:date="2017-10-17T15:22:00Z"/>
                    <w:rFonts w:ascii="Consolas" w:hAnsi="Consolas" w:cs="Courier New"/>
                    <w:sz w:val="18"/>
                  </w:rPr>
                </w:rPrChange>
              </w:rPr>
            </w:pPr>
            <w:ins w:id="689" w:author="Rajiv Ramdhany" w:date="2017-10-17T16:47:00Z">
              <w:r w:rsidRPr="00BE79EF">
                <w:rPr>
                  <w:rFonts w:ascii="Consolas" w:hAnsi="Consolas" w:cs="Gill Sans"/>
                  <w:sz w:val="16"/>
                </w:rPr>
                <w:t>timelines/{</w:t>
              </w:r>
              <w:proofErr w:type="spellStart"/>
              <w:r w:rsidRPr="00BE79EF">
                <w:rPr>
                  <w:rFonts w:ascii="Consolas" w:hAnsi="Consolas" w:cs="Gill Sans"/>
                  <w:sz w:val="16"/>
                </w:rPr>
                <w:t>timelineid</w:t>
              </w:r>
              <w:proofErr w:type="spellEnd"/>
              <w:r w:rsidRPr="00BE79EF">
                <w:rPr>
                  <w:rFonts w:ascii="Consolas" w:hAnsi="Consolas" w:cs="Gill Sans"/>
                  <w:sz w:val="16"/>
                </w:rPr>
                <w:t>}/</w:t>
              </w:r>
            </w:ins>
            <w:ins w:id="690" w:author="Rajiv Ramdhany" w:date="2017-10-17T16:48:00Z">
              <w:r>
                <w:rPr>
                  <w:rFonts w:ascii="Consolas" w:hAnsi="Consolas" w:cs="Gill Sans"/>
                  <w:sz w:val="16"/>
                </w:rPr>
                <w:t>state</w:t>
              </w:r>
            </w:ins>
          </w:p>
        </w:tc>
        <w:tc>
          <w:tcPr>
            <w:tcW w:w="3518" w:type="dxa"/>
          </w:tcPr>
          <w:p w14:paraId="383316F6" w14:textId="712D316A" w:rsidR="003633E8" w:rsidRPr="001C592E" w:rsidRDefault="003633E8" w:rsidP="00F339A5">
            <w:pPr>
              <w:spacing w:after="0"/>
              <w:rPr>
                <w:ins w:id="691" w:author="Rajiv Ramdhany" w:date="2017-10-17T15:22:00Z"/>
                <w:sz w:val="20"/>
              </w:rPr>
            </w:pPr>
            <w:ins w:id="692" w:author="Rajiv Ramdhany" w:date="2017-10-17T16:52:00Z">
              <w:r>
                <w:rPr>
                  <w:sz w:val="20"/>
                </w:rPr>
                <w:t xml:space="preserve">A channel </w:t>
              </w:r>
              <w:proofErr w:type="gramStart"/>
              <w:r>
                <w:rPr>
                  <w:sz w:val="20"/>
                </w:rPr>
                <w:t>for  timeline’s</w:t>
              </w:r>
              <w:proofErr w:type="gramEnd"/>
              <w:r>
                <w:rPr>
                  <w:sz w:val="20"/>
                </w:rPr>
                <w:t xml:space="preserve"> state info e.g.</w:t>
              </w:r>
            </w:ins>
            <w:ins w:id="693" w:author="Rajiv Ramdhany" w:date="2017-10-17T16:53:00Z">
              <w:r>
                <w:rPr>
                  <w:sz w:val="20"/>
                </w:rPr>
                <w:t xml:space="preserve"> Correlation Timestamp </w:t>
              </w:r>
            </w:ins>
          </w:p>
        </w:tc>
        <w:tc>
          <w:tcPr>
            <w:tcW w:w="2498" w:type="dxa"/>
          </w:tcPr>
          <w:p w14:paraId="1B049A9C" w14:textId="6DCD91E3" w:rsidR="003633E8" w:rsidRPr="001C592E" w:rsidRDefault="003633E8" w:rsidP="00F339A5">
            <w:pPr>
              <w:spacing w:after="0"/>
              <w:rPr>
                <w:ins w:id="694" w:author="Rajiv Ramdhany" w:date="2017-10-17T15:22:00Z"/>
                <w:rFonts w:ascii="Consolas" w:hAnsi="Consolas" w:cs="Gill Sans"/>
                <w:sz w:val="16"/>
              </w:rPr>
            </w:pPr>
            <w:ins w:id="695" w:author="Rajiv Ramdhany" w:date="2017-10-17T16:54:00Z">
              <w:r>
                <w:rPr>
                  <w:rFonts w:ascii="Consolas" w:hAnsi="Consolas" w:cs="Gill Sans"/>
                  <w:sz w:val="16"/>
                </w:rPr>
                <w:t xml:space="preserve">Timeline subscribers including the </w:t>
              </w:r>
              <w:proofErr w:type="spellStart"/>
              <w:r>
                <w:rPr>
                  <w:rFonts w:ascii="Consolas" w:hAnsi="Consolas" w:cs="Gill Sans"/>
                  <w:sz w:val="16"/>
                </w:rPr>
                <w:t>SessionController</w:t>
              </w:r>
            </w:ins>
            <w:proofErr w:type="spellEnd"/>
          </w:p>
        </w:tc>
      </w:tr>
    </w:tbl>
    <w:p w14:paraId="3AE7C749" w14:textId="77777777" w:rsidR="002B4C57" w:rsidRDefault="002B4C57" w:rsidP="002B4C57">
      <w:pPr>
        <w:rPr>
          <w:b/>
        </w:rPr>
      </w:pPr>
    </w:p>
    <w:p w14:paraId="68D4FE6E" w14:textId="77777777" w:rsidR="002B4C57" w:rsidRPr="002B4C57" w:rsidRDefault="002B4C57" w:rsidP="002B4C57">
      <w:pPr>
        <w:rPr>
          <w:b/>
        </w:rPr>
      </w:pPr>
    </w:p>
    <w:p w14:paraId="18476CAE" w14:textId="2906F514" w:rsidR="00F62227" w:rsidRDefault="003B5C44" w:rsidP="00F62227">
      <w:pPr>
        <w:pStyle w:val="Heading2"/>
      </w:pPr>
      <w:r>
        <w:t>Usage Example</w:t>
      </w:r>
    </w:p>
    <w:p w14:paraId="2A877101" w14:textId="7A4559C6" w:rsidR="003B5C44" w:rsidRDefault="007B2880" w:rsidP="003B5C44">
      <w:r>
        <w:t xml:space="preserve">The Synchronisation Service allows applications to synchronise their content to another application’s content. It first provides the capability for </w:t>
      </w:r>
      <w:r w:rsidR="004E1353">
        <w:t xml:space="preserve">an </w:t>
      </w:r>
      <w:r>
        <w:t>application to share a content</w:t>
      </w:r>
      <w:r w:rsidR="00D77768">
        <w:t xml:space="preserve"> identifier and the content’s</w:t>
      </w:r>
      <w:r>
        <w:t xml:space="preserve"> timeline for synchronisation purposes</w:t>
      </w:r>
      <w:r w:rsidR="004E1353">
        <w:t xml:space="preserve"> to other applications</w:t>
      </w:r>
      <w:r>
        <w:t>.</w:t>
      </w:r>
      <w:r w:rsidR="003B5C44">
        <w:t xml:space="preserve"> </w:t>
      </w:r>
      <w:r w:rsidR="0022207A">
        <w:t>It then enables applications on other devices to query for a content-timeline, obtain a local representation of that timeline and synchronise their own content to it.</w:t>
      </w:r>
    </w:p>
    <w:p w14:paraId="15B8F73C" w14:textId="77777777" w:rsidR="009035F2" w:rsidRDefault="0022207A" w:rsidP="003B5C44">
      <w:r>
        <w:t>The functionality of the Synchronisation Service is accessed via the Sync Service Client. This is a library that provides a local API that applications can use for synchronisation purposes</w:t>
      </w:r>
      <w:r w:rsidR="009035F2">
        <w:t xml:space="preserve">. Applications interact with the Sync Service Client by </w:t>
      </w:r>
    </w:p>
    <w:p w14:paraId="10E1BEF3" w14:textId="77777777" w:rsidR="009035F2" w:rsidRDefault="009035F2" w:rsidP="009035F2">
      <w:pPr>
        <w:pStyle w:val="ListParagraph"/>
        <w:numPr>
          <w:ilvl w:val="0"/>
          <w:numId w:val="39"/>
        </w:numPr>
      </w:pPr>
      <w:r>
        <w:t xml:space="preserve">creating a Synchroniser object, </w:t>
      </w:r>
    </w:p>
    <w:p w14:paraId="72327C06" w14:textId="77777777" w:rsidR="009035F2" w:rsidRDefault="009035F2" w:rsidP="009035F2">
      <w:pPr>
        <w:pStyle w:val="ListParagraph"/>
        <w:numPr>
          <w:ilvl w:val="0"/>
          <w:numId w:val="39"/>
        </w:numPr>
      </w:pPr>
      <w:r>
        <w:t xml:space="preserve">calling methods on the object and </w:t>
      </w:r>
    </w:p>
    <w:p w14:paraId="1C408622" w14:textId="72812B16" w:rsidR="0022207A" w:rsidRDefault="009035F2" w:rsidP="009035F2">
      <w:pPr>
        <w:pStyle w:val="ListParagraph"/>
        <w:numPr>
          <w:ilvl w:val="0"/>
          <w:numId w:val="39"/>
        </w:numPr>
      </w:pPr>
      <w:r>
        <w:t xml:space="preserve">listening for events emitted by that object </w:t>
      </w:r>
    </w:p>
    <w:p w14:paraId="59B0FC62" w14:textId="77777777" w:rsidR="006F33D9" w:rsidRPr="006F33D9" w:rsidRDefault="006F33D9" w:rsidP="006F33D9">
      <w:pPr>
        <w:pStyle w:val="Heading3"/>
      </w:pPr>
      <w:r w:rsidRPr="006F33D9">
        <w:t>Dependencies and installation</w:t>
      </w:r>
    </w:p>
    <w:p w14:paraId="3A659BED" w14:textId="7291820A" w:rsidR="006F33D9" w:rsidRDefault="006F33D9" w:rsidP="006F33D9">
      <w:r>
        <w:t>The Sync Service Client depends on the following repos:</w:t>
      </w:r>
    </w:p>
    <w:p w14:paraId="7782DE27" w14:textId="7B4251D9" w:rsidR="006F33D9" w:rsidRDefault="000C3A62" w:rsidP="000C3A62">
      <w:pPr>
        <w:pStyle w:val="ListParagraph"/>
        <w:numPr>
          <w:ilvl w:val="0"/>
          <w:numId w:val="48"/>
        </w:numPr>
      </w:pPr>
      <w:proofErr w:type="spellStart"/>
      <w:r>
        <w:t>dvbcss</w:t>
      </w:r>
      <w:proofErr w:type="spellEnd"/>
      <w:r>
        <w:t>-clocks – a software clock library in JS</w:t>
      </w:r>
    </w:p>
    <w:p w14:paraId="1488316E" w14:textId="5D5946E5" w:rsidR="000C3A62" w:rsidRDefault="000C3A62" w:rsidP="000C3A62">
      <w:pPr>
        <w:pStyle w:val="ListParagraph"/>
        <w:numPr>
          <w:ilvl w:val="0"/>
          <w:numId w:val="48"/>
        </w:numPr>
      </w:pPr>
      <w:proofErr w:type="spellStart"/>
      <w:r>
        <w:t>dvbcss</w:t>
      </w:r>
      <w:proofErr w:type="spellEnd"/>
      <w:r>
        <w:t xml:space="preserve">-protocols – DVB-CSS suite of protocols in JS over </w:t>
      </w:r>
      <w:proofErr w:type="spellStart"/>
      <w:r>
        <w:t>WebSockets</w:t>
      </w:r>
      <w:proofErr w:type="spellEnd"/>
      <w:r>
        <w:t xml:space="preserve"> and UDP</w:t>
      </w:r>
    </w:p>
    <w:p w14:paraId="6FCF72BF" w14:textId="77777777" w:rsidR="000C3A62" w:rsidRDefault="000C3A62" w:rsidP="006F33D9"/>
    <w:p w14:paraId="601D4E88" w14:textId="29529564" w:rsidR="0022207A" w:rsidRDefault="009035F2" w:rsidP="009035F2">
      <w:pPr>
        <w:pStyle w:val="Heading3"/>
      </w:pPr>
      <w:r>
        <w:t>Creat</w:t>
      </w:r>
      <w:r w:rsidR="006F33D9">
        <w:t>ing and using a Sync Client Library API instance</w:t>
      </w:r>
    </w:p>
    <w:p w14:paraId="4906CC5D" w14:textId="77777777" w:rsidR="006F33D9" w:rsidRDefault="006F33D9" w:rsidP="003B5C44">
      <w:r>
        <w:t xml:space="preserve">Devices that want to synchronise their content or play a synchronised experience are part of a </w:t>
      </w:r>
      <w:r w:rsidRPr="006F33D9">
        <w:rPr>
          <w:i/>
        </w:rPr>
        <w:t>session</w:t>
      </w:r>
      <w:r>
        <w:t>. The Synchronisation Service uses session identifiers to differentiate between distinct groups of devices forming part of different experience instances.</w:t>
      </w:r>
    </w:p>
    <w:p w14:paraId="235578AF" w14:textId="38697F4E" w:rsidR="00251310" w:rsidRDefault="006F33D9" w:rsidP="003B5C44">
      <w:r>
        <w:t xml:space="preserve">To access the Sync Client Library API, an application needs </w:t>
      </w:r>
      <w:r w:rsidR="009C1E15">
        <w:t>t</w:t>
      </w:r>
      <w:r w:rsidR="00251310">
        <w:t xml:space="preserve">o create a </w:t>
      </w:r>
      <w:r w:rsidR="00251310" w:rsidRPr="00585BE2">
        <w:rPr>
          <w:b/>
        </w:rPr>
        <w:t>Synchroniser</w:t>
      </w:r>
      <w:r w:rsidR="00251310">
        <w:t xml:space="preserve"> object and listen to the events it emits.</w:t>
      </w:r>
    </w:p>
    <w:p w14:paraId="42459652" w14:textId="52634AE4" w:rsidR="00251310" w:rsidRPr="00251310" w:rsidRDefault="00251310" w:rsidP="00251310">
      <w:pPr>
        <w:pStyle w:val="ListParagraph"/>
        <w:numPr>
          <w:ilvl w:val="0"/>
          <w:numId w:val="40"/>
        </w:numPr>
        <w:rPr>
          <w:b/>
        </w:rPr>
      </w:pPr>
      <w:r w:rsidRPr="00251310">
        <w:rPr>
          <w:b/>
        </w:rPr>
        <w:t>Create the Synchroniser object</w:t>
      </w:r>
    </w:p>
    <w:p w14:paraId="68DFCD6E" w14:textId="210391A4" w:rsidR="004C6427" w:rsidRDefault="009C1E15" w:rsidP="003B5C44">
      <w:r>
        <w:t>This is a singleton object that is created using a factory method</w:t>
      </w:r>
      <w:r w:rsidR="00251310">
        <w:t xml:space="preserve"> by passing parameters for the Sync Service location, a session identifier and an identifier for the host device.</w:t>
      </w:r>
    </w:p>
    <w:p w14:paraId="0C596490" w14:textId="24928840" w:rsidR="009C1E15" w:rsidRPr="009C1E15" w:rsidRDefault="002F53B1" w:rsidP="009C1E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eastAsia="en-GB"/>
        </w:rPr>
      </w:pPr>
      <w:commentRangeStart w:id="696"/>
      <w:proofErr w:type="spellStart"/>
      <w:r>
        <w:rPr>
          <w:rFonts w:ascii="Consolas" w:hAnsi="Consolas" w:cs="Courier New"/>
          <w:color w:val="24292E"/>
          <w:sz w:val="20"/>
          <w:szCs w:val="20"/>
          <w:bdr w:val="none" w:sz="0" w:space="0" w:color="auto" w:frame="1"/>
          <w:lang w:eastAsia="en-GB"/>
        </w:rPr>
        <w:t>var</w:t>
      </w:r>
      <w:proofErr w:type="spellEnd"/>
      <w:r>
        <w:rPr>
          <w:rFonts w:ascii="Consolas" w:hAnsi="Consolas" w:cs="Courier New"/>
          <w:color w:val="24292E"/>
          <w:sz w:val="20"/>
          <w:szCs w:val="20"/>
          <w:bdr w:val="none" w:sz="0" w:space="0" w:color="auto" w:frame="1"/>
          <w:lang w:eastAsia="en-GB"/>
        </w:rPr>
        <w:t xml:space="preserve"> </w:t>
      </w:r>
      <w:proofErr w:type="spellStart"/>
      <w:r>
        <w:rPr>
          <w:rFonts w:ascii="Consolas" w:hAnsi="Consolas" w:cs="Courier New"/>
          <w:color w:val="24292E"/>
          <w:sz w:val="20"/>
          <w:szCs w:val="20"/>
          <w:bdr w:val="none" w:sz="0" w:space="0" w:color="auto" w:frame="1"/>
          <w:lang w:eastAsia="en-GB"/>
        </w:rPr>
        <w:t>SyncKit</w:t>
      </w:r>
      <w:proofErr w:type="spellEnd"/>
      <w:r w:rsidRPr="009C1E15" w:rsidDel="00FE0955">
        <w:rPr>
          <w:rFonts w:ascii="Consolas" w:hAnsi="Consolas" w:cs="Courier New"/>
          <w:color w:val="24292E"/>
          <w:sz w:val="20"/>
          <w:szCs w:val="20"/>
          <w:bdr w:val="none" w:sz="0" w:space="0" w:color="auto" w:frame="1"/>
          <w:lang w:eastAsia="en-GB"/>
        </w:rPr>
        <w:t xml:space="preserve"> </w:t>
      </w:r>
      <w:r>
        <w:rPr>
          <w:rFonts w:ascii="Consolas" w:hAnsi="Consolas" w:cs="Courier New"/>
          <w:color w:val="24292E"/>
          <w:sz w:val="20"/>
          <w:szCs w:val="20"/>
          <w:bdr w:val="none" w:sz="0" w:space="0" w:color="auto" w:frame="1"/>
          <w:lang w:eastAsia="en-GB"/>
        </w:rPr>
        <w:t>= require(</w:t>
      </w:r>
      <w:proofErr w:type="spellStart"/>
      <w:r>
        <w:rPr>
          <w:rFonts w:ascii="Consolas" w:hAnsi="Consolas" w:cs="Courier New"/>
          <w:color w:val="24292E"/>
          <w:sz w:val="20"/>
          <w:szCs w:val="20"/>
          <w:bdr w:val="none" w:sz="0" w:space="0" w:color="auto" w:frame="1"/>
          <w:lang w:eastAsia="en-GB"/>
        </w:rPr>
        <w:t>synckit</w:t>
      </w:r>
      <w:proofErr w:type="spellEnd"/>
      <w:r>
        <w:rPr>
          <w:rFonts w:ascii="Consolas" w:hAnsi="Consolas" w:cs="Courier New"/>
          <w:color w:val="24292E"/>
          <w:sz w:val="20"/>
          <w:szCs w:val="20"/>
          <w:bdr w:val="none" w:sz="0" w:space="0" w:color="auto" w:frame="1"/>
          <w:lang w:eastAsia="en-GB"/>
        </w:rPr>
        <w:t>-client-</w:t>
      </w:r>
      <w:proofErr w:type="spellStart"/>
      <w:r>
        <w:rPr>
          <w:rFonts w:ascii="Consolas" w:hAnsi="Consolas" w:cs="Courier New"/>
          <w:color w:val="24292E"/>
          <w:sz w:val="20"/>
          <w:szCs w:val="20"/>
          <w:bdr w:val="none" w:sz="0" w:space="0" w:color="auto" w:frame="1"/>
          <w:lang w:eastAsia="en-GB"/>
        </w:rPr>
        <w:t>js</w:t>
      </w:r>
      <w:proofErr w:type="spellEnd"/>
      <w:proofErr w:type="gramStart"/>
      <w:r>
        <w:rPr>
          <w:rFonts w:ascii="Consolas" w:hAnsi="Consolas" w:cs="Courier New"/>
          <w:color w:val="24292E"/>
          <w:sz w:val="20"/>
          <w:szCs w:val="20"/>
          <w:bdr w:val="none" w:sz="0" w:space="0" w:color="auto" w:frame="1"/>
          <w:lang w:eastAsia="en-GB"/>
        </w:rPr>
        <w:t>).</w:t>
      </w:r>
      <w:proofErr w:type="spellStart"/>
      <w:r>
        <w:rPr>
          <w:rFonts w:ascii="Consolas" w:hAnsi="Consolas" w:cs="Courier New"/>
          <w:color w:val="24292E"/>
          <w:sz w:val="20"/>
          <w:szCs w:val="20"/>
          <w:bdr w:val="none" w:sz="0" w:space="0" w:color="auto" w:frame="1"/>
          <w:lang w:eastAsia="en-GB"/>
        </w:rPr>
        <w:t>SyncKit</w:t>
      </w:r>
      <w:commentRangeEnd w:id="696"/>
      <w:proofErr w:type="spellEnd"/>
      <w:proofErr w:type="gramEnd"/>
      <w:r>
        <w:rPr>
          <w:rStyle w:val="CommentReference"/>
        </w:rPr>
        <w:commentReference w:id="696"/>
      </w:r>
    </w:p>
    <w:p w14:paraId="2418E921" w14:textId="08938DEF" w:rsidR="00664FBA" w:rsidRDefault="00664FBA" w:rsidP="009C1E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eastAsia="en-GB"/>
        </w:rPr>
      </w:pPr>
      <w:r>
        <w:rPr>
          <w:rFonts w:ascii="Consolas" w:hAnsi="Consolas" w:cs="Courier New"/>
          <w:color w:val="24292E"/>
          <w:sz w:val="20"/>
          <w:szCs w:val="20"/>
          <w:bdr w:val="none" w:sz="0" w:space="0" w:color="auto" w:frame="1"/>
          <w:lang w:eastAsia="en-GB"/>
        </w:rPr>
        <w:t xml:space="preserve">// ... discover sync service endpoint, </w:t>
      </w:r>
      <w:proofErr w:type="spellStart"/>
      <w:r>
        <w:rPr>
          <w:rFonts w:ascii="Consolas" w:hAnsi="Consolas" w:cs="Courier New"/>
          <w:color w:val="24292E"/>
          <w:sz w:val="20"/>
          <w:szCs w:val="20"/>
          <w:bdr w:val="none" w:sz="0" w:space="0" w:color="auto" w:frame="1"/>
          <w:lang w:eastAsia="en-GB"/>
        </w:rPr>
        <w:t>sessionId</w:t>
      </w:r>
      <w:proofErr w:type="spellEnd"/>
      <w:r>
        <w:rPr>
          <w:rFonts w:ascii="Consolas" w:hAnsi="Consolas" w:cs="Courier New"/>
          <w:color w:val="24292E"/>
          <w:sz w:val="20"/>
          <w:szCs w:val="20"/>
          <w:bdr w:val="none" w:sz="0" w:space="0" w:color="auto" w:frame="1"/>
          <w:lang w:eastAsia="en-GB"/>
        </w:rPr>
        <w:t xml:space="preserve">, </w:t>
      </w:r>
      <w:proofErr w:type="spellStart"/>
      <w:r>
        <w:rPr>
          <w:rFonts w:ascii="Consolas" w:hAnsi="Consolas" w:cs="Courier New"/>
          <w:color w:val="24292E"/>
          <w:sz w:val="20"/>
          <w:szCs w:val="20"/>
          <w:bdr w:val="none" w:sz="0" w:space="0" w:color="auto" w:frame="1"/>
          <w:lang w:eastAsia="en-GB"/>
        </w:rPr>
        <w:t>contextId</w:t>
      </w:r>
      <w:proofErr w:type="spellEnd"/>
      <w:r>
        <w:rPr>
          <w:rFonts w:ascii="Consolas" w:hAnsi="Consolas" w:cs="Courier New"/>
          <w:color w:val="24292E"/>
          <w:sz w:val="20"/>
          <w:szCs w:val="20"/>
          <w:bdr w:val="none" w:sz="0" w:space="0" w:color="auto" w:frame="1"/>
          <w:lang w:eastAsia="en-GB"/>
        </w:rPr>
        <w:t xml:space="preserve">, </w:t>
      </w:r>
      <w:proofErr w:type="spellStart"/>
      <w:r>
        <w:rPr>
          <w:rFonts w:ascii="Consolas" w:hAnsi="Consolas" w:cs="Courier New"/>
          <w:color w:val="24292E"/>
          <w:sz w:val="20"/>
          <w:szCs w:val="20"/>
          <w:bdr w:val="none" w:sz="0" w:space="0" w:color="auto" w:frame="1"/>
          <w:lang w:eastAsia="en-GB"/>
        </w:rPr>
        <w:t>deviceId</w:t>
      </w:r>
      <w:proofErr w:type="spellEnd"/>
      <w:r>
        <w:rPr>
          <w:rFonts w:ascii="Consolas" w:hAnsi="Consolas" w:cs="Courier New"/>
          <w:color w:val="24292E"/>
          <w:sz w:val="20"/>
          <w:szCs w:val="20"/>
          <w:bdr w:val="none" w:sz="0" w:space="0" w:color="auto" w:frame="1"/>
          <w:lang w:eastAsia="en-GB"/>
        </w:rPr>
        <w:t xml:space="preserve"> </w:t>
      </w:r>
    </w:p>
    <w:p w14:paraId="62739E7A" w14:textId="77777777" w:rsidR="00664FBA" w:rsidRDefault="00664FBA" w:rsidP="009C1E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eastAsia="en-GB"/>
        </w:rPr>
      </w:pPr>
    </w:p>
    <w:p w14:paraId="5C739FE8" w14:textId="51C59604" w:rsidR="009C1E15" w:rsidRPr="009C1E15" w:rsidRDefault="009C1E15" w:rsidP="009C1E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lang w:eastAsia="en-GB"/>
        </w:rPr>
      </w:pPr>
      <w:proofErr w:type="spellStart"/>
      <w:r w:rsidRPr="009C1E15">
        <w:rPr>
          <w:rFonts w:ascii="Consolas" w:hAnsi="Consolas" w:cs="Courier New"/>
          <w:color w:val="24292E"/>
          <w:sz w:val="20"/>
          <w:szCs w:val="20"/>
          <w:bdr w:val="none" w:sz="0" w:space="0" w:color="auto" w:frame="1"/>
          <w:lang w:eastAsia="en-GB"/>
        </w:rPr>
        <w:t>var</w:t>
      </w:r>
      <w:proofErr w:type="spellEnd"/>
      <w:r w:rsidRPr="009C1E15">
        <w:rPr>
          <w:rFonts w:ascii="Consolas" w:hAnsi="Consolas" w:cs="Courier New"/>
          <w:color w:val="24292E"/>
          <w:sz w:val="20"/>
          <w:szCs w:val="20"/>
          <w:bdr w:val="none" w:sz="0" w:space="0" w:color="auto" w:frame="1"/>
          <w:lang w:eastAsia="en-GB"/>
        </w:rPr>
        <w:t xml:space="preserve"> </w:t>
      </w:r>
      <w:r w:rsidR="00177BDC">
        <w:rPr>
          <w:rFonts w:ascii="Consolas" w:hAnsi="Consolas" w:cs="Courier New"/>
          <w:color w:val="24292E"/>
          <w:sz w:val="20"/>
          <w:szCs w:val="20"/>
          <w:bdr w:val="none" w:sz="0" w:space="0" w:color="auto" w:frame="1"/>
          <w:lang w:eastAsia="en-GB"/>
        </w:rPr>
        <w:t>synchroniser</w:t>
      </w:r>
      <w:r w:rsidRPr="009C1E15">
        <w:rPr>
          <w:rFonts w:ascii="Consolas" w:hAnsi="Consolas" w:cs="Courier New"/>
          <w:color w:val="24292E"/>
          <w:sz w:val="20"/>
          <w:szCs w:val="20"/>
          <w:bdr w:val="none" w:sz="0" w:space="0" w:color="auto" w:frame="1"/>
          <w:lang w:eastAsia="en-GB"/>
        </w:rPr>
        <w:t xml:space="preserve"> = </w:t>
      </w:r>
      <w:proofErr w:type="spellStart"/>
      <w:r w:rsidR="00177BDC" w:rsidRPr="00177BDC">
        <w:rPr>
          <w:rFonts w:ascii="Consolas" w:hAnsi="Consolas" w:cs="Courier New"/>
          <w:color w:val="24292E"/>
          <w:sz w:val="20"/>
          <w:szCs w:val="20"/>
          <w:bdr w:val="none" w:sz="0" w:space="0" w:color="auto" w:frame="1"/>
          <w:lang w:eastAsia="en-GB"/>
        </w:rPr>
        <w:t>SyncKit.createCloudSynchroniser</w:t>
      </w:r>
      <w:proofErr w:type="spellEnd"/>
      <w:r w:rsidR="00177BDC" w:rsidRPr="00177BDC">
        <w:rPr>
          <w:rFonts w:ascii="Consolas" w:hAnsi="Consolas" w:cs="Courier New"/>
          <w:color w:val="24292E"/>
          <w:sz w:val="20"/>
          <w:szCs w:val="20"/>
          <w:bdr w:val="none" w:sz="0" w:space="0" w:color="auto" w:frame="1"/>
          <w:lang w:eastAsia="en-GB"/>
        </w:rPr>
        <w:t>(</w:t>
      </w:r>
      <w:proofErr w:type="spellStart"/>
      <w:r w:rsidR="00177BDC" w:rsidRPr="00177BDC">
        <w:rPr>
          <w:rFonts w:ascii="Consolas" w:hAnsi="Consolas" w:cs="Courier New"/>
          <w:color w:val="24292E"/>
          <w:sz w:val="20"/>
          <w:szCs w:val="20"/>
          <w:bdr w:val="none" w:sz="0" w:space="0" w:color="auto" w:frame="1"/>
          <w:lang w:eastAsia="en-GB"/>
        </w:rPr>
        <w:t>syncUrl</w:t>
      </w:r>
      <w:proofErr w:type="spellEnd"/>
      <w:r w:rsidR="00177BDC" w:rsidRPr="00177BDC">
        <w:rPr>
          <w:rFonts w:ascii="Consolas" w:hAnsi="Consolas" w:cs="Courier New"/>
          <w:color w:val="24292E"/>
          <w:sz w:val="20"/>
          <w:szCs w:val="20"/>
          <w:bdr w:val="none" w:sz="0" w:space="0" w:color="auto" w:frame="1"/>
          <w:lang w:eastAsia="en-GB"/>
        </w:rPr>
        <w:t xml:space="preserve">, </w:t>
      </w:r>
      <w:proofErr w:type="spellStart"/>
      <w:r w:rsidR="00177BDC" w:rsidRPr="00177BDC">
        <w:rPr>
          <w:rFonts w:ascii="Consolas" w:hAnsi="Consolas" w:cs="Courier New"/>
          <w:color w:val="24292E"/>
          <w:sz w:val="20"/>
          <w:szCs w:val="20"/>
          <w:bdr w:val="none" w:sz="0" w:space="0" w:color="auto" w:frame="1"/>
          <w:lang w:eastAsia="en-GB"/>
        </w:rPr>
        <w:t>sessionId</w:t>
      </w:r>
      <w:proofErr w:type="spellEnd"/>
      <w:r w:rsidR="00177BDC" w:rsidRPr="00177BDC">
        <w:rPr>
          <w:rFonts w:ascii="Consolas" w:hAnsi="Consolas" w:cs="Courier New"/>
          <w:color w:val="24292E"/>
          <w:sz w:val="20"/>
          <w:szCs w:val="20"/>
          <w:bdr w:val="none" w:sz="0" w:space="0" w:color="auto" w:frame="1"/>
          <w:lang w:eastAsia="en-GB"/>
        </w:rPr>
        <w:t xml:space="preserve">, </w:t>
      </w:r>
      <w:proofErr w:type="spellStart"/>
      <w:r w:rsidR="00664FBA">
        <w:rPr>
          <w:rFonts w:ascii="Consolas" w:hAnsi="Consolas" w:cs="Courier New"/>
          <w:color w:val="24292E"/>
          <w:sz w:val="20"/>
          <w:szCs w:val="20"/>
          <w:bdr w:val="none" w:sz="0" w:space="0" w:color="auto" w:frame="1"/>
          <w:lang w:eastAsia="en-GB"/>
        </w:rPr>
        <w:t>contextId</w:t>
      </w:r>
      <w:proofErr w:type="spellEnd"/>
      <w:r w:rsidR="00664FBA">
        <w:rPr>
          <w:rFonts w:ascii="Consolas" w:hAnsi="Consolas" w:cs="Courier New"/>
          <w:color w:val="24292E"/>
          <w:sz w:val="20"/>
          <w:szCs w:val="20"/>
          <w:bdr w:val="none" w:sz="0" w:space="0" w:color="auto" w:frame="1"/>
          <w:lang w:eastAsia="en-GB"/>
        </w:rPr>
        <w:t xml:space="preserve">, </w:t>
      </w:r>
      <w:proofErr w:type="spellStart"/>
      <w:r w:rsidR="00177BDC" w:rsidRPr="00177BDC">
        <w:rPr>
          <w:rFonts w:ascii="Consolas" w:hAnsi="Consolas" w:cs="Courier New"/>
          <w:color w:val="24292E"/>
          <w:sz w:val="20"/>
          <w:szCs w:val="20"/>
          <w:bdr w:val="none" w:sz="0" w:space="0" w:color="auto" w:frame="1"/>
          <w:lang w:eastAsia="en-GB"/>
        </w:rPr>
        <w:t>deviceId</w:t>
      </w:r>
      <w:proofErr w:type="spellEnd"/>
      <w:r w:rsidR="00177BDC" w:rsidRPr="00177BDC">
        <w:rPr>
          <w:rFonts w:ascii="Consolas" w:hAnsi="Consolas" w:cs="Courier New"/>
          <w:color w:val="24292E"/>
          <w:sz w:val="20"/>
          <w:szCs w:val="20"/>
          <w:bdr w:val="none" w:sz="0" w:space="0" w:color="auto" w:frame="1"/>
          <w:lang w:eastAsia="en-GB"/>
        </w:rPr>
        <w:t>)</w:t>
      </w:r>
    </w:p>
    <w:p w14:paraId="3CFB36AF" w14:textId="77777777" w:rsidR="00103382" w:rsidRDefault="00103382" w:rsidP="003B5C44"/>
    <w:p w14:paraId="7C6F4A59" w14:textId="3F22EF87" w:rsidR="00251310" w:rsidRDefault="00251310" w:rsidP="003B5C44">
      <w:r>
        <w:t xml:space="preserve">This </w:t>
      </w:r>
      <w:r w:rsidR="00D77768">
        <w:t>S</w:t>
      </w:r>
      <w:r>
        <w:t xml:space="preserve">ynchroniser object automatically </w:t>
      </w:r>
      <w:r w:rsidR="00103382">
        <w:t xml:space="preserve">connects to the Sync Service and registers the device with it. Upon </w:t>
      </w:r>
      <w:r w:rsidR="00D77768">
        <w:t>successful registration, it emits a “</w:t>
      </w:r>
      <w:proofErr w:type="spellStart"/>
      <w:r w:rsidR="00FC3224">
        <w:rPr>
          <w:rFonts w:ascii="Consolas" w:hAnsi="Consolas" w:cs="Courier New"/>
          <w:color w:val="24292E"/>
          <w:sz w:val="20"/>
          <w:szCs w:val="20"/>
          <w:bdr w:val="none" w:sz="0" w:space="0" w:color="auto" w:frame="1"/>
          <w:lang w:eastAsia="en-GB"/>
        </w:rPr>
        <w:t>Device</w:t>
      </w:r>
      <w:r w:rsidR="00D77768" w:rsidRPr="00D77768">
        <w:rPr>
          <w:rFonts w:ascii="Consolas" w:hAnsi="Consolas" w:cs="Courier New"/>
          <w:color w:val="24292E"/>
          <w:sz w:val="20"/>
          <w:szCs w:val="20"/>
          <w:bdr w:val="none" w:sz="0" w:space="0" w:color="auto" w:frame="1"/>
          <w:lang w:eastAsia="en-GB"/>
        </w:rPr>
        <w:t>RegistrationSuc</w:t>
      </w:r>
      <w:r w:rsidR="00D77768">
        <w:rPr>
          <w:rFonts w:ascii="Consolas" w:hAnsi="Consolas" w:cs="Courier New"/>
          <w:color w:val="24292E"/>
          <w:sz w:val="20"/>
          <w:szCs w:val="20"/>
          <w:bdr w:val="none" w:sz="0" w:space="0" w:color="auto" w:frame="1"/>
          <w:lang w:eastAsia="en-GB"/>
        </w:rPr>
        <w:t>c</w:t>
      </w:r>
      <w:r w:rsidR="00D77768" w:rsidRPr="00D77768">
        <w:rPr>
          <w:rFonts w:ascii="Consolas" w:hAnsi="Consolas" w:cs="Courier New"/>
          <w:color w:val="24292E"/>
          <w:sz w:val="20"/>
          <w:szCs w:val="20"/>
          <w:bdr w:val="none" w:sz="0" w:space="0" w:color="auto" w:frame="1"/>
          <w:lang w:eastAsia="en-GB"/>
        </w:rPr>
        <w:t>ess</w:t>
      </w:r>
      <w:proofErr w:type="spellEnd"/>
      <w:r w:rsidR="00D77768" w:rsidRPr="00D77768">
        <w:rPr>
          <w:rFonts w:ascii="Consolas" w:hAnsi="Consolas" w:cs="Courier New"/>
          <w:color w:val="24292E"/>
          <w:sz w:val="20"/>
          <w:szCs w:val="20"/>
          <w:bdr w:val="none" w:sz="0" w:space="0" w:color="auto" w:frame="1"/>
          <w:lang w:eastAsia="en-GB"/>
        </w:rPr>
        <w:t>”</w:t>
      </w:r>
      <w:r w:rsidR="00D77768">
        <w:t xml:space="preserve"> event</w:t>
      </w:r>
      <w:r w:rsidR="00CF43A0">
        <w:t xml:space="preserve">. If unsuccessful, it emits a </w:t>
      </w:r>
      <w:r w:rsidR="00CF43A0" w:rsidRPr="00CF43A0">
        <w:rPr>
          <w:rFonts w:ascii="Consolas" w:hAnsi="Consolas"/>
          <w:sz w:val="21"/>
        </w:rPr>
        <w:t>“</w:t>
      </w:r>
      <w:proofErr w:type="spellStart"/>
      <w:r w:rsidR="00CF43A0">
        <w:rPr>
          <w:rFonts w:ascii="Consolas" w:hAnsi="Consolas" w:cs="Courier New"/>
          <w:color w:val="24292E"/>
          <w:sz w:val="20"/>
          <w:szCs w:val="20"/>
          <w:bdr w:val="none" w:sz="0" w:space="0" w:color="auto" w:frame="1"/>
          <w:lang w:eastAsia="en-GB"/>
        </w:rPr>
        <w:t>Device</w:t>
      </w:r>
      <w:r w:rsidR="00CF43A0" w:rsidRPr="00D77768">
        <w:rPr>
          <w:rFonts w:ascii="Consolas" w:hAnsi="Consolas" w:cs="Courier New"/>
          <w:color w:val="24292E"/>
          <w:sz w:val="20"/>
          <w:szCs w:val="20"/>
          <w:bdr w:val="none" w:sz="0" w:space="0" w:color="auto" w:frame="1"/>
          <w:lang w:eastAsia="en-GB"/>
        </w:rPr>
        <w:t>Registration</w:t>
      </w:r>
      <w:r w:rsidR="00CF43A0">
        <w:rPr>
          <w:rFonts w:ascii="Consolas" w:hAnsi="Consolas" w:cs="Courier New"/>
          <w:color w:val="24292E"/>
          <w:sz w:val="20"/>
          <w:szCs w:val="20"/>
          <w:bdr w:val="none" w:sz="0" w:space="0" w:color="auto" w:frame="1"/>
          <w:lang w:eastAsia="en-GB"/>
        </w:rPr>
        <w:t>Error</w:t>
      </w:r>
      <w:proofErr w:type="spellEnd"/>
      <w:r w:rsidR="00CF43A0">
        <w:rPr>
          <w:rFonts w:ascii="Consolas" w:hAnsi="Consolas" w:cs="Courier New"/>
          <w:color w:val="24292E"/>
          <w:sz w:val="20"/>
          <w:szCs w:val="20"/>
          <w:bdr w:val="none" w:sz="0" w:space="0" w:color="auto" w:frame="1"/>
          <w:lang w:eastAsia="en-GB"/>
        </w:rPr>
        <w:t>”</w:t>
      </w:r>
      <w:r w:rsidR="00746EF5" w:rsidRPr="00746EF5">
        <w:t xml:space="preserve"> event</w:t>
      </w:r>
      <w:r w:rsidR="00746EF5">
        <w:t xml:space="preserve"> that contains </w:t>
      </w:r>
      <w:r w:rsidR="009D0F0E">
        <w:t>an error code and a reason for the error.</w:t>
      </w:r>
    </w:p>
    <w:p w14:paraId="437A5014" w14:textId="02D672D4" w:rsidR="009D0F0E" w:rsidRPr="00376F88" w:rsidRDefault="00463A20" w:rsidP="003B5C44">
      <w:pPr>
        <w:rPr>
          <w:b/>
        </w:rPr>
      </w:pPr>
      <w:r w:rsidRPr="00376F88">
        <w:rPr>
          <w:b/>
        </w:rPr>
        <w:t>Other events:</w:t>
      </w:r>
    </w:p>
    <w:p w14:paraId="69CE0555" w14:textId="5868B1DF" w:rsidR="00463A20" w:rsidRDefault="00463A20" w:rsidP="00463A20">
      <w:r>
        <w:lastRenderedPageBreak/>
        <w:t xml:space="preserve">The Synchroniser object provides a Wall Clock that is kept in sync with the Wall Clocks on other devices. This helps to establish a common sense of time between all devices within the same experience. The application is informed that a synchronised Wall Clock is available by the </w:t>
      </w:r>
      <w:r w:rsidRPr="005F72B8">
        <w:rPr>
          <w:rFonts w:ascii="Consolas" w:hAnsi="Consolas" w:cs="Courier New"/>
          <w:color w:val="24292E"/>
          <w:sz w:val="20"/>
          <w:szCs w:val="20"/>
          <w:bdr w:val="none" w:sz="0" w:space="0" w:color="auto" w:frame="1"/>
          <w:lang w:eastAsia="en-GB"/>
        </w:rPr>
        <w:t>“</w:t>
      </w:r>
      <w:proofErr w:type="spellStart"/>
      <w:r w:rsidRPr="005F72B8">
        <w:rPr>
          <w:rFonts w:ascii="Consolas" w:hAnsi="Consolas" w:cs="Courier New"/>
          <w:color w:val="24292E"/>
          <w:sz w:val="20"/>
          <w:szCs w:val="20"/>
          <w:bdr w:val="none" w:sz="0" w:space="0" w:color="auto" w:frame="1"/>
          <w:lang w:eastAsia="en-GB"/>
        </w:rPr>
        <w:t>WallClockAvailable</w:t>
      </w:r>
      <w:proofErr w:type="spellEnd"/>
      <w:r w:rsidRPr="005F72B8">
        <w:rPr>
          <w:rFonts w:ascii="Consolas" w:hAnsi="Consolas" w:cs="Courier New"/>
          <w:color w:val="24292E"/>
          <w:sz w:val="20"/>
          <w:szCs w:val="20"/>
          <w:bdr w:val="none" w:sz="0" w:space="0" w:color="auto" w:frame="1"/>
          <w:lang w:eastAsia="en-GB"/>
        </w:rPr>
        <w:t xml:space="preserve">” </w:t>
      </w:r>
      <w:r>
        <w:t xml:space="preserve">event (emitted by the Synchroniser object). </w:t>
      </w:r>
      <w:r w:rsidR="00004FA3">
        <w:t>Upon receiving this event, a</w:t>
      </w:r>
      <w:r>
        <w:t>n application can perform submit or query content timelines as soon as the Wall Clock becomes available:</w:t>
      </w:r>
    </w:p>
    <w:p w14:paraId="2CE89052" w14:textId="77777777" w:rsidR="00EA76EF" w:rsidRDefault="00463A20" w:rsidP="00EA76EF">
      <w:pPr>
        <w:pStyle w:val="HTMLPreformatted"/>
        <w:shd w:val="clear" w:color="auto" w:fill="F6F8FA"/>
        <w:rPr>
          <w:rStyle w:val="HTMLCode"/>
          <w:rFonts w:ascii="Consolas" w:hAnsi="Consolas"/>
          <w:color w:val="24292E"/>
          <w:bdr w:val="none" w:sz="0" w:space="0" w:color="auto" w:frame="1"/>
        </w:rPr>
      </w:pPr>
      <w:r>
        <w:t xml:space="preserve"> </w:t>
      </w:r>
      <w:commentRangeStart w:id="697"/>
      <w:proofErr w:type="spellStart"/>
      <w:proofErr w:type="gramStart"/>
      <w:r w:rsidR="00EA76EF">
        <w:rPr>
          <w:rStyle w:val="HTMLCode"/>
          <w:rFonts w:ascii="Consolas" w:hAnsi="Consolas"/>
          <w:color w:val="24292E"/>
          <w:bdr w:val="none" w:sz="0" w:space="0" w:color="auto" w:frame="1"/>
        </w:rPr>
        <w:t>synchroniser.on</w:t>
      </w:r>
      <w:proofErr w:type="spellEnd"/>
      <w:proofErr w:type="gramEnd"/>
      <w:r w:rsidR="00EA76EF">
        <w:rPr>
          <w:rStyle w:val="HTMLCode"/>
          <w:rFonts w:ascii="Consolas" w:hAnsi="Consolas"/>
          <w:color w:val="24292E"/>
          <w:bdr w:val="none" w:sz="0" w:space="0" w:color="auto" w:frame="1"/>
        </w:rPr>
        <w:t>("</w:t>
      </w:r>
      <w:proofErr w:type="spellStart"/>
      <w:r w:rsidR="00EA76EF" w:rsidRPr="005F72B8">
        <w:rPr>
          <w:rFonts w:ascii="Consolas" w:hAnsi="Consolas"/>
          <w:color w:val="24292E"/>
          <w:bdr w:val="none" w:sz="0" w:space="0" w:color="auto" w:frame="1"/>
        </w:rPr>
        <w:t>WallClockAvailable</w:t>
      </w:r>
      <w:proofErr w:type="spellEnd"/>
      <w:r w:rsidR="00EA76EF">
        <w:rPr>
          <w:rStyle w:val="HTMLCode"/>
          <w:rFonts w:ascii="Consolas" w:hAnsi="Consolas"/>
          <w:color w:val="24292E"/>
          <w:bdr w:val="none" w:sz="0" w:space="0" w:color="auto" w:frame="1"/>
        </w:rPr>
        <w:t xml:space="preserve"> ", function () {</w:t>
      </w:r>
      <w:commentRangeEnd w:id="697"/>
      <w:r w:rsidR="00EA76EF">
        <w:rPr>
          <w:rStyle w:val="CommentReference"/>
          <w:rFonts w:asciiTheme="minorHAnsi" w:hAnsiTheme="minorHAnsi" w:cstheme="minorBidi"/>
          <w:lang w:eastAsia="en-US"/>
        </w:rPr>
        <w:commentReference w:id="697"/>
      </w:r>
    </w:p>
    <w:p w14:paraId="70F56F94"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12C68026"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 register content timelines ...</w:t>
      </w:r>
    </w:p>
    <w:p w14:paraId="642EDD30"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74E85ACB"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10F00E37"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p>
    <w:p w14:paraId="645E202E"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synchroniser.on</w:t>
      </w:r>
      <w:proofErr w:type="spellEnd"/>
      <w:proofErr w:type="gramEnd"/>
      <w:r>
        <w:rPr>
          <w:rStyle w:val="HTMLCode"/>
          <w:rFonts w:ascii="Consolas" w:hAnsi="Consolas"/>
          <w:color w:val="24292E"/>
          <w:bdr w:val="none" w:sz="0" w:space="0" w:color="auto" w:frame="1"/>
        </w:rPr>
        <w:t>("</w:t>
      </w:r>
      <w:proofErr w:type="spellStart"/>
      <w:r w:rsidRPr="005F72B8">
        <w:rPr>
          <w:rFonts w:ascii="Consolas" w:hAnsi="Consolas"/>
          <w:color w:val="24292E"/>
          <w:bdr w:val="none" w:sz="0" w:space="0" w:color="auto" w:frame="1"/>
        </w:rPr>
        <w:t>WallClock</w:t>
      </w:r>
      <w:r>
        <w:rPr>
          <w:rFonts w:ascii="Consolas" w:hAnsi="Consolas"/>
          <w:color w:val="24292E"/>
          <w:bdr w:val="none" w:sz="0" w:space="0" w:color="auto" w:frame="1"/>
        </w:rPr>
        <w:t>Un</w:t>
      </w:r>
      <w:r w:rsidRPr="005F72B8">
        <w:rPr>
          <w:rFonts w:ascii="Consolas" w:hAnsi="Consolas"/>
          <w:color w:val="24292E"/>
          <w:bdr w:val="none" w:sz="0" w:space="0" w:color="auto" w:frame="1"/>
        </w:rPr>
        <w:t>Available</w:t>
      </w:r>
      <w:proofErr w:type="spellEnd"/>
      <w:r>
        <w:rPr>
          <w:rStyle w:val="HTMLCode"/>
          <w:rFonts w:ascii="Consolas" w:hAnsi="Consolas"/>
          <w:color w:val="24292E"/>
          <w:bdr w:val="none" w:sz="0" w:space="0" w:color="auto" w:frame="1"/>
        </w:rPr>
        <w:t xml:space="preserve"> ", function () {</w:t>
      </w:r>
    </w:p>
    <w:p w14:paraId="0A057A80"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0F3948A9"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 unregister content timelines ...</w:t>
      </w:r>
    </w:p>
    <w:p w14:paraId="23A52BCD"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p>
    <w:p w14:paraId="128E17FD" w14:textId="77777777" w:rsidR="00EA76EF" w:rsidRDefault="00EA76EF" w:rsidP="00EA76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00F99BB0" w14:textId="71C1A51F" w:rsidR="00463A20" w:rsidRDefault="00463A20" w:rsidP="00EA76EF">
      <w:pPr>
        <w:pStyle w:val="HTMLPreformatted"/>
        <w:shd w:val="clear" w:color="auto" w:fill="F6F8FA"/>
        <w:rPr>
          <w:rStyle w:val="HTMLCode"/>
          <w:rFonts w:ascii="Consolas" w:hAnsi="Consolas"/>
          <w:color w:val="24292E"/>
          <w:bdr w:val="none" w:sz="0" w:space="0" w:color="auto" w:frame="1"/>
        </w:rPr>
      </w:pPr>
    </w:p>
    <w:p w14:paraId="27FC02B9" w14:textId="77777777" w:rsidR="00463A20" w:rsidRDefault="00463A20" w:rsidP="00463A20"/>
    <w:p w14:paraId="786C3F81" w14:textId="7E1AFA27" w:rsidR="006F33D9" w:rsidRPr="009D0F0E" w:rsidRDefault="00BC7D91" w:rsidP="009D0F0E">
      <w:pPr>
        <w:pStyle w:val="ListParagraph"/>
        <w:numPr>
          <w:ilvl w:val="0"/>
          <w:numId w:val="40"/>
        </w:numPr>
        <w:rPr>
          <w:b/>
        </w:rPr>
      </w:pPr>
      <w:r>
        <w:rPr>
          <w:b/>
        </w:rPr>
        <w:t>Provide a content timeline for other devices to synchronise</w:t>
      </w:r>
    </w:p>
    <w:p w14:paraId="3A4BF572" w14:textId="24C07055" w:rsidR="009D0F0E" w:rsidRDefault="00D8643C" w:rsidP="003B5C44">
      <w:r>
        <w:t>ES6:</w:t>
      </w:r>
    </w:p>
    <w:p w14:paraId="42495842" w14:textId="77777777" w:rsidR="00BC7D91" w:rsidRDefault="00BC7D91" w:rsidP="00BC7D91">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synchroniser.on</w:t>
      </w:r>
      <w:proofErr w:type="spellEnd"/>
      <w:proofErr w:type="gramEnd"/>
      <w:r>
        <w:rPr>
          <w:rStyle w:val="HTMLCode"/>
          <w:rFonts w:ascii="Consolas" w:hAnsi="Consolas"/>
          <w:color w:val="24292E"/>
          <w:bdr w:val="none" w:sz="0" w:space="0" w:color="auto" w:frame="1"/>
        </w:rPr>
        <w:t>("</w:t>
      </w:r>
      <w:proofErr w:type="spellStart"/>
      <w:r w:rsidRPr="005F72B8">
        <w:rPr>
          <w:rFonts w:ascii="Consolas" w:hAnsi="Consolas"/>
          <w:color w:val="24292E"/>
          <w:bdr w:val="none" w:sz="0" w:space="0" w:color="auto" w:frame="1"/>
        </w:rPr>
        <w:t>WallClockAvailable</w:t>
      </w:r>
      <w:proofErr w:type="spellEnd"/>
      <w:r>
        <w:rPr>
          <w:rStyle w:val="HTMLCode"/>
          <w:rFonts w:ascii="Consolas" w:hAnsi="Consolas"/>
          <w:color w:val="24292E"/>
          <w:bdr w:val="none" w:sz="0" w:space="0" w:color="auto" w:frame="1"/>
        </w:rPr>
        <w:t xml:space="preserve"> ", () =&gt; {</w:t>
      </w:r>
    </w:p>
    <w:p w14:paraId="32EE6C5C" w14:textId="77777777" w:rsidR="00F862C2" w:rsidRDefault="00F862C2" w:rsidP="00BC7D91">
      <w:pPr>
        <w:pStyle w:val="HTMLPreformatted"/>
        <w:shd w:val="clear" w:color="auto" w:fill="F6F8FA"/>
        <w:rPr>
          <w:rStyle w:val="HTMLCode"/>
          <w:rFonts w:ascii="Consolas" w:hAnsi="Consolas"/>
          <w:color w:val="24292E"/>
          <w:bdr w:val="none" w:sz="0" w:space="0" w:color="auto" w:frame="1"/>
        </w:rPr>
      </w:pPr>
    </w:p>
    <w:p w14:paraId="5785D472" w14:textId="409D3543" w:rsidR="00B719A7" w:rsidRDefault="00585BE2" w:rsidP="00BC7D9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F862C2">
        <w:rPr>
          <w:rStyle w:val="HTMLCode"/>
          <w:rFonts w:ascii="Consolas" w:hAnsi="Consolas"/>
          <w:color w:val="24292E"/>
          <w:bdr w:val="none" w:sz="0" w:space="0" w:color="auto" w:frame="1"/>
        </w:rPr>
        <w:t xml:space="preserve">// ... get </w:t>
      </w:r>
      <w:r w:rsidR="00B719A7">
        <w:rPr>
          <w:rStyle w:val="HTMLCode"/>
          <w:rFonts w:ascii="Consolas" w:hAnsi="Consolas"/>
          <w:color w:val="24292E"/>
          <w:bdr w:val="none" w:sz="0" w:space="0" w:color="auto" w:frame="1"/>
        </w:rPr>
        <w:t>a media</w:t>
      </w:r>
      <w:r w:rsidR="00F862C2">
        <w:rPr>
          <w:rStyle w:val="HTMLCode"/>
          <w:rFonts w:ascii="Consolas" w:hAnsi="Consolas"/>
          <w:color w:val="24292E"/>
          <w:bdr w:val="none" w:sz="0" w:space="0" w:color="auto" w:frame="1"/>
        </w:rPr>
        <w:t xml:space="preserve"> object </w:t>
      </w:r>
      <w:r w:rsidR="00B719A7">
        <w:rPr>
          <w:rStyle w:val="HTMLCode"/>
          <w:rFonts w:ascii="Consolas" w:hAnsi="Consolas"/>
          <w:color w:val="24292E"/>
          <w:bdr w:val="none" w:sz="0" w:space="0" w:color="auto" w:frame="1"/>
        </w:rPr>
        <w:t>...</w:t>
      </w:r>
    </w:p>
    <w:p w14:paraId="4B4F6DD6" w14:textId="77777777" w:rsidR="00B719A7" w:rsidRDefault="00B719A7" w:rsidP="00BC7D91">
      <w:pPr>
        <w:pStyle w:val="HTMLPreformatted"/>
        <w:shd w:val="clear" w:color="auto" w:fill="F6F8FA"/>
        <w:rPr>
          <w:rStyle w:val="HTMLCode"/>
          <w:rFonts w:ascii="Consolas" w:hAnsi="Consolas"/>
          <w:color w:val="24292E"/>
          <w:bdr w:val="none" w:sz="0" w:space="0" w:color="auto" w:frame="1"/>
        </w:rPr>
      </w:pPr>
    </w:p>
    <w:p w14:paraId="34973C8C" w14:textId="6A113031" w:rsidR="00B719A7" w:rsidRDefault="00585BE2" w:rsidP="00BC7D9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B719A7">
        <w:rPr>
          <w:rStyle w:val="HTMLCode"/>
          <w:rFonts w:ascii="Consolas" w:hAnsi="Consolas"/>
          <w:color w:val="24292E"/>
          <w:bdr w:val="none" w:sz="0" w:space="0" w:color="auto" w:frame="1"/>
        </w:rPr>
        <w:t>// ... find the content timelines it exports ...</w:t>
      </w:r>
    </w:p>
    <w:p w14:paraId="41358914" w14:textId="77777777" w:rsidR="00B719A7" w:rsidRDefault="00B719A7" w:rsidP="00BC7D91">
      <w:pPr>
        <w:pStyle w:val="HTMLPreformatted"/>
        <w:shd w:val="clear" w:color="auto" w:fill="F6F8FA"/>
        <w:rPr>
          <w:rStyle w:val="HTMLCode"/>
          <w:rFonts w:ascii="Consolas" w:hAnsi="Consolas"/>
          <w:color w:val="24292E"/>
          <w:bdr w:val="none" w:sz="0" w:space="0" w:color="auto" w:frame="1"/>
        </w:rPr>
      </w:pPr>
    </w:p>
    <w:p w14:paraId="12CBBA77" w14:textId="3072B460" w:rsidR="00BC7D91" w:rsidRDefault="00585BE2" w:rsidP="00BC7D9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B719A7">
        <w:rPr>
          <w:rStyle w:val="HTMLCode"/>
          <w:rFonts w:ascii="Consolas" w:hAnsi="Consolas"/>
          <w:color w:val="24292E"/>
          <w:bdr w:val="none" w:sz="0" w:space="0" w:color="auto" w:frame="1"/>
        </w:rPr>
        <w:t xml:space="preserve">// ... </w:t>
      </w:r>
      <w:r w:rsidR="00004FA3">
        <w:rPr>
          <w:rStyle w:val="HTMLCode"/>
          <w:rFonts w:ascii="Consolas" w:hAnsi="Consolas"/>
          <w:color w:val="24292E"/>
          <w:bdr w:val="none" w:sz="0" w:space="0" w:color="auto" w:frame="1"/>
        </w:rPr>
        <w:t>select</w:t>
      </w:r>
      <w:r w:rsidR="00B719A7">
        <w:rPr>
          <w:rStyle w:val="HTMLCode"/>
          <w:rFonts w:ascii="Consolas" w:hAnsi="Consolas"/>
          <w:color w:val="24292E"/>
          <w:bdr w:val="none" w:sz="0" w:space="0" w:color="auto" w:frame="1"/>
        </w:rPr>
        <w:t xml:space="preserve"> which timeline to use for sync </w:t>
      </w:r>
      <w:r w:rsidR="00F862C2">
        <w:rPr>
          <w:rStyle w:val="HTMLCode"/>
          <w:rFonts w:ascii="Consolas" w:hAnsi="Consolas"/>
          <w:color w:val="24292E"/>
          <w:bdr w:val="none" w:sz="0" w:space="0" w:color="auto" w:frame="1"/>
        </w:rPr>
        <w:t>...</w:t>
      </w:r>
      <w:r w:rsidR="00BC7D91">
        <w:rPr>
          <w:rStyle w:val="HTMLCode"/>
          <w:rFonts w:ascii="Consolas" w:hAnsi="Consolas"/>
          <w:color w:val="24292E"/>
          <w:bdr w:val="none" w:sz="0" w:space="0" w:color="auto" w:frame="1"/>
        </w:rPr>
        <w:t xml:space="preserve">   </w:t>
      </w:r>
    </w:p>
    <w:p w14:paraId="5947CF74" w14:textId="77777777" w:rsidR="00F862C2" w:rsidRDefault="00F862C2" w:rsidP="00BC7D91">
      <w:pPr>
        <w:pStyle w:val="HTMLPreformatted"/>
        <w:shd w:val="clear" w:color="auto" w:fill="F6F8FA"/>
        <w:rPr>
          <w:rStyle w:val="HTMLCode"/>
          <w:rFonts w:ascii="Consolas" w:hAnsi="Consolas"/>
          <w:color w:val="24292E"/>
          <w:bdr w:val="none" w:sz="0" w:space="0" w:color="auto" w:frame="1"/>
        </w:rPr>
      </w:pPr>
    </w:p>
    <w:p w14:paraId="2CBD1C95" w14:textId="3B7E81EB" w:rsidR="00BC7D91" w:rsidRDefault="00585BE2" w:rsidP="00BC7D9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BC7D91">
        <w:rPr>
          <w:rStyle w:val="HTMLCode"/>
          <w:rFonts w:ascii="Consolas" w:hAnsi="Consolas"/>
          <w:color w:val="24292E"/>
          <w:bdr w:val="none" w:sz="0" w:space="0" w:color="auto" w:frame="1"/>
        </w:rPr>
        <w:t xml:space="preserve">// ... register </w:t>
      </w:r>
      <w:r w:rsidR="00B719A7">
        <w:rPr>
          <w:rStyle w:val="HTMLCode"/>
          <w:rFonts w:ascii="Consolas" w:hAnsi="Consolas"/>
          <w:color w:val="24292E"/>
          <w:bdr w:val="none" w:sz="0" w:space="0" w:color="auto" w:frame="1"/>
        </w:rPr>
        <w:t xml:space="preserve">the selected </w:t>
      </w:r>
      <w:r w:rsidR="00BC7D91">
        <w:rPr>
          <w:rStyle w:val="HTMLCode"/>
          <w:rFonts w:ascii="Consolas" w:hAnsi="Consolas"/>
          <w:color w:val="24292E"/>
          <w:bdr w:val="none" w:sz="0" w:space="0" w:color="auto" w:frame="1"/>
        </w:rPr>
        <w:t>content timeline</w:t>
      </w:r>
      <w:r w:rsidR="00B719A7">
        <w:rPr>
          <w:rStyle w:val="HTMLCode"/>
          <w:rFonts w:ascii="Consolas" w:hAnsi="Consolas"/>
          <w:color w:val="24292E"/>
          <w:bdr w:val="none" w:sz="0" w:space="0" w:color="auto" w:frame="1"/>
        </w:rPr>
        <w:t xml:space="preserve"> </w:t>
      </w:r>
      <w:r w:rsidR="00BC7D91">
        <w:rPr>
          <w:rStyle w:val="HTMLCode"/>
          <w:rFonts w:ascii="Consolas" w:hAnsi="Consolas"/>
          <w:color w:val="24292E"/>
          <w:bdr w:val="none" w:sz="0" w:space="0" w:color="auto" w:frame="1"/>
        </w:rPr>
        <w:t>...</w:t>
      </w:r>
    </w:p>
    <w:p w14:paraId="7964D67E" w14:textId="77777777" w:rsidR="00585BE2" w:rsidRDefault="00585BE2" w:rsidP="00004FA3">
      <w:pPr>
        <w:pStyle w:val="HTMLPreformatted"/>
        <w:shd w:val="clear" w:color="auto" w:fill="F6F8FA"/>
        <w:rPr>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004FA3">
        <w:rPr>
          <w:rStyle w:val="HTMLCode"/>
          <w:rFonts w:ascii="Consolas" w:hAnsi="Consolas"/>
          <w:color w:val="24292E"/>
          <w:bdr w:val="none" w:sz="0" w:space="0" w:color="auto" w:frame="1"/>
        </w:rPr>
        <w:t xml:space="preserve">Promise </w:t>
      </w:r>
      <w:proofErr w:type="spellStart"/>
      <w:r w:rsidR="00004FA3">
        <w:rPr>
          <w:rStyle w:val="HTMLCode"/>
          <w:rFonts w:ascii="Consolas" w:hAnsi="Consolas"/>
          <w:color w:val="24292E"/>
          <w:bdr w:val="none" w:sz="0" w:space="0" w:color="auto" w:frame="1"/>
        </w:rPr>
        <w:t>timelineRegPromise</w:t>
      </w:r>
      <w:proofErr w:type="spellEnd"/>
      <w:r w:rsidR="00004FA3">
        <w:rPr>
          <w:rStyle w:val="HTMLCode"/>
          <w:rFonts w:ascii="Consolas" w:hAnsi="Consolas"/>
          <w:color w:val="24292E"/>
          <w:bdr w:val="none" w:sz="0" w:space="0" w:color="auto" w:frame="1"/>
        </w:rPr>
        <w:t xml:space="preserve"> = </w:t>
      </w:r>
      <w:proofErr w:type="spellStart"/>
      <w:proofErr w:type="gramStart"/>
      <w:r w:rsidR="00004FA3">
        <w:rPr>
          <w:rStyle w:val="HTMLCode"/>
          <w:rFonts w:ascii="Consolas" w:hAnsi="Consolas"/>
          <w:color w:val="24292E"/>
          <w:bdr w:val="none" w:sz="0" w:space="0" w:color="auto" w:frame="1"/>
        </w:rPr>
        <w:t>synchroniser.</w:t>
      </w:r>
      <w:r w:rsidR="00004FA3" w:rsidRPr="00B6069B">
        <w:rPr>
          <w:rFonts w:ascii="Consolas" w:hAnsi="Consolas"/>
          <w:color w:val="24292E"/>
          <w:bdr w:val="none" w:sz="0" w:space="0" w:color="auto" w:frame="1"/>
        </w:rPr>
        <w:t>addTimelineSource</w:t>
      </w:r>
      <w:proofErr w:type="spellEnd"/>
      <w:proofErr w:type="gramEnd"/>
      <w:r w:rsidR="00004FA3" w:rsidRPr="00B6069B">
        <w:rPr>
          <w:rFonts w:ascii="Consolas" w:hAnsi="Consolas"/>
          <w:color w:val="24292E"/>
          <w:bdr w:val="none" w:sz="0" w:space="0" w:color="auto" w:frame="1"/>
        </w:rPr>
        <w:t>(</w:t>
      </w:r>
      <w:proofErr w:type="spellStart"/>
      <w:r w:rsidR="00004FA3" w:rsidRPr="00B6069B">
        <w:rPr>
          <w:rFonts w:ascii="Consolas" w:hAnsi="Consolas"/>
          <w:color w:val="24292E"/>
          <w:bdr w:val="none" w:sz="0" w:space="0" w:color="auto" w:frame="1"/>
        </w:rPr>
        <w:t>mediaObject</w:t>
      </w:r>
      <w:proofErr w:type="spellEnd"/>
      <w:r w:rsidR="00004FA3" w:rsidRPr="00B6069B">
        <w:rPr>
          <w:rFonts w:ascii="Consolas" w:hAnsi="Consolas"/>
          <w:color w:val="24292E"/>
          <w:bdr w:val="none" w:sz="0" w:space="0" w:color="auto" w:frame="1"/>
        </w:rPr>
        <w:t xml:space="preserve">, </w:t>
      </w:r>
    </w:p>
    <w:p w14:paraId="2A7DCC31" w14:textId="1B8B2043" w:rsidR="00004FA3" w:rsidRDefault="00585BE2" w:rsidP="00004FA3">
      <w:pPr>
        <w:pStyle w:val="HTMLPreformatted"/>
        <w:shd w:val="clear" w:color="auto" w:fill="F6F8FA"/>
        <w:rPr>
          <w:rStyle w:val="HTMLCode"/>
          <w:rFonts w:ascii="Consolas" w:hAnsi="Consolas"/>
          <w:color w:val="24292E"/>
          <w:bdr w:val="none" w:sz="0" w:space="0" w:color="auto" w:frame="1"/>
        </w:rPr>
      </w:pPr>
      <w:r>
        <w:rPr>
          <w:rFonts w:ascii="Consolas" w:hAnsi="Consolas"/>
          <w:color w:val="24292E"/>
          <w:bdr w:val="none" w:sz="0" w:space="0" w:color="auto" w:frame="1"/>
        </w:rPr>
        <w:t xml:space="preserve">    </w:t>
      </w:r>
      <w:proofErr w:type="spellStart"/>
      <w:r w:rsidR="00004FA3" w:rsidRPr="00B6069B">
        <w:rPr>
          <w:rFonts w:ascii="Consolas" w:hAnsi="Consolas"/>
          <w:color w:val="24292E"/>
          <w:bdr w:val="none" w:sz="0" w:space="0" w:color="auto" w:frame="1"/>
        </w:rPr>
        <w:t>timelineType</w:t>
      </w:r>
      <w:proofErr w:type="spellEnd"/>
      <w:r w:rsidR="00004FA3" w:rsidRPr="00B6069B">
        <w:rPr>
          <w:rFonts w:ascii="Consolas" w:hAnsi="Consolas"/>
          <w:color w:val="24292E"/>
          <w:bdr w:val="none" w:sz="0" w:space="0" w:color="auto" w:frame="1"/>
        </w:rPr>
        <w:t>, [</w:t>
      </w:r>
      <w:proofErr w:type="spellStart"/>
      <w:r w:rsidR="00004FA3" w:rsidRPr="00B6069B">
        <w:rPr>
          <w:rFonts w:ascii="Consolas" w:hAnsi="Consolas"/>
          <w:color w:val="24292E"/>
          <w:bdr w:val="none" w:sz="0" w:space="0" w:color="auto" w:frame="1"/>
        </w:rPr>
        <w:t>contentId</w:t>
      </w:r>
      <w:proofErr w:type="spellEnd"/>
      <w:r w:rsidR="00004FA3" w:rsidRPr="00B6069B">
        <w:rPr>
          <w:rFonts w:ascii="Consolas" w:hAnsi="Consolas"/>
          <w:color w:val="24292E"/>
          <w:bdr w:val="none" w:sz="0" w:space="0" w:color="auto" w:frame="1"/>
        </w:rPr>
        <w:t>])</w:t>
      </w:r>
      <w:r w:rsidR="00004FA3">
        <w:rPr>
          <w:rStyle w:val="HTMLCode"/>
          <w:rFonts w:ascii="Consolas" w:hAnsi="Consolas"/>
          <w:color w:val="24292E"/>
          <w:bdr w:val="none" w:sz="0" w:space="0" w:color="auto" w:frame="1"/>
        </w:rPr>
        <w:t>;</w:t>
      </w:r>
    </w:p>
    <w:p w14:paraId="370F4D6A" w14:textId="77777777" w:rsidR="00004FA3" w:rsidRDefault="00004FA3" w:rsidP="00004FA3">
      <w:pPr>
        <w:pStyle w:val="HTMLPreformatted"/>
        <w:shd w:val="clear" w:color="auto" w:fill="F6F8FA"/>
        <w:rPr>
          <w:rStyle w:val="HTMLCode"/>
          <w:rFonts w:ascii="Consolas" w:hAnsi="Consolas"/>
          <w:color w:val="24292E"/>
          <w:bdr w:val="none" w:sz="0" w:space="0" w:color="auto" w:frame="1"/>
        </w:rPr>
      </w:pPr>
    </w:p>
    <w:p w14:paraId="6119BEA3" w14:textId="43616B87" w:rsidR="00004FA3" w:rsidRDefault="00585BE2"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sidR="00004FA3">
        <w:rPr>
          <w:rStyle w:val="HTMLCode"/>
          <w:rFonts w:ascii="Consolas" w:hAnsi="Consolas"/>
          <w:color w:val="24292E"/>
          <w:bdr w:val="none" w:sz="0" w:space="0" w:color="auto" w:frame="1"/>
        </w:rPr>
        <w:t>timelineRegPromise.then</w:t>
      </w:r>
      <w:proofErr w:type="spellEnd"/>
      <w:r w:rsidR="00004FA3">
        <w:rPr>
          <w:rStyle w:val="HTMLCode"/>
          <w:rFonts w:ascii="Consolas" w:hAnsi="Consolas"/>
          <w:color w:val="24292E"/>
          <w:bdr w:val="none" w:sz="0" w:space="0" w:color="auto" w:frame="1"/>
        </w:rPr>
        <w:t>(function(response)</w:t>
      </w:r>
    </w:p>
    <w:p w14:paraId="33B358F8" w14:textId="0B66F4EF" w:rsidR="00004FA3" w:rsidRDefault="00585BE2"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004FA3">
        <w:rPr>
          <w:rStyle w:val="HTMLCode"/>
          <w:rFonts w:ascii="Consolas" w:hAnsi="Consolas"/>
          <w:color w:val="24292E"/>
          <w:bdr w:val="none" w:sz="0" w:space="0" w:color="auto" w:frame="1"/>
        </w:rPr>
        <w:t>{</w:t>
      </w:r>
    </w:p>
    <w:p w14:paraId="5C41C7E6" w14:textId="28ABDC69" w:rsidR="00696C24" w:rsidRDefault="00004FA3"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gramStart"/>
      <w:r w:rsidR="00696C24" w:rsidRPr="00696C24">
        <w:rPr>
          <w:rFonts w:ascii="Consolas" w:hAnsi="Consolas"/>
          <w:color w:val="24292E"/>
          <w:bdr w:val="none" w:sz="0" w:space="0" w:color="auto" w:frame="1"/>
        </w:rPr>
        <w:t>console.log(</w:t>
      </w:r>
      <w:proofErr w:type="gramEnd"/>
      <w:r w:rsidR="00696C24" w:rsidRPr="00696C24">
        <w:rPr>
          <w:rFonts w:ascii="Consolas" w:hAnsi="Consolas"/>
          <w:color w:val="24292E"/>
          <w:bdr w:val="none" w:sz="0" w:space="0" w:color="auto" w:frame="1"/>
        </w:rPr>
        <w:t>"Success!</w:t>
      </w:r>
      <w:r w:rsidR="00D8643C">
        <w:rPr>
          <w:rFonts w:ascii="Consolas" w:hAnsi="Consolas"/>
          <w:color w:val="24292E"/>
          <w:bdr w:val="none" w:sz="0" w:space="0" w:color="auto" w:frame="1"/>
        </w:rPr>
        <w:t xml:space="preserve"> %s</w:t>
      </w:r>
      <w:r w:rsidR="00696C24" w:rsidRPr="00696C24">
        <w:rPr>
          <w:rFonts w:ascii="Consolas" w:hAnsi="Consolas"/>
          <w:color w:val="24292E"/>
          <w:bdr w:val="none" w:sz="0" w:space="0" w:color="auto" w:frame="1"/>
        </w:rPr>
        <w:t>", response);</w:t>
      </w:r>
    </w:p>
    <w:p w14:paraId="0268EF33" w14:textId="7E9FA9C9" w:rsidR="00004FA3" w:rsidRDefault="00696C24"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spellStart"/>
      <w:r w:rsidR="00004FA3">
        <w:rPr>
          <w:rStyle w:val="HTMLCode"/>
          <w:rFonts w:ascii="Consolas" w:hAnsi="Consolas"/>
          <w:color w:val="24292E"/>
          <w:bdr w:val="none" w:sz="0" w:space="0" w:color="auto" w:frame="1"/>
        </w:rPr>
        <w:t>var</w:t>
      </w:r>
      <w:proofErr w:type="spellEnd"/>
      <w:r w:rsidR="00004FA3">
        <w:rPr>
          <w:rStyle w:val="HTMLCode"/>
          <w:rFonts w:ascii="Consolas" w:hAnsi="Consolas"/>
          <w:color w:val="24292E"/>
          <w:bdr w:val="none" w:sz="0" w:space="0" w:color="auto" w:frame="1"/>
        </w:rPr>
        <w:t xml:space="preserve"> </w:t>
      </w:r>
      <w:proofErr w:type="spellStart"/>
      <w:r w:rsidR="00004FA3">
        <w:rPr>
          <w:rStyle w:val="HTMLCode"/>
          <w:rFonts w:ascii="Consolas" w:hAnsi="Consolas"/>
          <w:color w:val="24292E"/>
          <w:bdr w:val="none" w:sz="0" w:space="0" w:color="auto" w:frame="1"/>
        </w:rPr>
        <w:t>regResponse</w:t>
      </w:r>
      <w:proofErr w:type="spellEnd"/>
      <w:r w:rsidR="00004FA3">
        <w:rPr>
          <w:rStyle w:val="HTMLCode"/>
          <w:rFonts w:ascii="Consolas" w:hAnsi="Consolas"/>
          <w:color w:val="24292E"/>
          <w:bdr w:val="none" w:sz="0" w:space="0" w:color="auto" w:frame="1"/>
        </w:rPr>
        <w:t xml:space="preserve"> = </w:t>
      </w:r>
      <w:proofErr w:type="spellStart"/>
      <w:r w:rsidR="00004FA3">
        <w:rPr>
          <w:rStyle w:val="HTMLCode"/>
          <w:rFonts w:ascii="Consolas" w:hAnsi="Consolas"/>
          <w:color w:val="24292E"/>
          <w:bdr w:val="none" w:sz="0" w:space="0" w:color="auto" w:frame="1"/>
        </w:rPr>
        <w:t>JSON.parse</w:t>
      </w:r>
      <w:proofErr w:type="spellEnd"/>
      <w:r w:rsidR="00004FA3">
        <w:rPr>
          <w:rStyle w:val="HTMLCode"/>
          <w:rFonts w:ascii="Consolas" w:hAnsi="Consolas"/>
          <w:color w:val="24292E"/>
          <w:bdr w:val="none" w:sz="0" w:space="0" w:color="auto" w:frame="1"/>
        </w:rPr>
        <w:t>(response);</w:t>
      </w:r>
    </w:p>
    <w:p w14:paraId="7FB196D6" w14:textId="07CF34F7" w:rsidR="00696C24" w:rsidRDefault="00585BE2"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004FA3" w:rsidRPr="00600C72">
        <w:rPr>
          <w:rStyle w:val="HTMLCode"/>
          <w:rFonts w:ascii="Consolas" w:hAnsi="Consolas"/>
          <w:color w:val="24292E"/>
          <w:bdr w:val="none" w:sz="0" w:space="0" w:color="auto" w:frame="1"/>
        </w:rPr>
        <w:t>}</w:t>
      </w:r>
      <w:r w:rsidR="00696C24">
        <w:rPr>
          <w:rStyle w:val="HTMLCode"/>
          <w:rFonts w:ascii="Consolas" w:hAnsi="Consolas"/>
          <w:color w:val="24292E"/>
          <w:bdr w:val="none" w:sz="0" w:space="0" w:color="auto" w:frame="1"/>
        </w:rPr>
        <w:t>,</w:t>
      </w:r>
    </w:p>
    <w:p w14:paraId="44884358" w14:textId="332FADCA" w:rsidR="00696C24" w:rsidRDefault="00585BE2"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696C24">
        <w:rPr>
          <w:rStyle w:val="HTMLCode"/>
          <w:rFonts w:ascii="Consolas" w:hAnsi="Consolas"/>
          <w:color w:val="24292E"/>
          <w:bdr w:val="none" w:sz="0" w:space="0" w:color="auto" w:frame="1"/>
        </w:rPr>
        <w:t>function(error)</w:t>
      </w:r>
    </w:p>
    <w:p w14:paraId="33DB545C" w14:textId="472AF1DA" w:rsidR="00696C24" w:rsidRDefault="00585BE2"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696C24">
        <w:rPr>
          <w:rStyle w:val="HTMLCode"/>
          <w:rFonts w:ascii="Consolas" w:hAnsi="Consolas"/>
          <w:color w:val="24292E"/>
          <w:bdr w:val="none" w:sz="0" w:space="0" w:color="auto" w:frame="1"/>
        </w:rPr>
        <w:t>{</w:t>
      </w:r>
    </w:p>
    <w:p w14:paraId="6A02D090" w14:textId="2B620067" w:rsidR="00696C24" w:rsidRDefault="00696C24"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gramStart"/>
      <w:r w:rsidRPr="00696C24">
        <w:rPr>
          <w:rFonts w:ascii="Consolas" w:hAnsi="Consolas"/>
          <w:color w:val="24292E"/>
          <w:bdr w:val="none" w:sz="0" w:space="0" w:color="auto" w:frame="1"/>
        </w:rPr>
        <w:t>console.log(</w:t>
      </w:r>
      <w:proofErr w:type="gramEnd"/>
      <w:r w:rsidRPr="00696C24">
        <w:rPr>
          <w:rFonts w:ascii="Consolas" w:hAnsi="Consolas"/>
          <w:color w:val="24292E"/>
          <w:bdr w:val="none" w:sz="0" w:space="0" w:color="auto" w:frame="1"/>
        </w:rPr>
        <w:t>"Failed!", error);</w:t>
      </w:r>
    </w:p>
    <w:p w14:paraId="0EAD277C" w14:textId="558D1F5F" w:rsidR="00004FA3" w:rsidRDefault="00585BE2" w:rsidP="00004F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696C24">
        <w:rPr>
          <w:rStyle w:val="HTMLCode"/>
          <w:rFonts w:ascii="Consolas" w:hAnsi="Consolas"/>
          <w:color w:val="24292E"/>
          <w:bdr w:val="none" w:sz="0" w:space="0" w:color="auto" w:frame="1"/>
        </w:rPr>
        <w:t>}</w:t>
      </w:r>
      <w:r w:rsidR="00004FA3" w:rsidRPr="00600C72">
        <w:rPr>
          <w:rStyle w:val="HTMLCode"/>
          <w:rFonts w:ascii="Consolas" w:hAnsi="Consolas"/>
          <w:color w:val="24292E"/>
          <w:bdr w:val="none" w:sz="0" w:space="0" w:color="auto" w:frame="1"/>
        </w:rPr>
        <w:t>);</w:t>
      </w:r>
    </w:p>
    <w:p w14:paraId="61565898" w14:textId="77777777" w:rsidR="00585BE2" w:rsidRDefault="00585BE2" w:rsidP="00004FA3">
      <w:pPr>
        <w:pStyle w:val="HTMLPreformatted"/>
        <w:shd w:val="clear" w:color="auto" w:fill="F6F8FA"/>
        <w:rPr>
          <w:rStyle w:val="HTMLCode"/>
          <w:rFonts w:ascii="Consolas" w:hAnsi="Consolas"/>
          <w:color w:val="24292E"/>
          <w:bdr w:val="none" w:sz="0" w:space="0" w:color="auto" w:frame="1"/>
        </w:rPr>
      </w:pPr>
    </w:p>
    <w:p w14:paraId="445EFE5B" w14:textId="3824B034" w:rsidR="00BC7D91" w:rsidRDefault="00585BE2" w:rsidP="00BC7D9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393FD836" w14:textId="77777777" w:rsidR="00585BE2" w:rsidRDefault="00585BE2" w:rsidP="00A74023"/>
    <w:p w14:paraId="72889D7E" w14:textId="230EC2ED" w:rsidR="00D8643C" w:rsidRDefault="00D8643C" w:rsidP="00A74023">
      <w:r>
        <w:t xml:space="preserve">ES3: </w:t>
      </w:r>
    </w:p>
    <w:p w14:paraId="0A65896D"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synchroniser.on</w:t>
      </w:r>
      <w:proofErr w:type="spellEnd"/>
      <w:proofErr w:type="gramEnd"/>
      <w:r>
        <w:rPr>
          <w:rStyle w:val="HTMLCode"/>
          <w:rFonts w:ascii="Consolas" w:hAnsi="Consolas"/>
          <w:color w:val="24292E"/>
          <w:bdr w:val="none" w:sz="0" w:space="0" w:color="auto" w:frame="1"/>
        </w:rPr>
        <w:t>("</w:t>
      </w:r>
      <w:proofErr w:type="spellStart"/>
      <w:r w:rsidRPr="005F72B8">
        <w:rPr>
          <w:rFonts w:ascii="Consolas" w:hAnsi="Consolas"/>
          <w:color w:val="24292E"/>
          <w:bdr w:val="none" w:sz="0" w:space="0" w:color="auto" w:frame="1"/>
        </w:rPr>
        <w:t>WallClockAvailable</w:t>
      </w:r>
      <w:proofErr w:type="spellEnd"/>
      <w:r>
        <w:rPr>
          <w:rStyle w:val="HTMLCode"/>
          <w:rFonts w:ascii="Consolas" w:hAnsi="Consolas"/>
          <w:color w:val="24292E"/>
          <w:bdr w:val="none" w:sz="0" w:space="0" w:color="auto" w:frame="1"/>
        </w:rPr>
        <w:t>", function () {</w:t>
      </w:r>
    </w:p>
    <w:p w14:paraId="7455C42E"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
    <w:p w14:paraId="195411A6"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get a media object ...</w:t>
      </w:r>
    </w:p>
    <w:p w14:paraId="4935C760"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
    <w:p w14:paraId="2F2E7EF3"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find the content timelines it exports ...</w:t>
      </w:r>
    </w:p>
    <w:p w14:paraId="25C8F849"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
    <w:p w14:paraId="29E9D15A"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select which timeline to use for sync ...   </w:t>
      </w:r>
    </w:p>
    <w:p w14:paraId="0A113274"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
    <w:p w14:paraId="50C94DED"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register the selected content timeline ...</w:t>
      </w:r>
    </w:p>
    <w:p w14:paraId="55BF695E" w14:textId="77777777" w:rsidR="00D8643C" w:rsidRDefault="00D8643C" w:rsidP="00D8643C">
      <w:pPr>
        <w:pStyle w:val="HTMLPreformatted"/>
        <w:shd w:val="clear" w:color="auto" w:fill="F6F8FA"/>
        <w:rPr>
          <w:rFonts w:ascii="Consolas" w:hAnsi="Consolas"/>
          <w:color w:val="24292E"/>
          <w:bdr w:val="none" w:sz="0" w:space="0" w:color="auto" w:frame="1"/>
        </w:rPr>
      </w:pPr>
      <w:commentRangeStart w:id="698"/>
      <w:proofErr w:type="spellStart"/>
      <w:proofErr w:type="gramStart"/>
      <w:r>
        <w:rPr>
          <w:rStyle w:val="HTMLCode"/>
          <w:rFonts w:ascii="Consolas" w:hAnsi="Consolas"/>
          <w:color w:val="24292E"/>
          <w:bdr w:val="none" w:sz="0" w:space="0" w:color="auto" w:frame="1"/>
        </w:rPr>
        <w:t>synchroniser.</w:t>
      </w:r>
      <w:r w:rsidRPr="00B6069B">
        <w:rPr>
          <w:rFonts w:ascii="Consolas" w:hAnsi="Consolas"/>
          <w:color w:val="24292E"/>
          <w:bdr w:val="none" w:sz="0" w:space="0" w:color="auto" w:frame="1"/>
        </w:rPr>
        <w:t>addTimelineSource</w:t>
      </w:r>
      <w:proofErr w:type="spellEnd"/>
      <w:proofErr w:type="gramEnd"/>
      <w:r w:rsidRPr="00B6069B">
        <w:rPr>
          <w:rFonts w:ascii="Consolas" w:hAnsi="Consolas"/>
          <w:color w:val="24292E"/>
          <w:bdr w:val="none" w:sz="0" w:space="0" w:color="auto" w:frame="1"/>
        </w:rPr>
        <w:t>(</w:t>
      </w:r>
      <w:proofErr w:type="spellStart"/>
      <w:r w:rsidRPr="00B6069B">
        <w:rPr>
          <w:rFonts w:ascii="Consolas" w:hAnsi="Consolas"/>
          <w:color w:val="24292E"/>
          <w:bdr w:val="none" w:sz="0" w:space="0" w:color="auto" w:frame="1"/>
        </w:rPr>
        <w:t>mediaObject</w:t>
      </w:r>
      <w:proofErr w:type="spellEnd"/>
      <w:r w:rsidRPr="00B6069B">
        <w:rPr>
          <w:rFonts w:ascii="Consolas" w:hAnsi="Consolas"/>
          <w:color w:val="24292E"/>
          <w:bdr w:val="none" w:sz="0" w:space="0" w:color="auto" w:frame="1"/>
        </w:rPr>
        <w:t xml:space="preserve">, </w:t>
      </w:r>
      <w:proofErr w:type="spellStart"/>
      <w:r w:rsidRPr="00B6069B">
        <w:rPr>
          <w:rFonts w:ascii="Consolas" w:hAnsi="Consolas"/>
          <w:color w:val="24292E"/>
          <w:bdr w:val="none" w:sz="0" w:space="0" w:color="auto" w:frame="1"/>
        </w:rPr>
        <w:t>timelineType</w:t>
      </w:r>
      <w:proofErr w:type="spellEnd"/>
      <w:r w:rsidRPr="00B6069B">
        <w:rPr>
          <w:rFonts w:ascii="Consolas" w:hAnsi="Consolas"/>
          <w:color w:val="24292E"/>
          <w:bdr w:val="none" w:sz="0" w:space="0" w:color="auto" w:frame="1"/>
        </w:rPr>
        <w:t>, [</w:t>
      </w:r>
      <w:proofErr w:type="spellStart"/>
      <w:r w:rsidRPr="00B6069B">
        <w:rPr>
          <w:rFonts w:ascii="Consolas" w:hAnsi="Consolas"/>
          <w:color w:val="24292E"/>
          <w:bdr w:val="none" w:sz="0" w:space="0" w:color="auto" w:frame="1"/>
        </w:rPr>
        <w:t>contentId</w:t>
      </w:r>
      <w:proofErr w:type="spellEnd"/>
      <w:r w:rsidRPr="00B6069B">
        <w:rPr>
          <w:rFonts w:ascii="Consolas" w:hAnsi="Consolas"/>
          <w:color w:val="24292E"/>
          <w:bdr w:val="none" w:sz="0" w:space="0" w:color="auto" w:frame="1"/>
        </w:rPr>
        <w:t>]</w:t>
      </w:r>
      <w:r>
        <w:rPr>
          <w:rFonts w:ascii="Consolas" w:hAnsi="Consolas"/>
          <w:color w:val="24292E"/>
          <w:bdr w:val="none" w:sz="0" w:space="0" w:color="auto" w:frame="1"/>
        </w:rPr>
        <w:t>,</w:t>
      </w:r>
    </w:p>
    <w:p w14:paraId="2B3A270C" w14:textId="77777777" w:rsidR="00D8643C" w:rsidRDefault="00D8643C" w:rsidP="00D8643C">
      <w:pPr>
        <w:pStyle w:val="HTMLPreformatted"/>
        <w:shd w:val="clear" w:color="auto" w:fill="F6F8FA"/>
        <w:rPr>
          <w:rFonts w:ascii="Consolas" w:hAnsi="Consolas"/>
          <w:color w:val="24292E"/>
          <w:bdr w:val="none" w:sz="0" w:space="0" w:color="auto" w:frame="1"/>
        </w:rPr>
      </w:pPr>
    </w:p>
    <w:p w14:paraId="70F8C069" w14:textId="77777777" w:rsidR="00D8643C" w:rsidRDefault="00D8643C" w:rsidP="00D8643C">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    // Success </w:t>
      </w:r>
      <w:proofErr w:type="spellStart"/>
      <w:r>
        <w:rPr>
          <w:rFonts w:ascii="Consolas" w:hAnsi="Consolas"/>
          <w:color w:val="24292E"/>
          <w:bdr w:val="none" w:sz="0" w:space="0" w:color="auto" w:frame="1"/>
        </w:rPr>
        <w:t>callback</w:t>
      </w:r>
      <w:proofErr w:type="spellEnd"/>
    </w:p>
    <w:p w14:paraId="11FA802C" w14:textId="77777777" w:rsidR="00D8643C" w:rsidRDefault="00D8643C" w:rsidP="00D8643C">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    function (response) {</w:t>
      </w:r>
    </w:p>
    <w:p w14:paraId="5213CD8F" w14:textId="77777777" w:rsidR="00D8643C" w:rsidRDefault="00D8643C" w:rsidP="00D8643C">
      <w:pPr>
        <w:pStyle w:val="HTMLPreformatted"/>
        <w:shd w:val="clear" w:color="auto" w:fill="F6F8FA"/>
        <w:rPr>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regResponse</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JSON.parse</w:t>
      </w:r>
      <w:proofErr w:type="spellEnd"/>
      <w:r>
        <w:rPr>
          <w:rStyle w:val="HTMLCode"/>
          <w:rFonts w:ascii="Consolas" w:hAnsi="Consolas"/>
          <w:color w:val="24292E"/>
          <w:bdr w:val="none" w:sz="0" w:space="0" w:color="auto" w:frame="1"/>
        </w:rPr>
        <w:t>(response);</w:t>
      </w:r>
    </w:p>
    <w:p w14:paraId="5CC1BBEB" w14:textId="6433674F" w:rsidR="00D8643C" w:rsidRDefault="00D8643C" w:rsidP="00D8643C">
      <w:pPr>
        <w:pStyle w:val="HTMLPreformatted"/>
        <w:shd w:val="clear" w:color="auto" w:fill="F6F8FA"/>
        <w:rPr>
          <w:rStyle w:val="HTMLCode"/>
          <w:rFonts w:ascii="Consolas" w:hAnsi="Consolas"/>
          <w:color w:val="24292E"/>
          <w:bdr w:val="none" w:sz="0" w:space="0" w:color="auto" w:frame="1"/>
        </w:rPr>
      </w:pPr>
      <w:r>
        <w:rPr>
          <w:rFonts w:ascii="Consolas" w:hAnsi="Consolas"/>
          <w:color w:val="24292E"/>
          <w:bdr w:val="none" w:sz="0" w:space="0" w:color="auto" w:frame="1"/>
        </w:rPr>
        <w:t xml:space="preserve">        </w:t>
      </w:r>
      <w:proofErr w:type="gramStart"/>
      <w:r w:rsidRPr="00696C24">
        <w:rPr>
          <w:rFonts w:ascii="Consolas" w:hAnsi="Consolas"/>
          <w:color w:val="24292E"/>
          <w:bdr w:val="none" w:sz="0" w:space="0" w:color="auto" w:frame="1"/>
        </w:rPr>
        <w:t>console.log(</w:t>
      </w:r>
      <w:proofErr w:type="gramEnd"/>
      <w:r w:rsidRPr="00696C24">
        <w:rPr>
          <w:rFonts w:ascii="Consolas" w:hAnsi="Consolas"/>
          <w:color w:val="24292E"/>
          <w:bdr w:val="none" w:sz="0" w:space="0" w:color="auto" w:frame="1"/>
        </w:rPr>
        <w:t>"Success!</w:t>
      </w:r>
      <w:r>
        <w:rPr>
          <w:rFonts w:ascii="Consolas" w:hAnsi="Consolas"/>
          <w:color w:val="24292E"/>
          <w:bdr w:val="none" w:sz="0" w:space="0" w:color="auto" w:frame="1"/>
        </w:rPr>
        <w:t xml:space="preserve"> %s</w:t>
      </w:r>
      <w:r w:rsidRPr="00696C24">
        <w:rPr>
          <w:rFonts w:ascii="Consolas" w:hAnsi="Consolas"/>
          <w:color w:val="24292E"/>
          <w:bdr w:val="none" w:sz="0" w:space="0" w:color="auto" w:frame="1"/>
        </w:rPr>
        <w:t>", response);</w:t>
      </w:r>
    </w:p>
    <w:p w14:paraId="0F52FF77" w14:textId="77777777" w:rsidR="00D8643C" w:rsidRDefault="00D8643C" w:rsidP="00D8643C">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    },</w:t>
      </w:r>
    </w:p>
    <w:p w14:paraId="7E1F2A94" w14:textId="77777777" w:rsidR="00D8643C" w:rsidRDefault="00D8643C" w:rsidP="00D8643C">
      <w:pPr>
        <w:pStyle w:val="HTMLPreformatted"/>
        <w:shd w:val="clear" w:color="auto" w:fill="F6F8FA"/>
        <w:rPr>
          <w:rFonts w:ascii="Consolas" w:hAnsi="Consolas"/>
          <w:color w:val="24292E"/>
          <w:bdr w:val="none" w:sz="0" w:space="0" w:color="auto" w:frame="1"/>
        </w:rPr>
      </w:pPr>
    </w:p>
    <w:p w14:paraId="0CB1725E" w14:textId="77777777" w:rsidR="00D8643C" w:rsidRDefault="00D8643C" w:rsidP="00D8643C">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    // Error </w:t>
      </w:r>
      <w:proofErr w:type="spellStart"/>
      <w:r>
        <w:rPr>
          <w:rFonts w:ascii="Consolas" w:hAnsi="Consolas"/>
          <w:color w:val="24292E"/>
          <w:bdr w:val="none" w:sz="0" w:space="0" w:color="auto" w:frame="1"/>
        </w:rPr>
        <w:t>callback</w:t>
      </w:r>
      <w:proofErr w:type="spellEnd"/>
    </w:p>
    <w:p w14:paraId="0E7D4AB5" w14:textId="77777777" w:rsidR="00D8643C" w:rsidRDefault="00D8643C" w:rsidP="00D8643C">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    function (error) {</w:t>
      </w:r>
    </w:p>
    <w:p w14:paraId="77A7AAF6" w14:textId="77777777" w:rsidR="00D8643C" w:rsidRDefault="00D8643C" w:rsidP="00D8643C">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        </w:t>
      </w:r>
      <w:proofErr w:type="gramStart"/>
      <w:r w:rsidRPr="00696C24">
        <w:rPr>
          <w:rFonts w:ascii="Consolas" w:hAnsi="Consolas"/>
          <w:color w:val="24292E"/>
          <w:bdr w:val="none" w:sz="0" w:space="0" w:color="auto" w:frame="1"/>
        </w:rPr>
        <w:t>console.log(</w:t>
      </w:r>
      <w:proofErr w:type="gramEnd"/>
      <w:r w:rsidRPr="00696C24">
        <w:rPr>
          <w:rFonts w:ascii="Consolas" w:hAnsi="Consolas"/>
          <w:color w:val="24292E"/>
          <w:bdr w:val="none" w:sz="0" w:space="0" w:color="auto" w:frame="1"/>
        </w:rPr>
        <w:t>"Failed!", error);</w:t>
      </w:r>
    </w:p>
    <w:p w14:paraId="76569BD2" w14:textId="77777777" w:rsidR="00D8643C" w:rsidRDefault="00D8643C" w:rsidP="00D8643C">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    }</w:t>
      </w:r>
    </w:p>
    <w:p w14:paraId="73A4BC40"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sidRPr="00B6069B">
        <w:rPr>
          <w:rFonts w:ascii="Consolas" w:hAnsi="Consolas"/>
          <w:color w:val="24292E"/>
          <w:bdr w:val="none" w:sz="0" w:space="0" w:color="auto" w:frame="1"/>
        </w:rPr>
        <w:t>)</w:t>
      </w:r>
      <w:r>
        <w:rPr>
          <w:rStyle w:val="HTMLCode"/>
          <w:rFonts w:ascii="Consolas" w:hAnsi="Consolas"/>
          <w:color w:val="24292E"/>
          <w:bdr w:val="none" w:sz="0" w:space="0" w:color="auto" w:frame="1"/>
        </w:rPr>
        <w:t>;</w:t>
      </w:r>
      <w:commentRangeEnd w:id="698"/>
      <w:r>
        <w:rPr>
          <w:rStyle w:val="CommentReference"/>
          <w:rFonts w:asciiTheme="minorHAnsi" w:hAnsiTheme="minorHAnsi" w:cstheme="minorBidi"/>
          <w:lang w:eastAsia="en-US"/>
        </w:rPr>
        <w:commentReference w:id="698"/>
      </w:r>
    </w:p>
    <w:p w14:paraId="1D92C7FC" w14:textId="77777777" w:rsidR="00D8643C" w:rsidRDefault="00D8643C" w:rsidP="00A74023"/>
    <w:p w14:paraId="7E0EEC79" w14:textId="77777777" w:rsidR="00D8643C" w:rsidRDefault="00D8643C" w:rsidP="00A74023"/>
    <w:p w14:paraId="4BB6D327" w14:textId="77777777" w:rsidR="00927C39" w:rsidRDefault="00B719A7" w:rsidP="00A74023">
      <w:r>
        <w:t xml:space="preserve">The </w:t>
      </w:r>
      <w:proofErr w:type="spellStart"/>
      <w:r>
        <w:t>mediaObject</w:t>
      </w:r>
      <w:proofErr w:type="spellEnd"/>
      <w:r>
        <w:t xml:space="preserve"> </w:t>
      </w:r>
      <w:r w:rsidR="003D272A">
        <w:t xml:space="preserve">can be </w:t>
      </w:r>
      <w:r w:rsidR="00927C39">
        <w:t>one of the following:</w:t>
      </w:r>
    </w:p>
    <w:p w14:paraId="49FD3347" w14:textId="558216F9" w:rsidR="00927C39" w:rsidRDefault="00A77416" w:rsidP="00A77416">
      <w:pPr>
        <w:pStyle w:val="ListParagraph"/>
        <w:numPr>
          <w:ilvl w:val="0"/>
          <w:numId w:val="41"/>
        </w:numPr>
      </w:pPr>
      <w:r>
        <w:t xml:space="preserve">An </w:t>
      </w:r>
      <w:r w:rsidR="00927C39" w:rsidRPr="00927C39">
        <w:t xml:space="preserve">HTML5 media element presenting ISOBMFF </w:t>
      </w:r>
    </w:p>
    <w:p w14:paraId="61EF88D4" w14:textId="04A42C28" w:rsidR="00927C39" w:rsidRDefault="00A77416" w:rsidP="00A77416">
      <w:pPr>
        <w:pStyle w:val="ListParagraph"/>
        <w:numPr>
          <w:ilvl w:val="0"/>
          <w:numId w:val="41"/>
        </w:numPr>
      </w:pPr>
      <w:r>
        <w:t xml:space="preserve">An </w:t>
      </w:r>
      <w:r w:rsidR="00927C39" w:rsidRPr="00927C39">
        <w:t xml:space="preserve">AV Control object presenting DASH </w:t>
      </w:r>
    </w:p>
    <w:p w14:paraId="15E035F1" w14:textId="1D811BD0" w:rsidR="00A77416" w:rsidRPr="00A77416" w:rsidRDefault="00A77416" w:rsidP="00A77416">
      <w:pPr>
        <w:pStyle w:val="ListParagraph"/>
        <w:numPr>
          <w:ilvl w:val="0"/>
          <w:numId w:val="41"/>
        </w:numPr>
      </w:pPr>
      <w:r w:rsidRPr="00A77416">
        <w:t xml:space="preserve">A video/broadcast object that is bound to the broadcast video being currently presented </w:t>
      </w:r>
      <w:r>
        <w:t xml:space="preserve">(e.g. an </w:t>
      </w:r>
      <w:proofErr w:type="spellStart"/>
      <w:r>
        <w:t>HbbTV</w:t>
      </w:r>
      <w:proofErr w:type="spellEnd"/>
      <w:r>
        <w:t xml:space="preserve"> 2.0 </w:t>
      </w:r>
      <w:proofErr w:type="spellStart"/>
      <w:r>
        <w:t>MediaSynchroniser</w:t>
      </w:r>
      <w:proofErr w:type="spellEnd"/>
      <w:r>
        <w:t xml:space="preserve"> object or an HbbTV 1.5 </w:t>
      </w:r>
      <w:r w:rsidRPr="00A77416">
        <w:rPr>
          <w:highlight w:val="yellow"/>
        </w:rPr>
        <w:t>XXX</w:t>
      </w:r>
      <w:r>
        <w:t xml:space="preserve"> object)</w:t>
      </w:r>
    </w:p>
    <w:p w14:paraId="30904083" w14:textId="137411E3" w:rsidR="00A77416" w:rsidRPr="00A77416" w:rsidRDefault="00A77416" w:rsidP="00A77416">
      <w:r w:rsidRPr="00A77416">
        <w:t xml:space="preserve">Each object or element that enables an application to present media provides a property that enables an application to read the current media playback position. </w:t>
      </w:r>
      <w:r>
        <w:t xml:space="preserve"> E.g. f</w:t>
      </w:r>
      <w:r w:rsidRPr="00A77416">
        <w:t xml:space="preserve">or the HTML5 media elements, the </w:t>
      </w:r>
      <w:proofErr w:type="spellStart"/>
      <w:r w:rsidRPr="00A77416">
        <w:rPr>
          <w:rFonts w:ascii="Consolas" w:hAnsi="Consolas"/>
          <w:sz w:val="21"/>
        </w:rPr>
        <w:t>currentTime</w:t>
      </w:r>
      <w:proofErr w:type="spellEnd"/>
      <w:r w:rsidRPr="00A77416">
        <w:rPr>
          <w:sz w:val="21"/>
        </w:rPr>
        <w:t xml:space="preserve"> </w:t>
      </w:r>
      <w:r w:rsidRPr="00A77416">
        <w:t xml:space="preserve">property </w:t>
      </w:r>
      <w:r>
        <w:t xml:space="preserve">and for </w:t>
      </w:r>
      <w:r w:rsidRPr="00A77416">
        <w:t>AV Control object</w:t>
      </w:r>
      <w:r>
        <w:t>s</w:t>
      </w:r>
      <w:r w:rsidRPr="00A77416">
        <w:t xml:space="preserve">, the </w:t>
      </w:r>
      <w:proofErr w:type="spellStart"/>
      <w:r w:rsidRPr="00A77416">
        <w:rPr>
          <w:rFonts w:ascii="Consolas" w:hAnsi="Consolas"/>
          <w:sz w:val="21"/>
        </w:rPr>
        <w:t>playPosition</w:t>
      </w:r>
      <w:proofErr w:type="spellEnd"/>
      <w:r w:rsidRPr="00A77416">
        <w:t xml:space="preserve"> </w:t>
      </w:r>
      <w:r>
        <w:t xml:space="preserve">property. </w:t>
      </w:r>
    </w:p>
    <w:p w14:paraId="55BB34B3" w14:textId="16B796EA" w:rsidR="00A440D5" w:rsidRDefault="00A440D5" w:rsidP="003B5C44">
      <w:pPr>
        <w:rPr>
          <w:b/>
        </w:rPr>
      </w:pPr>
      <w:r w:rsidRPr="00A440D5">
        <w:rPr>
          <w:b/>
        </w:rPr>
        <w:t>Note:</w:t>
      </w:r>
      <w:r>
        <w:rPr>
          <w:b/>
        </w:rPr>
        <w:t xml:space="preserve"> </w:t>
      </w:r>
      <w:r>
        <w:t xml:space="preserve">It is possible to provide </w:t>
      </w:r>
      <w:r w:rsidRPr="001B5613">
        <w:rPr>
          <w:b/>
        </w:rPr>
        <w:t>non-media timelines</w:t>
      </w:r>
      <w:r>
        <w:t xml:space="preserve"> for other devices to synchronise to. </w:t>
      </w:r>
      <w:r w:rsidRPr="00A440D5">
        <w:rPr>
          <w:b/>
        </w:rPr>
        <w:t xml:space="preserve"> </w:t>
      </w:r>
      <w:r w:rsidR="001B5613" w:rsidRPr="001B5613">
        <w:t xml:space="preserve">The </w:t>
      </w:r>
      <w:r w:rsidR="001B5613">
        <w:t xml:space="preserve">Synchroniser objects will accept timelines that are represented by a </w:t>
      </w:r>
      <w:proofErr w:type="spellStart"/>
      <w:r w:rsidR="001B5613">
        <w:t>ClockBase</w:t>
      </w:r>
      <w:proofErr w:type="spellEnd"/>
      <w:r w:rsidR="001B5613">
        <w:t xml:space="preserve"> object (see </w:t>
      </w:r>
      <w:proofErr w:type="spellStart"/>
      <w:proofErr w:type="gramStart"/>
      <w:r w:rsidR="001B5613">
        <w:t>dvbcss.clocks</w:t>
      </w:r>
      <w:proofErr w:type="spellEnd"/>
      <w:proofErr w:type="gramEnd"/>
      <w:r w:rsidR="001B5613">
        <w:t xml:space="preserve"> library) or an object that exports the same properties and methods as a </w:t>
      </w:r>
      <w:proofErr w:type="spellStart"/>
      <w:r w:rsidR="001B5613">
        <w:t>dvbcss.clocks.ClockBase</w:t>
      </w:r>
      <w:proofErr w:type="spellEnd"/>
      <w:r w:rsidR="001B5613">
        <w:t xml:space="preserve"> object. </w:t>
      </w:r>
    </w:p>
    <w:p w14:paraId="092D98BF" w14:textId="77777777" w:rsidR="00A440D5" w:rsidRDefault="00A440D5" w:rsidP="00A440D5">
      <w:pPr>
        <w:pStyle w:val="HTMLPreformatted"/>
        <w:shd w:val="clear" w:color="auto" w:fill="F6F8FA"/>
        <w:rPr>
          <w:rStyle w:val="HTMLCode"/>
          <w:rFonts w:ascii="Consolas" w:hAnsi="Consolas"/>
          <w:color w:val="24292E"/>
          <w:bdr w:val="none" w:sz="0" w:space="0" w:color="auto" w:frame="1"/>
        </w:rPr>
      </w:pPr>
    </w:p>
    <w:p w14:paraId="60A77059" w14:textId="7DCBFC4B" w:rsidR="001B5613" w:rsidRDefault="001B5613" w:rsidP="00A440D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create a </w:t>
      </w:r>
      <w:proofErr w:type="spellStart"/>
      <w:proofErr w:type="gramStart"/>
      <w:r>
        <w:rPr>
          <w:rStyle w:val="HTMLCode"/>
          <w:rFonts w:ascii="Consolas" w:hAnsi="Consolas"/>
          <w:color w:val="24292E"/>
          <w:bdr w:val="none" w:sz="0" w:space="0" w:color="auto" w:frame="1"/>
        </w:rPr>
        <w:t>dvbcss.clocks</w:t>
      </w:r>
      <w:proofErr w:type="spellEnd"/>
      <w:proofErr w:type="gramEnd"/>
      <w:r w:rsidR="006F2E42">
        <w:rPr>
          <w:rStyle w:val="HTMLCode"/>
          <w:rFonts w:ascii="Consolas" w:hAnsi="Consolas"/>
          <w:color w:val="24292E"/>
          <w:bdr w:val="none" w:sz="0" w:space="0" w:color="auto" w:frame="1"/>
        </w:rPr>
        <w:t xml:space="preserve"> clock</w:t>
      </w:r>
      <w:r>
        <w:rPr>
          <w:rStyle w:val="HTMLCode"/>
          <w:rFonts w:ascii="Consolas" w:hAnsi="Consolas"/>
          <w:color w:val="24292E"/>
          <w:bdr w:val="none" w:sz="0" w:space="0" w:color="auto" w:frame="1"/>
        </w:rPr>
        <w:t xml:space="preserve"> object </w:t>
      </w:r>
      <w:r w:rsidR="006F2E42">
        <w:rPr>
          <w:rStyle w:val="HTMLCode"/>
          <w:rFonts w:ascii="Consolas" w:hAnsi="Consolas"/>
          <w:color w:val="24292E"/>
          <w:bdr w:val="none" w:sz="0" w:space="0" w:color="auto" w:frame="1"/>
        </w:rPr>
        <w:t xml:space="preserve">representing a timeline that starts now </w:t>
      </w:r>
      <w:r>
        <w:rPr>
          <w:rStyle w:val="HTMLCode"/>
          <w:rFonts w:ascii="Consolas" w:hAnsi="Consolas"/>
          <w:color w:val="24292E"/>
          <w:bdr w:val="none" w:sz="0" w:space="0" w:color="auto" w:frame="1"/>
        </w:rPr>
        <w:t>...</w:t>
      </w:r>
    </w:p>
    <w:p w14:paraId="2FF84519" w14:textId="133F8998" w:rsidR="006F2E42" w:rsidRPr="006F2E42" w:rsidRDefault="006F2E42" w:rsidP="006F2E42">
      <w:pPr>
        <w:pStyle w:val="HTMLPreformatted"/>
        <w:shd w:val="clear" w:color="auto" w:fill="F6F8FA"/>
        <w:rPr>
          <w:rStyle w:val="HTMLCode"/>
          <w:rFonts w:ascii="Consolas" w:hAnsi="Consolas"/>
          <w:color w:val="24292E"/>
          <w:bdr w:val="none" w:sz="0" w:space="0" w:color="auto" w:frame="1"/>
        </w:rPr>
      </w:pPr>
      <w:proofErr w:type="spellStart"/>
      <w:r w:rsidRPr="006F2E42">
        <w:rPr>
          <w:rStyle w:val="HTMLCode"/>
          <w:rFonts w:ascii="Consolas" w:hAnsi="Consolas"/>
          <w:color w:val="24292E"/>
          <w:bdr w:val="none" w:sz="0" w:space="0" w:color="auto" w:frame="1"/>
        </w:rPr>
        <w:t>var</w:t>
      </w:r>
      <w:proofErr w:type="spellEnd"/>
      <w:r w:rsidRPr="006F2E42">
        <w:rPr>
          <w:rStyle w:val="HTMLCode"/>
          <w:rFonts w:ascii="Consolas" w:hAnsi="Consolas"/>
          <w:color w:val="24292E"/>
          <w:bdr w:val="none" w:sz="0" w:space="0" w:color="auto" w:frame="1"/>
        </w:rPr>
        <w:t xml:space="preserve"> cc = new </w:t>
      </w:r>
      <w:proofErr w:type="spellStart"/>
      <w:proofErr w:type="gramStart"/>
      <w:r w:rsidRPr="006F2E42">
        <w:rPr>
          <w:rStyle w:val="HTMLCode"/>
          <w:rFonts w:ascii="Consolas" w:hAnsi="Consolas"/>
          <w:color w:val="24292E"/>
          <w:bdr w:val="none" w:sz="0" w:space="0" w:color="auto" w:frame="1"/>
        </w:rPr>
        <w:t>CorrelatedClock</w:t>
      </w:r>
      <w:proofErr w:type="spellEnd"/>
      <w:r w:rsidRPr="006F2E42">
        <w:rPr>
          <w:rStyle w:val="HTMLCode"/>
          <w:rFonts w:ascii="Consolas" w:hAnsi="Consolas"/>
          <w:color w:val="24292E"/>
          <w:bdr w:val="none" w:sz="0" w:space="0" w:color="auto" w:frame="1"/>
        </w:rPr>
        <w:t>(</w:t>
      </w:r>
      <w:proofErr w:type="spellStart"/>
      <w:proofErr w:type="gramEnd"/>
      <w:r w:rsidR="00223A4A">
        <w:rPr>
          <w:rStyle w:val="HTMLCode"/>
          <w:rFonts w:ascii="Consolas" w:hAnsi="Consolas"/>
          <w:color w:val="24292E"/>
          <w:bdr w:val="none" w:sz="0" w:space="0" w:color="auto" w:frame="1"/>
        </w:rPr>
        <w:t>synchroniser.</w:t>
      </w:r>
      <w:r>
        <w:rPr>
          <w:rStyle w:val="HTMLCode"/>
          <w:rFonts w:ascii="Consolas" w:hAnsi="Consolas"/>
          <w:color w:val="24292E"/>
          <w:bdr w:val="none" w:sz="0" w:space="0" w:color="auto" w:frame="1"/>
        </w:rPr>
        <w:t>wallclock</w:t>
      </w:r>
      <w:proofErr w:type="spellEnd"/>
      <w:r w:rsidRPr="006F2E42">
        <w:rPr>
          <w:rStyle w:val="HTMLCode"/>
          <w:rFonts w:ascii="Consolas" w:hAnsi="Consolas"/>
          <w:color w:val="24292E"/>
          <w:bdr w:val="none" w:sz="0" w:space="0" w:color="auto" w:frame="1"/>
        </w:rPr>
        <w:t>, {</w:t>
      </w:r>
    </w:p>
    <w:p w14:paraId="627FA99F" w14:textId="5F04EA71" w:rsidR="006F2E42" w:rsidRPr="006F2E42" w:rsidRDefault="006F2E42" w:rsidP="006F2E4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speed: </w:t>
      </w:r>
      <w:r>
        <w:rPr>
          <w:rStyle w:val="HTMLCode"/>
          <w:rFonts w:ascii="Consolas" w:hAnsi="Consolas"/>
          <w:color w:val="24292E"/>
          <w:bdr w:val="none" w:sz="0" w:space="0" w:color="auto" w:frame="1"/>
        </w:rPr>
        <w:t>1</w:t>
      </w:r>
      <w:r w:rsidRPr="006F2E42">
        <w:rPr>
          <w:rStyle w:val="HTMLCode"/>
          <w:rFonts w:ascii="Consolas" w:hAnsi="Consolas"/>
          <w:color w:val="24292E"/>
          <w:bdr w:val="none" w:sz="0" w:space="0" w:color="auto" w:frame="1"/>
        </w:rPr>
        <w:t>,</w:t>
      </w:r>
    </w:p>
    <w:p w14:paraId="569B14EC" w14:textId="35DAB5A2" w:rsidR="006F2E42" w:rsidRPr="006F2E42" w:rsidRDefault="006F2E42" w:rsidP="006F2E4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roofErr w:type="spellStart"/>
      <w:r w:rsidRPr="006F2E42">
        <w:rPr>
          <w:rStyle w:val="HTMLCode"/>
          <w:rFonts w:ascii="Consolas" w:hAnsi="Consolas"/>
          <w:color w:val="24292E"/>
          <w:bdr w:val="none" w:sz="0" w:space="0" w:color="auto" w:frame="1"/>
        </w:rPr>
        <w:t>tickRate</w:t>
      </w:r>
      <w:proofErr w:type="spellEnd"/>
      <w:r w:rsidRPr="006F2E42">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1000</w:t>
      </w:r>
      <w:r w:rsidRPr="006F2E42">
        <w:rPr>
          <w:rStyle w:val="HTMLCode"/>
          <w:rFonts w:ascii="Consolas" w:hAnsi="Consolas"/>
          <w:color w:val="24292E"/>
          <w:bdr w:val="none" w:sz="0" w:space="0" w:color="auto" w:frame="1"/>
        </w:rPr>
        <w:t>,</w:t>
      </w:r>
    </w:p>
    <w:p w14:paraId="167E8B9C" w14:textId="1DDEB4DB" w:rsidR="006F2E42" w:rsidRPr="006F2E42" w:rsidRDefault="006F2E42" w:rsidP="006F2E4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correlation: new Correlation(</w:t>
      </w:r>
      <w:proofErr w:type="spellStart"/>
      <w:proofErr w:type="gramStart"/>
      <w:r w:rsidR="00223A4A">
        <w:rPr>
          <w:rStyle w:val="HTMLCode"/>
          <w:rFonts w:ascii="Consolas" w:hAnsi="Consolas"/>
          <w:color w:val="24292E"/>
          <w:bdr w:val="none" w:sz="0" w:space="0" w:color="auto" w:frame="1"/>
        </w:rPr>
        <w:t>synchroniser.wallclock</w:t>
      </w:r>
      <w:r>
        <w:rPr>
          <w:rStyle w:val="HTMLCode"/>
          <w:rFonts w:ascii="Consolas" w:hAnsi="Consolas"/>
          <w:color w:val="24292E"/>
          <w:bdr w:val="none" w:sz="0" w:space="0" w:color="auto" w:frame="1"/>
        </w:rPr>
        <w:t>.now</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w:t>
      </w:r>
      <w:r w:rsidRPr="006F2E42">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0</w:t>
      </w:r>
      <w:r w:rsidRPr="006F2E42">
        <w:rPr>
          <w:rStyle w:val="HTMLCode"/>
          <w:rFonts w:ascii="Consolas" w:hAnsi="Consolas"/>
          <w:color w:val="24292E"/>
          <w:bdr w:val="none" w:sz="0" w:space="0" w:color="auto" w:frame="1"/>
        </w:rPr>
        <w:t>)</w:t>
      </w:r>
    </w:p>
    <w:p w14:paraId="336DD817" w14:textId="0FBEAC67" w:rsidR="006F2E42" w:rsidRDefault="006F2E42" w:rsidP="006F2E4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
    <w:p w14:paraId="742CC9A7" w14:textId="77777777" w:rsidR="00E02131" w:rsidRDefault="00E02131" w:rsidP="00E02131">
      <w:pPr>
        <w:pStyle w:val="HTMLPreformatted"/>
        <w:shd w:val="clear" w:color="auto" w:fill="F6F8FA"/>
        <w:rPr>
          <w:rStyle w:val="HTMLCode"/>
          <w:rFonts w:ascii="Consolas" w:hAnsi="Consolas"/>
          <w:color w:val="24292E"/>
          <w:bdr w:val="none" w:sz="0" w:space="0" w:color="auto" w:frame="1"/>
        </w:rPr>
      </w:pPr>
    </w:p>
    <w:p w14:paraId="70120E3B" w14:textId="64490D02" w:rsidR="001B5613" w:rsidRDefault="001B5613" w:rsidP="00A440D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register </w:t>
      </w:r>
      <w:r w:rsidR="006F2E42">
        <w:rPr>
          <w:rStyle w:val="HTMLCode"/>
          <w:rFonts w:ascii="Consolas" w:hAnsi="Consolas"/>
          <w:color w:val="24292E"/>
          <w:bdr w:val="none" w:sz="0" w:space="0" w:color="auto" w:frame="1"/>
        </w:rPr>
        <w:t xml:space="preserve">the </w:t>
      </w:r>
      <w:r>
        <w:rPr>
          <w:rStyle w:val="HTMLCode"/>
          <w:rFonts w:ascii="Consolas" w:hAnsi="Consolas"/>
          <w:color w:val="24292E"/>
          <w:bdr w:val="none" w:sz="0" w:space="0" w:color="auto" w:frame="1"/>
        </w:rPr>
        <w:t xml:space="preserve">timeline </w:t>
      </w:r>
      <w:r w:rsidR="006F2E42">
        <w:rPr>
          <w:rStyle w:val="HTMLCode"/>
          <w:rFonts w:ascii="Consolas" w:hAnsi="Consolas"/>
          <w:color w:val="24292E"/>
          <w:bdr w:val="none" w:sz="0" w:space="0" w:color="auto" w:frame="1"/>
        </w:rPr>
        <w:t>using the clock objec</w:t>
      </w:r>
      <w:r w:rsidR="00223A4A">
        <w:rPr>
          <w:rStyle w:val="HTMLCode"/>
          <w:rFonts w:ascii="Consolas" w:hAnsi="Consolas"/>
          <w:color w:val="24292E"/>
          <w:bdr w:val="none" w:sz="0" w:space="0" w:color="auto" w:frame="1"/>
        </w:rPr>
        <w:t>t</w:t>
      </w:r>
      <w:r>
        <w:rPr>
          <w:rStyle w:val="HTMLCode"/>
          <w:rFonts w:ascii="Consolas" w:hAnsi="Consolas"/>
          <w:color w:val="24292E"/>
          <w:bdr w:val="none" w:sz="0" w:space="0" w:color="auto" w:frame="1"/>
        </w:rPr>
        <w:t>...</w:t>
      </w:r>
    </w:p>
    <w:p w14:paraId="39C066D5" w14:textId="50B6E36C" w:rsidR="00696C24"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timelineRegPromise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w:t>
      </w:r>
      <w:r w:rsidR="00223A4A" w:rsidRPr="00A440D5">
        <w:rPr>
          <w:rStyle w:val="HTMLCode"/>
          <w:rFonts w:ascii="Consolas" w:hAnsi="Consolas"/>
          <w:color w:val="24292E"/>
          <w:bdr w:val="none" w:sz="0" w:space="0" w:color="auto" w:frame="1"/>
        </w:rPr>
        <w:t>addTimelineClock</w:t>
      </w:r>
      <w:proofErr w:type="spellEnd"/>
      <w:proofErr w:type="gramEnd"/>
      <w:r w:rsidR="00223A4A" w:rsidRPr="00A440D5">
        <w:rPr>
          <w:rStyle w:val="HTMLCode"/>
          <w:rFonts w:ascii="Consolas" w:hAnsi="Consolas"/>
          <w:color w:val="24292E"/>
          <w:bdr w:val="none" w:sz="0" w:space="0" w:color="auto" w:frame="1"/>
        </w:rPr>
        <w:t xml:space="preserve">(clock, </w:t>
      </w:r>
      <w:r w:rsidR="00223A4A">
        <w:rPr>
          <w:rStyle w:val="HTMLCode"/>
          <w:rFonts w:ascii="Consolas" w:hAnsi="Consolas"/>
          <w:color w:val="24292E"/>
          <w:bdr w:val="none" w:sz="0" w:space="0" w:color="auto" w:frame="1"/>
        </w:rPr>
        <w:t>“urn:bbc:rd:sel:1000”</w:t>
      </w:r>
      <w:r w:rsidR="00223A4A" w:rsidRPr="00A440D5">
        <w:rPr>
          <w:rStyle w:val="HTMLCode"/>
          <w:rFonts w:ascii="Consolas" w:hAnsi="Consolas"/>
          <w:color w:val="24292E"/>
          <w:bdr w:val="none" w:sz="0" w:space="0" w:color="auto" w:frame="1"/>
        </w:rPr>
        <w:t xml:space="preserve">, </w:t>
      </w:r>
      <w:r w:rsidR="00223A4A">
        <w:rPr>
          <w:rStyle w:val="HTMLCode"/>
          <w:rFonts w:ascii="Consolas" w:hAnsi="Consolas"/>
          <w:color w:val="24292E"/>
          <w:bdr w:val="none" w:sz="0" w:space="0" w:color="auto" w:frame="1"/>
        </w:rPr>
        <w:t>“</w:t>
      </w:r>
      <w:proofErr w:type="spellStart"/>
      <w:r w:rsidR="00223A4A">
        <w:rPr>
          <w:rStyle w:val="HTMLCode"/>
          <w:rFonts w:ascii="Consolas" w:hAnsi="Consolas"/>
          <w:color w:val="24292E"/>
          <w:bdr w:val="none" w:sz="0" w:space="0" w:color="auto" w:frame="1"/>
        </w:rPr>
        <w:t>experienceTL</w:t>
      </w:r>
      <w:proofErr w:type="spellEnd"/>
      <w:r w:rsidR="00223A4A">
        <w:rPr>
          <w:rStyle w:val="HTMLCode"/>
          <w:rFonts w:ascii="Consolas" w:hAnsi="Consolas"/>
          <w:color w:val="24292E"/>
          <w:bdr w:val="none" w:sz="0" w:space="0" w:color="auto" w:frame="1"/>
        </w:rPr>
        <w:t>”</w:t>
      </w:r>
      <w:r w:rsidR="00223A4A" w:rsidRPr="00A440D5">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w:t>
      </w:r>
    </w:p>
    <w:p w14:paraId="2535CE46"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p>
    <w:p w14:paraId="1C37258E"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timelineRegPromise.then</w:t>
      </w:r>
      <w:proofErr w:type="spellEnd"/>
      <w:r>
        <w:rPr>
          <w:rStyle w:val="HTMLCode"/>
          <w:rFonts w:ascii="Consolas" w:hAnsi="Consolas"/>
          <w:color w:val="24292E"/>
          <w:bdr w:val="none" w:sz="0" w:space="0" w:color="auto" w:frame="1"/>
        </w:rPr>
        <w:t>(function(response)</w:t>
      </w:r>
    </w:p>
    <w:p w14:paraId="0AA86F10"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7AB96E4F"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gramStart"/>
      <w:r w:rsidRPr="00696C24">
        <w:rPr>
          <w:rFonts w:ascii="Consolas" w:hAnsi="Consolas"/>
          <w:color w:val="24292E"/>
          <w:bdr w:val="none" w:sz="0" w:space="0" w:color="auto" w:frame="1"/>
        </w:rPr>
        <w:t>console.log(</w:t>
      </w:r>
      <w:proofErr w:type="gramEnd"/>
      <w:r w:rsidRPr="00696C24">
        <w:rPr>
          <w:rFonts w:ascii="Consolas" w:hAnsi="Consolas"/>
          <w:color w:val="24292E"/>
          <w:bdr w:val="none" w:sz="0" w:space="0" w:color="auto" w:frame="1"/>
        </w:rPr>
        <w:t>"Success!", response);</w:t>
      </w:r>
    </w:p>
    <w:p w14:paraId="36C9C110"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regResponse</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JSON.parse</w:t>
      </w:r>
      <w:proofErr w:type="spellEnd"/>
      <w:r>
        <w:rPr>
          <w:rStyle w:val="HTMLCode"/>
          <w:rFonts w:ascii="Consolas" w:hAnsi="Consolas"/>
          <w:color w:val="24292E"/>
          <w:bdr w:val="none" w:sz="0" w:space="0" w:color="auto" w:frame="1"/>
        </w:rPr>
        <w:t>(response);</w:t>
      </w:r>
    </w:p>
    <w:p w14:paraId="75006018"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r w:rsidRPr="00600C72">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w:t>
      </w:r>
    </w:p>
    <w:p w14:paraId="2A737E64"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function(error)</w:t>
      </w:r>
    </w:p>
    <w:p w14:paraId="2BC49DF8"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30ECEC31" w14:textId="77777777" w:rsidR="00696C24"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gramStart"/>
      <w:r w:rsidRPr="00696C24">
        <w:rPr>
          <w:rFonts w:ascii="Consolas" w:hAnsi="Consolas"/>
          <w:color w:val="24292E"/>
          <w:bdr w:val="none" w:sz="0" w:space="0" w:color="auto" w:frame="1"/>
        </w:rPr>
        <w:t>console.log(</w:t>
      </w:r>
      <w:proofErr w:type="gramEnd"/>
      <w:r w:rsidRPr="00696C24">
        <w:rPr>
          <w:rFonts w:ascii="Consolas" w:hAnsi="Consolas"/>
          <w:color w:val="24292E"/>
          <w:bdr w:val="none" w:sz="0" w:space="0" w:color="auto" w:frame="1"/>
        </w:rPr>
        <w:t>"Failed!", error);</w:t>
      </w:r>
    </w:p>
    <w:p w14:paraId="0C2DD704" w14:textId="77777777" w:rsidR="00696C24" w:rsidRPr="00600C72" w:rsidRDefault="00696C24" w:rsidP="00696C2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r w:rsidRPr="00600C72">
        <w:rPr>
          <w:rStyle w:val="HTMLCode"/>
          <w:rFonts w:ascii="Consolas" w:hAnsi="Consolas"/>
          <w:color w:val="24292E"/>
          <w:bdr w:val="none" w:sz="0" w:space="0" w:color="auto" w:frame="1"/>
        </w:rPr>
        <w:t>);</w:t>
      </w:r>
    </w:p>
    <w:p w14:paraId="0FD6AD3B" w14:textId="77777777" w:rsidR="00696C24" w:rsidRDefault="00696C24" w:rsidP="00A440D5">
      <w:pPr>
        <w:pStyle w:val="HTMLPreformatted"/>
        <w:shd w:val="clear" w:color="auto" w:fill="F6F8FA"/>
        <w:rPr>
          <w:rStyle w:val="HTMLCode"/>
          <w:rFonts w:ascii="Consolas" w:hAnsi="Consolas"/>
          <w:color w:val="24292E"/>
          <w:bdr w:val="none" w:sz="0" w:space="0" w:color="auto" w:frame="1"/>
        </w:rPr>
      </w:pPr>
    </w:p>
    <w:p w14:paraId="1FC969E0" w14:textId="77777777" w:rsidR="00917457" w:rsidRDefault="00917457" w:rsidP="00917457"/>
    <w:p w14:paraId="165566A9" w14:textId="3B8893E2" w:rsidR="00D8643C" w:rsidRDefault="00D8643C" w:rsidP="00917457">
      <w:r>
        <w:t xml:space="preserve">ES3: </w:t>
      </w:r>
    </w:p>
    <w:p w14:paraId="133ED28D"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
    <w:p w14:paraId="6C203387"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create a </w:t>
      </w:r>
      <w:proofErr w:type="spellStart"/>
      <w:proofErr w:type="gramStart"/>
      <w:r>
        <w:rPr>
          <w:rStyle w:val="HTMLCode"/>
          <w:rFonts w:ascii="Consolas" w:hAnsi="Consolas"/>
          <w:color w:val="24292E"/>
          <w:bdr w:val="none" w:sz="0" w:space="0" w:color="auto" w:frame="1"/>
        </w:rPr>
        <w:t>dvbcss.clocks</w:t>
      </w:r>
      <w:proofErr w:type="spellEnd"/>
      <w:proofErr w:type="gramEnd"/>
      <w:r>
        <w:rPr>
          <w:rStyle w:val="HTMLCode"/>
          <w:rFonts w:ascii="Consolas" w:hAnsi="Consolas"/>
          <w:color w:val="24292E"/>
          <w:bdr w:val="none" w:sz="0" w:space="0" w:color="auto" w:frame="1"/>
        </w:rPr>
        <w:t xml:space="preserve"> clock object representing a timeline that starts now ...</w:t>
      </w:r>
    </w:p>
    <w:p w14:paraId="2A65A6C0" w14:textId="77777777" w:rsidR="00D8643C" w:rsidRPr="006F2E42" w:rsidRDefault="00D8643C" w:rsidP="00D8643C">
      <w:pPr>
        <w:pStyle w:val="HTMLPreformatted"/>
        <w:shd w:val="clear" w:color="auto" w:fill="F6F8FA"/>
        <w:rPr>
          <w:rStyle w:val="HTMLCode"/>
          <w:rFonts w:ascii="Consolas" w:hAnsi="Consolas"/>
          <w:color w:val="24292E"/>
          <w:bdr w:val="none" w:sz="0" w:space="0" w:color="auto" w:frame="1"/>
        </w:rPr>
      </w:pPr>
      <w:proofErr w:type="spellStart"/>
      <w:r w:rsidRPr="006F2E42">
        <w:rPr>
          <w:rStyle w:val="HTMLCode"/>
          <w:rFonts w:ascii="Consolas" w:hAnsi="Consolas"/>
          <w:color w:val="24292E"/>
          <w:bdr w:val="none" w:sz="0" w:space="0" w:color="auto" w:frame="1"/>
        </w:rPr>
        <w:t>var</w:t>
      </w:r>
      <w:proofErr w:type="spellEnd"/>
      <w:r w:rsidRPr="006F2E42">
        <w:rPr>
          <w:rStyle w:val="HTMLCode"/>
          <w:rFonts w:ascii="Consolas" w:hAnsi="Consolas"/>
          <w:color w:val="24292E"/>
          <w:bdr w:val="none" w:sz="0" w:space="0" w:color="auto" w:frame="1"/>
        </w:rPr>
        <w:t xml:space="preserve"> cc = new </w:t>
      </w:r>
      <w:proofErr w:type="spellStart"/>
      <w:proofErr w:type="gramStart"/>
      <w:r w:rsidRPr="006F2E42">
        <w:rPr>
          <w:rStyle w:val="HTMLCode"/>
          <w:rFonts w:ascii="Consolas" w:hAnsi="Consolas"/>
          <w:color w:val="24292E"/>
          <w:bdr w:val="none" w:sz="0" w:space="0" w:color="auto" w:frame="1"/>
        </w:rPr>
        <w:t>CorrelatedClock</w:t>
      </w:r>
      <w:proofErr w:type="spellEnd"/>
      <w:r w:rsidRPr="006F2E42">
        <w:rPr>
          <w:rStyle w:val="HTMLCode"/>
          <w:rFonts w:ascii="Consolas" w:hAnsi="Consolas"/>
          <w:color w:val="24292E"/>
          <w:bdr w:val="none" w:sz="0" w:space="0" w:color="auto" w:frame="1"/>
        </w:rPr>
        <w:t>(</w:t>
      </w:r>
      <w:proofErr w:type="spellStart"/>
      <w:proofErr w:type="gramEnd"/>
      <w:r>
        <w:rPr>
          <w:rStyle w:val="HTMLCode"/>
          <w:rFonts w:ascii="Consolas" w:hAnsi="Consolas"/>
          <w:color w:val="24292E"/>
          <w:bdr w:val="none" w:sz="0" w:space="0" w:color="auto" w:frame="1"/>
        </w:rPr>
        <w:t>synchroniser.wallclock</w:t>
      </w:r>
      <w:proofErr w:type="spellEnd"/>
      <w:r w:rsidRPr="006F2E42">
        <w:rPr>
          <w:rStyle w:val="HTMLCode"/>
          <w:rFonts w:ascii="Consolas" w:hAnsi="Consolas"/>
          <w:color w:val="24292E"/>
          <w:bdr w:val="none" w:sz="0" w:space="0" w:color="auto" w:frame="1"/>
        </w:rPr>
        <w:t>, {</w:t>
      </w:r>
    </w:p>
    <w:p w14:paraId="18BACC06" w14:textId="77777777" w:rsidR="00D8643C" w:rsidRPr="006F2E42" w:rsidRDefault="00D8643C" w:rsidP="00D8643C">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speed: </w:t>
      </w:r>
      <w:r>
        <w:rPr>
          <w:rStyle w:val="HTMLCode"/>
          <w:rFonts w:ascii="Consolas" w:hAnsi="Consolas"/>
          <w:color w:val="24292E"/>
          <w:bdr w:val="none" w:sz="0" w:space="0" w:color="auto" w:frame="1"/>
        </w:rPr>
        <w:t>1</w:t>
      </w:r>
      <w:r w:rsidRPr="006F2E42">
        <w:rPr>
          <w:rStyle w:val="HTMLCode"/>
          <w:rFonts w:ascii="Consolas" w:hAnsi="Consolas"/>
          <w:color w:val="24292E"/>
          <w:bdr w:val="none" w:sz="0" w:space="0" w:color="auto" w:frame="1"/>
        </w:rPr>
        <w:t>,</w:t>
      </w:r>
    </w:p>
    <w:p w14:paraId="5131C577" w14:textId="77777777" w:rsidR="00D8643C" w:rsidRPr="006F2E42" w:rsidRDefault="00D8643C" w:rsidP="00D8643C">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roofErr w:type="spellStart"/>
      <w:r w:rsidRPr="006F2E42">
        <w:rPr>
          <w:rStyle w:val="HTMLCode"/>
          <w:rFonts w:ascii="Consolas" w:hAnsi="Consolas"/>
          <w:color w:val="24292E"/>
          <w:bdr w:val="none" w:sz="0" w:space="0" w:color="auto" w:frame="1"/>
        </w:rPr>
        <w:t>tickRate</w:t>
      </w:r>
      <w:proofErr w:type="spellEnd"/>
      <w:r w:rsidRPr="006F2E42">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1000</w:t>
      </w:r>
      <w:r w:rsidRPr="006F2E42">
        <w:rPr>
          <w:rStyle w:val="HTMLCode"/>
          <w:rFonts w:ascii="Consolas" w:hAnsi="Consolas"/>
          <w:color w:val="24292E"/>
          <w:bdr w:val="none" w:sz="0" w:space="0" w:color="auto" w:frame="1"/>
        </w:rPr>
        <w:t>,</w:t>
      </w:r>
    </w:p>
    <w:p w14:paraId="7D714469" w14:textId="77777777" w:rsidR="00D8643C" w:rsidRPr="006F2E42" w:rsidRDefault="00D8643C" w:rsidP="00D8643C">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correlation: new Correlation(</w:t>
      </w:r>
      <w:proofErr w:type="spellStart"/>
      <w:proofErr w:type="gramStart"/>
      <w:r>
        <w:rPr>
          <w:rStyle w:val="HTMLCode"/>
          <w:rFonts w:ascii="Consolas" w:hAnsi="Consolas"/>
          <w:color w:val="24292E"/>
          <w:bdr w:val="none" w:sz="0" w:space="0" w:color="auto" w:frame="1"/>
        </w:rPr>
        <w:t>synchroniser.wallclock.now</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w:t>
      </w:r>
      <w:r w:rsidRPr="006F2E42">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0</w:t>
      </w:r>
      <w:r w:rsidRPr="006F2E42">
        <w:rPr>
          <w:rStyle w:val="HTMLCode"/>
          <w:rFonts w:ascii="Consolas" w:hAnsi="Consolas"/>
          <w:color w:val="24292E"/>
          <w:bdr w:val="none" w:sz="0" w:space="0" w:color="auto" w:frame="1"/>
        </w:rPr>
        <w:t>)</w:t>
      </w:r>
    </w:p>
    <w:p w14:paraId="7D5A7CB5"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
    <w:p w14:paraId="136F22AB"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
    <w:p w14:paraId="2991B7CA"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commentRangeStart w:id="699"/>
      <w:r>
        <w:rPr>
          <w:rStyle w:val="HTMLCode"/>
          <w:rFonts w:ascii="Consolas" w:hAnsi="Consolas"/>
          <w:color w:val="24292E"/>
          <w:bdr w:val="none" w:sz="0" w:space="0" w:color="auto" w:frame="1"/>
        </w:rPr>
        <w:t>// ... register the timeline using the clock object...</w:t>
      </w:r>
    </w:p>
    <w:p w14:paraId="564486AA"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w:t>
      </w:r>
      <w:r w:rsidRPr="00A440D5">
        <w:rPr>
          <w:rStyle w:val="HTMLCode"/>
          <w:rFonts w:ascii="Consolas" w:hAnsi="Consolas"/>
          <w:color w:val="24292E"/>
          <w:bdr w:val="none" w:sz="0" w:space="0" w:color="auto" w:frame="1"/>
        </w:rPr>
        <w:t>addTimelineClock</w:t>
      </w:r>
      <w:proofErr w:type="spellEnd"/>
      <w:proofErr w:type="gramEnd"/>
      <w:r w:rsidRPr="00A440D5">
        <w:rPr>
          <w:rStyle w:val="HTMLCode"/>
          <w:rFonts w:ascii="Consolas" w:hAnsi="Consolas"/>
          <w:color w:val="24292E"/>
          <w:bdr w:val="none" w:sz="0" w:space="0" w:color="auto" w:frame="1"/>
        </w:rPr>
        <w:t xml:space="preserve">(clock, </w:t>
      </w:r>
      <w:r>
        <w:rPr>
          <w:rStyle w:val="HTMLCode"/>
          <w:rFonts w:ascii="Consolas" w:hAnsi="Consolas"/>
          <w:color w:val="24292E"/>
          <w:bdr w:val="none" w:sz="0" w:space="0" w:color="auto" w:frame="1"/>
        </w:rPr>
        <w:t>“urn:bbc:rd:sel:1000”</w:t>
      </w:r>
      <w:r w:rsidRPr="00A440D5">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experienceTL</w:t>
      </w:r>
      <w:proofErr w:type="spellEnd"/>
      <w:r>
        <w:rPr>
          <w:rStyle w:val="HTMLCode"/>
          <w:rFonts w:ascii="Consolas" w:hAnsi="Consolas"/>
          <w:color w:val="24292E"/>
          <w:bdr w:val="none" w:sz="0" w:space="0" w:color="auto" w:frame="1"/>
        </w:rPr>
        <w:t>”,</w:t>
      </w:r>
    </w:p>
    <w:p w14:paraId="1DEF1023"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Success </w:t>
      </w:r>
      <w:proofErr w:type="spellStart"/>
      <w:r>
        <w:rPr>
          <w:rStyle w:val="HTMLCode"/>
          <w:rFonts w:ascii="Consolas" w:hAnsi="Consolas"/>
          <w:color w:val="24292E"/>
          <w:bdr w:val="none" w:sz="0" w:space="0" w:color="auto" w:frame="1"/>
        </w:rPr>
        <w:t>callback</w:t>
      </w:r>
      <w:proofErr w:type="spellEnd"/>
    </w:p>
    <w:p w14:paraId="774AC329"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function () {</w:t>
      </w:r>
    </w:p>
    <w:p w14:paraId="0A2E01CC"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regResponse</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JSON.parse</w:t>
      </w:r>
      <w:proofErr w:type="spellEnd"/>
      <w:r>
        <w:rPr>
          <w:rStyle w:val="HTMLCode"/>
          <w:rFonts w:ascii="Consolas" w:hAnsi="Consolas"/>
          <w:color w:val="24292E"/>
          <w:bdr w:val="none" w:sz="0" w:space="0" w:color="auto" w:frame="1"/>
        </w:rPr>
        <w:t>(response);</w:t>
      </w:r>
    </w:p>
    <w:p w14:paraId="22079301"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sidRPr="00696C24">
        <w:rPr>
          <w:rFonts w:ascii="Consolas" w:hAnsi="Consolas"/>
          <w:color w:val="24292E"/>
          <w:bdr w:val="none" w:sz="0" w:space="0" w:color="auto" w:frame="1"/>
        </w:rPr>
        <w:t>console.log(</w:t>
      </w:r>
      <w:proofErr w:type="gramEnd"/>
      <w:r w:rsidRPr="00696C24">
        <w:rPr>
          <w:rFonts w:ascii="Consolas" w:hAnsi="Consolas"/>
          <w:color w:val="24292E"/>
          <w:bdr w:val="none" w:sz="0" w:space="0" w:color="auto" w:frame="1"/>
        </w:rPr>
        <w:t>"Success!", response);</w:t>
      </w:r>
    </w:p>
    <w:p w14:paraId="179F4111"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538FE963"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Error </w:t>
      </w:r>
      <w:proofErr w:type="spellStart"/>
      <w:r>
        <w:rPr>
          <w:rStyle w:val="HTMLCode"/>
          <w:rFonts w:ascii="Consolas" w:hAnsi="Consolas"/>
          <w:color w:val="24292E"/>
          <w:bdr w:val="none" w:sz="0" w:space="0" w:color="auto" w:frame="1"/>
        </w:rPr>
        <w:t>callback</w:t>
      </w:r>
      <w:proofErr w:type="spellEnd"/>
    </w:p>
    <w:p w14:paraId="52F96E5B"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function(error) {</w:t>
      </w:r>
    </w:p>
    <w:p w14:paraId="460B6868"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sidRPr="00696C24">
        <w:rPr>
          <w:rFonts w:ascii="Consolas" w:hAnsi="Consolas"/>
          <w:color w:val="24292E"/>
          <w:bdr w:val="none" w:sz="0" w:space="0" w:color="auto" w:frame="1"/>
        </w:rPr>
        <w:t>console.log(</w:t>
      </w:r>
      <w:proofErr w:type="gramEnd"/>
      <w:r w:rsidRPr="00696C24">
        <w:rPr>
          <w:rFonts w:ascii="Consolas" w:hAnsi="Consolas"/>
          <w:color w:val="24292E"/>
          <w:bdr w:val="none" w:sz="0" w:space="0" w:color="auto" w:frame="1"/>
        </w:rPr>
        <w:t>"Failed!", error);</w:t>
      </w:r>
    </w:p>
    <w:p w14:paraId="3EB14555"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1BDA8C5" w14:textId="77777777" w:rsidR="00D8643C" w:rsidRDefault="00D8643C" w:rsidP="00D8643C">
      <w:pPr>
        <w:pStyle w:val="HTMLPreformatted"/>
        <w:shd w:val="clear" w:color="auto" w:fill="F6F8FA"/>
        <w:rPr>
          <w:rStyle w:val="HTMLCode"/>
          <w:rFonts w:ascii="Consolas" w:hAnsi="Consolas"/>
          <w:color w:val="24292E"/>
          <w:bdr w:val="none" w:sz="0" w:space="0" w:color="auto" w:frame="1"/>
        </w:rPr>
      </w:pPr>
      <w:r w:rsidRPr="00A440D5">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w:t>
      </w:r>
      <w:commentRangeEnd w:id="699"/>
      <w:r>
        <w:rPr>
          <w:rStyle w:val="CommentReference"/>
          <w:rFonts w:asciiTheme="minorHAnsi" w:hAnsiTheme="minorHAnsi" w:cstheme="minorBidi"/>
          <w:lang w:eastAsia="en-US"/>
        </w:rPr>
        <w:commentReference w:id="699"/>
      </w:r>
    </w:p>
    <w:p w14:paraId="6F7A2273" w14:textId="77777777" w:rsidR="00D8643C" w:rsidRDefault="00D8643C" w:rsidP="00917457"/>
    <w:p w14:paraId="230F2043" w14:textId="77777777" w:rsidR="00D8643C" w:rsidRDefault="00D8643C" w:rsidP="00917457"/>
    <w:p w14:paraId="59158FD5" w14:textId="422FE24A" w:rsidR="00004FA3" w:rsidRDefault="00004FA3" w:rsidP="00004FA3">
      <w:r>
        <w:t xml:space="preserve">If a synchronised Wall Clock is not available and the Synchroniser receives a request to register a timeline, it will </w:t>
      </w:r>
      <w:r w:rsidR="00223A4A">
        <w:t>temporarily wait for the synchronised Wall Clock to become available before reporting the registration outcome.</w:t>
      </w:r>
    </w:p>
    <w:p w14:paraId="030B06EE" w14:textId="77777777" w:rsidR="00004FA3" w:rsidRDefault="00004FA3" w:rsidP="00917457"/>
    <w:p w14:paraId="2AB1DED0" w14:textId="77777777" w:rsidR="00D8643C" w:rsidRDefault="00D8643C" w:rsidP="00917457"/>
    <w:p w14:paraId="49DB672D" w14:textId="420916DC" w:rsidR="002D6C8E" w:rsidRDefault="002D6C8E" w:rsidP="00BC7D91">
      <w:pPr>
        <w:pStyle w:val="ListParagraph"/>
        <w:numPr>
          <w:ilvl w:val="0"/>
          <w:numId w:val="40"/>
        </w:numPr>
        <w:rPr>
          <w:b/>
        </w:rPr>
      </w:pPr>
      <w:r>
        <w:rPr>
          <w:b/>
        </w:rPr>
        <w:t xml:space="preserve">Notify other devices about a </w:t>
      </w:r>
      <w:proofErr w:type="spellStart"/>
      <w:r>
        <w:rPr>
          <w:b/>
        </w:rPr>
        <w:t>contentId</w:t>
      </w:r>
      <w:proofErr w:type="spellEnd"/>
      <w:r>
        <w:rPr>
          <w:b/>
        </w:rPr>
        <w:t xml:space="preserve"> </w:t>
      </w:r>
    </w:p>
    <w:p w14:paraId="0111F39B" w14:textId="02D9DA81" w:rsidR="002D6C8E" w:rsidRPr="00917457" w:rsidRDefault="00917457" w:rsidP="00917457">
      <w:r w:rsidRPr="00917457">
        <w:t>A device</w:t>
      </w:r>
      <w:r>
        <w:t xml:space="preserve"> can only report the playback of one media content at any time. This is done by setting the </w:t>
      </w:r>
      <w:proofErr w:type="spellStart"/>
      <w:r>
        <w:t>contentId</w:t>
      </w:r>
      <w:proofErr w:type="spellEnd"/>
      <w:r>
        <w:t xml:space="preserve"> property on the synchroniser object.</w:t>
      </w:r>
    </w:p>
    <w:p w14:paraId="0F06A0C6" w14:textId="77777777" w:rsidR="00612530" w:rsidRDefault="00612530" w:rsidP="00917457">
      <w:pPr>
        <w:pStyle w:val="HTMLPreformatted"/>
        <w:shd w:val="clear" w:color="auto" w:fill="F6F8FA"/>
        <w:rPr>
          <w:rStyle w:val="HTMLCode"/>
          <w:rFonts w:ascii="Consolas" w:hAnsi="Consolas"/>
          <w:color w:val="24292E"/>
          <w:bdr w:val="none" w:sz="0" w:space="0" w:color="auto" w:frame="1"/>
        </w:rPr>
      </w:pPr>
    </w:p>
    <w:p w14:paraId="37F96FD0" w14:textId="3FBABFBD" w:rsidR="002D6C8E" w:rsidRDefault="002D6C8E" w:rsidP="00917457">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w:t>
      </w:r>
      <w:r w:rsidR="00917457">
        <w:rPr>
          <w:rStyle w:val="HTMLCode"/>
          <w:rFonts w:ascii="Consolas" w:hAnsi="Consolas"/>
          <w:color w:val="24292E"/>
          <w:bdr w:val="none" w:sz="0" w:space="0" w:color="auto" w:frame="1"/>
        </w:rPr>
        <w:t>contentId</w:t>
      </w:r>
      <w:proofErr w:type="spellEnd"/>
      <w:proofErr w:type="gramEnd"/>
      <w:r w:rsidR="00917457">
        <w:rPr>
          <w:rStyle w:val="HTMLCode"/>
          <w:rFonts w:ascii="Consolas" w:hAnsi="Consolas"/>
          <w:color w:val="24292E"/>
          <w:bdr w:val="none" w:sz="0" w:space="0" w:color="auto" w:frame="1"/>
        </w:rPr>
        <w:t xml:space="preserve"> = </w:t>
      </w:r>
      <w:r w:rsidR="00AC0006">
        <w:rPr>
          <w:rStyle w:val="HTMLCode"/>
          <w:rFonts w:ascii="Consolas" w:hAnsi="Consolas"/>
          <w:color w:val="24292E"/>
          <w:bdr w:val="none" w:sz="0" w:space="0" w:color="auto" w:frame="1"/>
        </w:rPr>
        <w:t>“</w:t>
      </w:r>
      <w:hyperlink r:id="rId15" w:history="1">
        <w:r w:rsidR="00612530" w:rsidRPr="00B57520">
          <w:rPr>
            <w:rStyle w:val="Hyperlink"/>
            <w:rFonts w:ascii="Consolas" w:hAnsi="Consolas"/>
            <w:bdr w:val="none" w:sz="0" w:space="0" w:color="auto" w:frame="1"/>
          </w:rPr>
          <w:t>http://cdnserver.com/alaska/index.mpd</w:t>
        </w:r>
      </w:hyperlink>
      <w:r w:rsidR="00AC0006">
        <w:rPr>
          <w:rStyle w:val="HTMLCode"/>
          <w:rFonts w:ascii="Consolas" w:hAnsi="Consolas"/>
          <w:color w:val="24292E"/>
          <w:bdr w:val="none" w:sz="0" w:space="0" w:color="auto" w:frame="1"/>
        </w:rPr>
        <w:t>”</w:t>
      </w:r>
    </w:p>
    <w:p w14:paraId="29C320B0" w14:textId="77777777" w:rsidR="00612530" w:rsidRDefault="00612530" w:rsidP="00917457">
      <w:pPr>
        <w:pStyle w:val="HTMLPreformatted"/>
        <w:shd w:val="clear" w:color="auto" w:fill="F6F8FA"/>
        <w:rPr>
          <w:rStyle w:val="HTMLCode"/>
          <w:rFonts w:ascii="Consolas" w:hAnsi="Consolas"/>
          <w:color w:val="24292E"/>
          <w:bdr w:val="none" w:sz="0" w:space="0" w:color="auto" w:frame="1"/>
        </w:rPr>
      </w:pPr>
    </w:p>
    <w:p w14:paraId="3363998E" w14:textId="77777777" w:rsidR="00612530" w:rsidRDefault="00612530" w:rsidP="00917457">
      <w:pPr>
        <w:pStyle w:val="HTMLPreformatted"/>
        <w:shd w:val="clear" w:color="auto" w:fill="F6F8FA"/>
        <w:rPr>
          <w:rStyle w:val="HTMLCode"/>
          <w:rFonts w:ascii="Consolas" w:hAnsi="Consolas"/>
          <w:color w:val="24292E"/>
          <w:bdr w:val="none" w:sz="0" w:space="0" w:color="auto" w:frame="1"/>
        </w:rPr>
      </w:pPr>
    </w:p>
    <w:p w14:paraId="1F7278DC" w14:textId="77777777" w:rsidR="002D6C8E" w:rsidRDefault="002D6C8E" w:rsidP="00612530">
      <w:pPr>
        <w:rPr>
          <w:b/>
        </w:rPr>
      </w:pPr>
    </w:p>
    <w:p w14:paraId="3BB70820" w14:textId="6162DE4D" w:rsidR="00C614A7" w:rsidRDefault="00C614A7" w:rsidP="00612530">
      <w:pPr>
        <w:pStyle w:val="ListParagraph"/>
        <w:numPr>
          <w:ilvl w:val="0"/>
          <w:numId w:val="40"/>
        </w:numPr>
        <w:rPr>
          <w:b/>
        </w:rPr>
      </w:pPr>
      <w:r>
        <w:rPr>
          <w:b/>
        </w:rPr>
        <w:t xml:space="preserve">Find </w:t>
      </w:r>
      <w:r w:rsidR="00793E49">
        <w:rPr>
          <w:b/>
        </w:rPr>
        <w:t xml:space="preserve">the address for </w:t>
      </w:r>
      <w:r>
        <w:rPr>
          <w:b/>
        </w:rPr>
        <w:t>devices in my home or in other homes</w:t>
      </w:r>
      <w:r w:rsidR="00793E49">
        <w:rPr>
          <w:b/>
        </w:rPr>
        <w:t xml:space="preserve"> who have joined the experience</w:t>
      </w:r>
    </w:p>
    <w:p w14:paraId="3ABE54C8" w14:textId="32C75453" w:rsidR="00305C44" w:rsidRDefault="00305C44" w:rsidP="00305C44">
      <w:r>
        <w:t>The Synchroniser object provides asynchronous operations to find devices:</w:t>
      </w:r>
    </w:p>
    <w:p w14:paraId="27E11050" w14:textId="003BA82E" w:rsidR="0058641B" w:rsidRDefault="0058641B" w:rsidP="00305C44">
      <w:r>
        <w:t>ES6:</w:t>
      </w:r>
    </w:p>
    <w:p w14:paraId="4A5998EB" w14:textId="77777777" w:rsidR="00BC401C" w:rsidRDefault="00BC401C" w:rsidP="00C614A7">
      <w:pPr>
        <w:pStyle w:val="HTMLPreformatted"/>
        <w:shd w:val="clear" w:color="auto" w:fill="F6F8FA"/>
        <w:rPr>
          <w:rStyle w:val="HTMLCode"/>
          <w:rFonts w:ascii="Consolas" w:hAnsi="Consolas"/>
          <w:color w:val="24292E"/>
          <w:bdr w:val="none" w:sz="0" w:space="0" w:color="auto" w:frame="1"/>
        </w:rPr>
      </w:pPr>
    </w:p>
    <w:p w14:paraId="545B41CB" w14:textId="02A4AEE2" w:rsidR="00C614A7" w:rsidRDefault="00C614A7" w:rsidP="00C614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793E49">
        <w:rPr>
          <w:rStyle w:val="HTMLCode"/>
          <w:rFonts w:ascii="Consolas" w:hAnsi="Consolas"/>
          <w:color w:val="24292E"/>
          <w:bdr w:val="none" w:sz="0" w:space="0" w:color="auto" w:frame="1"/>
        </w:rPr>
        <w:t>Get a list</w:t>
      </w:r>
      <w:r>
        <w:rPr>
          <w:rStyle w:val="HTMLCode"/>
          <w:rFonts w:ascii="Consolas" w:hAnsi="Consolas"/>
          <w:color w:val="24292E"/>
          <w:bdr w:val="none" w:sz="0" w:space="0" w:color="auto" w:frame="1"/>
        </w:rPr>
        <w:t xml:space="preserve"> </w:t>
      </w:r>
      <w:r w:rsidR="00793E49">
        <w:rPr>
          <w:rStyle w:val="HTMLCode"/>
          <w:rFonts w:ascii="Consolas" w:hAnsi="Consolas"/>
          <w:color w:val="24292E"/>
          <w:bdr w:val="none" w:sz="0" w:space="0" w:color="auto" w:frame="1"/>
        </w:rPr>
        <w:t xml:space="preserve">of </w:t>
      </w:r>
      <w:r>
        <w:rPr>
          <w:rStyle w:val="HTMLCode"/>
          <w:rFonts w:ascii="Consolas" w:hAnsi="Consolas"/>
          <w:color w:val="24292E"/>
          <w:bdr w:val="none" w:sz="0" w:space="0" w:color="auto" w:frame="1"/>
        </w:rPr>
        <w:t>all devices</w:t>
      </w:r>
      <w:r w:rsidR="00793E49">
        <w:rPr>
          <w:rStyle w:val="HTMLCode"/>
          <w:rFonts w:ascii="Consolas" w:hAnsi="Consolas"/>
          <w:color w:val="24292E"/>
          <w:bdr w:val="none" w:sz="0" w:space="0" w:color="auto" w:frame="1"/>
        </w:rPr>
        <w:t xml:space="preserve"> who have joined the experience</w:t>
      </w:r>
    </w:p>
    <w:p w14:paraId="4E393541" w14:textId="1B731737" w:rsidR="00C614A7" w:rsidRDefault="006F07C1" w:rsidP="00C614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alldevicesPromise</w:t>
      </w:r>
      <w:proofErr w:type="spellEnd"/>
      <w:r>
        <w:rPr>
          <w:rStyle w:val="HTMLCode"/>
          <w:rFonts w:ascii="Consolas" w:hAnsi="Consolas"/>
          <w:color w:val="24292E"/>
          <w:bdr w:val="none" w:sz="0" w:space="0" w:color="auto" w:frame="1"/>
        </w:rPr>
        <w:t xml:space="preserve"> = </w:t>
      </w:r>
      <w:proofErr w:type="spellStart"/>
      <w:proofErr w:type="gramStart"/>
      <w:r w:rsidR="00BC401C">
        <w:rPr>
          <w:rStyle w:val="HTMLCode"/>
          <w:rFonts w:ascii="Consolas" w:hAnsi="Consolas"/>
          <w:color w:val="24292E"/>
          <w:bdr w:val="none" w:sz="0" w:space="0" w:color="auto" w:frame="1"/>
        </w:rPr>
        <w:t>s</w:t>
      </w:r>
      <w:r w:rsidR="00793E49">
        <w:rPr>
          <w:rStyle w:val="HTMLCode"/>
          <w:rFonts w:ascii="Consolas" w:hAnsi="Consolas"/>
          <w:color w:val="24292E"/>
          <w:bdr w:val="none" w:sz="0" w:space="0" w:color="auto" w:frame="1"/>
        </w:rPr>
        <w:t>ynchroniser.allDevices</w:t>
      </w:r>
      <w:proofErr w:type="spellEnd"/>
      <w:proofErr w:type="gramEnd"/>
      <w:r w:rsidR="00793E49">
        <w:rPr>
          <w:rStyle w:val="HTMLCode"/>
          <w:rFonts w:ascii="Consolas" w:hAnsi="Consolas"/>
          <w:color w:val="24292E"/>
          <w:bdr w:val="none" w:sz="0" w:space="0" w:color="auto" w:frame="1"/>
        </w:rPr>
        <w:t>()</w:t>
      </w:r>
      <w:r w:rsidR="00305C44">
        <w:rPr>
          <w:rStyle w:val="HTMLCode"/>
          <w:rFonts w:ascii="Consolas" w:hAnsi="Consolas"/>
          <w:color w:val="24292E"/>
          <w:bdr w:val="none" w:sz="0" w:space="0" w:color="auto" w:frame="1"/>
        </w:rPr>
        <w:t>;</w:t>
      </w:r>
    </w:p>
    <w:p w14:paraId="3254D8C7" w14:textId="77777777" w:rsidR="00793E49" w:rsidRDefault="00793E49" w:rsidP="00C614A7">
      <w:pPr>
        <w:pStyle w:val="HTMLPreformatted"/>
        <w:shd w:val="clear" w:color="auto" w:fill="F6F8FA"/>
        <w:rPr>
          <w:rStyle w:val="HTMLCode"/>
          <w:rFonts w:ascii="Consolas" w:hAnsi="Consolas"/>
          <w:color w:val="24292E"/>
          <w:bdr w:val="none" w:sz="0" w:space="0" w:color="auto" w:frame="1"/>
        </w:rPr>
      </w:pPr>
    </w:p>
    <w:p w14:paraId="210D82DD" w14:textId="1FC9CABA" w:rsidR="002B118A" w:rsidRDefault="002B118A" w:rsidP="00C614A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alldevicesPromise.then</w:t>
      </w:r>
      <w:proofErr w:type="spellEnd"/>
      <w:r>
        <w:rPr>
          <w:rStyle w:val="HTMLCode"/>
          <w:rFonts w:ascii="Consolas" w:hAnsi="Consolas"/>
          <w:color w:val="24292E"/>
          <w:bdr w:val="none" w:sz="0" w:space="0" w:color="auto" w:frame="1"/>
        </w:rPr>
        <w:t>(</w:t>
      </w:r>
      <w:r w:rsidR="00305C44">
        <w:rPr>
          <w:rStyle w:val="HTMLCode"/>
          <w:rFonts w:ascii="Consolas" w:hAnsi="Consolas"/>
          <w:color w:val="24292E"/>
          <w:bdr w:val="none" w:sz="0" w:space="0" w:color="auto" w:frame="1"/>
        </w:rPr>
        <w:t>function(</w:t>
      </w:r>
      <w:r w:rsidR="004A4EA7">
        <w:rPr>
          <w:rStyle w:val="HTMLCode"/>
          <w:rFonts w:ascii="Consolas" w:hAnsi="Consolas"/>
          <w:color w:val="24292E"/>
          <w:bdr w:val="none" w:sz="0" w:space="0" w:color="auto" w:frame="1"/>
        </w:rPr>
        <w:t>response</w:t>
      </w:r>
      <w:r>
        <w:rPr>
          <w:rStyle w:val="HTMLCode"/>
          <w:rFonts w:ascii="Consolas" w:hAnsi="Consolas"/>
          <w:color w:val="24292E"/>
          <w:bdr w:val="none" w:sz="0" w:space="0" w:color="auto" w:frame="1"/>
        </w:rPr>
        <w:t>)</w:t>
      </w:r>
    </w:p>
    <w:p w14:paraId="22BE152E" w14:textId="24B4F341" w:rsidR="002B118A" w:rsidRDefault="002B118A" w:rsidP="00C614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w:t>
      </w:r>
    </w:p>
    <w:p w14:paraId="713F4E8A" w14:textId="36AB0FCD" w:rsidR="002B118A" w:rsidRDefault="004A4EA7" w:rsidP="00C614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sidR="0058641B">
        <w:rPr>
          <w:rStyle w:val="HTMLCode"/>
          <w:rFonts w:ascii="Consolas" w:hAnsi="Consolas"/>
          <w:color w:val="24292E"/>
          <w:bdr w:val="none" w:sz="0" w:space="0" w:color="auto" w:frame="1"/>
        </w:rPr>
        <w:t>var</w:t>
      </w:r>
      <w:proofErr w:type="spellEnd"/>
      <w:r w:rsidR="0058641B">
        <w:rPr>
          <w:rStyle w:val="HTMLCode"/>
          <w:rFonts w:ascii="Consolas" w:hAnsi="Consolas"/>
          <w:color w:val="24292E"/>
          <w:bdr w:val="none" w:sz="0" w:space="0" w:color="auto" w:frame="1"/>
        </w:rPr>
        <w:t xml:space="preserve"> </w:t>
      </w:r>
      <w:proofErr w:type="spellStart"/>
      <w:r w:rsidR="0058641B">
        <w:rPr>
          <w:rStyle w:val="HTMLCode"/>
          <w:rFonts w:ascii="Consolas" w:hAnsi="Consolas"/>
          <w:color w:val="24292E"/>
          <w:bdr w:val="none" w:sz="0" w:space="0" w:color="auto" w:frame="1"/>
        </w:rPr>
        <w:t>deviceAddressList</w:t>
      </w:r>
      <w:proofErr w:type="spellEnd"/>
      <w:r w:rsidR="0058641B">
        <w:rPr>
          <w:rStyle w:val="HTMLCode"/>
          <w:rFonts w:ascii="Consolas" w:hAnsi="Consolas"/>
          <w:color w:val="24292E"/>
          <w:bdr w:val="none" w:sz="0" w:space="0" w:color="auto" w:frame="1"/>
        </w:rPr>
        <w:t xml:space="preserve"> = </w:t>
      </w:r>
      <w:commentRangeStart w:id="700"/>
      <w:r w:rsidR="0058641B">
        <w:rPr>
          <w:rStyle w:val="HTMLCode"/>
          <w:rFonts w:ascii="Consolas" w:hAnsi="Consolas"/>
          <w:color w:val="24292E"/>
          <w:bdr w:val="none" w:sz="0" w:space="0" w:color="auto" w:frame="1"/>
        </w:rPr>
        <w:t>response</w:t>
      </w:r>
      <w:commentRangeEnd w:id="700"/>
      <w:r w:rsidR="0058641B">
        <w:rPr>
          <w:rStyle w:val="CommentReference"/>
          <w:rFonts w:asciiTheme="minorHAnsi" w:hAnsiTheme="minorHAnsi" w:cstheme="minorBidi"/>
          <w:lang w:eastAsia="en-US"/>
        </w:rPr>
        <w:commentReference w:id="700"/>
      </w:r>
      <w:r w:rsidR="0058641B">
        <w:rPr>
          <w:rStyle w:val="HTMLCode"/>
          <w:rFonts w:ascii="Consolas" w:hAnsi="Consolas"/>
          <w:color w:val="24292E"/>
          <w:bdr w:val="none" w:sz="0" w:space="0" w:color="auto" w:frame="1"/>
        </w:rPr>
        <w:t>;</w:t>
      </w:r>
    </w:p>
    <w:p w14:paraId="1E622876" w14:textId="294E640F" w:rsidR="002B118A" w:rsidRDefault="004A4EA7" w:rsidP="00C614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r w:rsidR="00305C44">
        <w:rPr>
          <w:rStyle w:val="HTMLCode"/>
          <w:rFonts w:ascii="Consolas" w:hAnsi="Consolas"/>
          <w:color w:val="24292E"/>
          <w:bdr w:val="none" w:sz="0" w:space="0" w:color="auto" w:frame="1"/>
        </w:rPr>
        <w:t>);</w:t>
      </w:r>
    </w:p>
    <w:p w14:paraId="746E0D42" w14:textId="77777777" w:rsidR="004A4EA7" w:rsidRDefault="004A4EA7" w:rsidP="00C614A7">
      <w:pPr>
        <w:pStyle w:val="HTMLPreformatted"/>
        <w:shd w:val="clear" w:color="auto" w:fill="F6F8FA"/>
        <w:rPr>
          <w:rStyle w:val="HTMLCode"/>
          <w:rFonts w:ascii="Consolas" w:hAnsi="Consolas"/>
          <w:color w:val="24292E"/>
          <w:bdr w:val="none" w:sz="0" w:space="0" w:color="auto" w:frame="1"/>
        </w:rPr>
      </w:pPr>
    </w:p>
    <w:p w14:paraId="3CFF9DDB" w14:textId="77777777" w:rsidR="004A4EA7" w:rsidRDefault="004A4EA7" w:rsidP="00C614A7">
      <w:pPr>
        <w:pStyle w:val="HTMLPreformatted"/>
        <w:shd w:val="clear" w:color="auto" w:fill="F6F8FA"/>
        <w:rPr>
          <w:rStyle w:val="HTMLCode"/>
          <w:rFonts w:ascii="Consolas" w:hAnsi="Consolas"/>
          <w:color w:val="24292E"/>
          <w:bdr w:val="none" w:sz="0" w:space="0" w:color="auto" w:frame="1"/>
        </w:rPr>
      </w:pPr>
    </w:p>
    <w:p w14:paraId="1F2FFE07" w14:textId="2F8D7CF5" w:rsidR="00793E49" w:rsidRDefault="00793E49" w:rsidP="00C614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or find </w:t>
      </w:r>
      <w:r w:rsidR="00112A3C">
        <w:rPr>
          <w:rStyle w:val="HTMLCode"/>
          <w:rFonts w:ascii="Consolas" w:hAnsi="Consolas"/>
          <w:color w:val="24292E"/>
          <w:bdr w:val="none" w:sz="0" w:space="0" w:color="auto" w:frame="1"/>
        </w:rPr>
        <w:t>devices in my home e.g. find my TV</w:t>
      </w:r>
    </w:p>
    <w:p w14:paraId="0DA8B5A7" w14:textId="075DF7FC" w:rsidR="004A4EA7" w:rsidRDefault="004A4EA7" w:rsidP="004A4E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alldevicesinCtxPromise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synchroniser.allDevicesInContext</w:t>
      </w:r>
      <w:proofErr w:type="spellEnd"/>
      <w:proofErr w:type="gramEnd"/>
      <w:r>
        <w:rPr>
          <w:rStyle w:val="HTMLCode"/>
          <w:rFonts w:ascii="Consolas" w:hAnsi="Consolas"/>
          <w:color w:val="24292E"/>
          <w:bdr w:val="none" w:sz="0" w:space="0" w:color="auto" w:frame="1"/>
        </w:rPr>
        <w:t>()</w:t>
      </w:r>
    </w:p>
    <w:p w14:paraId="7D5DA501" w14:textId="77777777" w:rsidR="004A4EA7" w:rsidRDefault="004A4EA7" w:rsidP="00C614A7">
      <w:pPr>
        <w:pStyle w:val="HTMLPreformatted"/>
        <w:shd w:val="clear" w:color="auto" w:fill="F6F8FA"/>
        <w:rPr>
          <w:rStyle w:val="HTMLCode"/>
          <w:rFonts w:ascii="Consolas" w:hAnsi="Consolas"/>
          <w:color w:val="24292E"/>
          <w:bdr w:val="none" w:sz="0" w:space="0" w:color="auto" w:frame="1"/>
        </w:rPr>
      </w:pPr>
    </w:p>
    <w:p w14:paraId="3B562115" w14:textId="758489C0" w:rsidR="004A4EA7" w:rsidRDefault="004A4EA7" w:rsidP="004A4EA7">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alldevicesinCtxPromise.then</w:t>
      </w:r>
      <w:proofErr w:type="spellEnd"/>
      <w:r>
        <w:rPr>
          <w:rStyle w:val="HTMLCode"/>
          <w:rFonts w:ascii="Consolas" w:hAnsi="Consolas"/>
          <w:color w:val="24292E"/>
          <w:bdr w:val="none" w:sz="0" w:space="0" w:color="auto" w:frame="1"/>
        </w:rPr>
        <w:t>(response)</w:t>
      </w:r>
    </w:p>
    <w:p w14:paraId="72400635" w14:textId="77777777" w:rsidR="004A4EA7" w:rsidRDefault="004A4EA7" w:rsidP="004A4E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1D3B0875" w14:textId="148E6AFC" w:rsidR="004A4EA7" w:rsidRDefault="004A4EA7" w:rsidP="004A4E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sidR="0058641B">
        <w:rPr>
          <w:rStyle w:val="HTMLCode"/>
          <w:rFonts w:ascii="Consolas" w:hAnsi="Consolas"/>
          <w:color w:val="24292E"/>
          <w:bdr w:val="none" w:sz="0" w:space="0" w:color="auto" w:frame="1"/>
        </w:rPr>
        <w:t>var</w:t>
      </w:r>
      <w:proofErr w:type="spellEnd"/>
      <w:r w:rsidR="0058641B">
        <w:rPr>
          <w:rStyle w:val="HTMLCode"/>
          <w:rFonts w:ascii="Consolas" w:hAnsi="Consolas"/>
          <w:color w:val="24292E"/>
          <w:bdr w:val="none" w:sz="0" w:space="0" w:color="auto" w:frame="1"/>
        </w:rPr>
        <w:t xml:space="preserve"> </w:t>
      </w:r>
      <w:proofErr w:type="spellStart"/>
      <w:r w:rsidR="0058641B">
        <w:rPr>
          <w:rStyle w:val="HTMLCode"/>
          <w:rFonts w:ascii="Consolas" w:hAnsi="Consolas"/>
          <w:color w:val="24292E"/>
          <w:bdr w:val="none" w:sz="0" w:space="0" w:color="auto" w:frame="1"/>
        </w:rPr>
        <w:t>deviceAddressList</w:t>
      </w:r>
      <w:proofErr w:type="spellEnd"/>
      <w:r w:rsidR="0058641B">
        <w:rPr>
          <w:rStyle w:val="HTMLCode"/>
          <w:rFonts w:ascii="Consolas" w:hAnsi="Consolas"/>
          <w:color w:val="24292E"/>
          <w:bdr w:val="none" w:sz="0" w:space="0" w:color="auto" w:frame="1"/>
        </w:rPr>
        <w:t xml:space="preserve"> = response;</w:t>
      </w:r>
    </w:p>
    <w:p w14:paraId="7CC024E0" w14:textId="77777777" w:rsidR="004A4EA7" w:rsidRDefault="004A4EA7" w:rsidP="004A4EA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6E9D5C79" w14:textId="77777777" w:rsidR="00112A3C" w:rsidRDefault="00112A3C" w:rsidP="00C614A7">
      <w:pPr>
        <w:pStyle w:val="HTMLPreformatted"/>
        <w:shd w:val="clear" w:color="auto" w:fill="F6F8FA"/>
        <w:rPr>
          <w:rStyle w:val="HTMLCode"/>
          <w:rFonts w:ascii="Consolas" w:hAnsi="Consolas"/>
          <w:color w:val="24292E"/>
          <w:bdr w:val="none" w:sz="0" w:space="0" w:color="auto" w:frame="1"/>
        </w:rPr>
      </w:pPr>
    </w:p>
    <w:p w14:paraId="0BAF9B65" w14:textId="77777777" w:rsidR="0058641B" w:rsidRDefault="0058641B" w:rsidP="0058641B">
      <w:pPr>
        <w:rPr>
          <w:rStyle w:val="HTMLCode"/>
          <w:rFonts w:ascii="Consolas" w:hAnsi="Consolas"/>
          <w:color w:val="24292E"/>
          <w:bdr w:val="none" w:sz="0" w:space="0" w:color="auto" w:frame="1"/>
        </w:rPr>
      </w:pPr>
    </w:p>
    <w:p w14:paraId="6AE92B63" w14:textId="3C645ACB" w:rsidR="0058641B" w:rsidRPr="0058641B" w:rsidRDefault="0058641B" w:rsidP="0058641B">
      <w:pPr>
        <w:rPr>
          <w:rStyle w:val="HTMLCode"/>
          <w:rFonts w:ascii="Times New Roman" w:hAnsi="Times New Roman" w:cs="Times New Roman"/>
          <w:b/>
          <w:color w:val="24292E"/>
          <w:sz w:val="22"/>
          <w:bdr w:val="none" w:sz="0" w:space="0" w:color="auto" w:frame="1"/>
        </w:rPr>
      </w:pPr>
      <w:r w:rsidRPr="0058641B">
        <w:rPr>
          <w:rStyle w:val="HTMLCode"/>
          <w:rFonts w:ascii="Times New Roman" w:hAnsi="Times New Roman" w:cs="Times New Roman"/>
          <w:b/>
          <w:color w:val="24292E"/>
          <w:sz w:val="22"/>
          <w:bdr w:val="none" w:sz="0" w:space="0" w:color="auto" w:frame="1"/>
        </w:rPr>
        <w:t>ES3:</w:t>
      </w:r>
    </w:p>
    <w:p w14:paraId="16E0AF68"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commentRangeStart w:id="701"/>
      <w:r>
        <w:rPr>
          <w:rStyle w:val="HTMLCode"/>
          <w:rFonts w:ascii="Consolas" w:hAnsi="Consolas"/>
          <w:color w:val="24292E"/>
          <w:bdr w:val="none" w:sz="0" w:space="0" w:color="auto" w:frame="1"/>
        </w:rPr>
        <w:t>// Get a list of all devices who have joined the experience</w:t>
      </w:r>
    </w:p>
    <w:p w14:paraId="44B5F129"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synchroniser.allDevices</w:t>
      </w:r>
      <w:proofErr w:type="spellEnd"/>
      <w:proofErr w:type="gramEnd"/>
      <w:r>
        <w:rPr>
          <w:rStyle w:val="HTMLCode"/>
          <w:rFonts w:ascii="Consolas" w:hAnsi="Consolas"/>
          <w:color w:val="24292E"/>
          <w:bdr w:val="none" w:sz="0" w:space="0" w:color="auto" w:frame="1"/>
        </w:rPr>
        <w:t>(function (response) {</w:t>
      </w:r>
    </w:p>
    <w:p w14:paraId="12F19D92"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 </w:t>
      </w:r>
      <w:commentRangeStart w:id="702"/>
      <w:r>
        <w:rPr>
          <w:rStyle w:val="HTMLCode"/>
          <w:rFonts w:ascii="Consolas" w:hAnsi="Consolas"/>
          <w:color w:val="24292E"/>
          <w:bdr w:val="none" w:sz="0" w:space="0" w:color="auto" w:frame="1"/>
        </w:rPr>
        <w:t>response</w:t>
      </w:r>
      <w:commentRangeEnd w:id="702"/>
      <w:r>
        <w:rPr>
          <w:rStyle w:val="CommentReference"/>
          <w:rFonts w:asciiTheme="minorHAnsi" w:hAnsiTheme="minorHAnsi" w:cstheme="minorBidi"/>
          <w:lang w:eastAsia="en-US"/>
        </w:rPr>
        <w:commentReference w:id="702"/>
      </w:r>
    </w:p>
    <w:p w14:paraId="5A369E30"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7C5F8175"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
    <w:p w14:paraId="76F66687"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or find devices in my home e.g. find my TV</w:t>
      </w:r>
    </w:p>
    <w:p w14:paraId="65C84127"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synchroniser.allDevicesInContext</w:t>
      </w:r>
      <w:proofErr w:type="spellEnd"/>
      <w:proofErr w:type="gramEnd"/>
      <w:r>
        <w:rPr>
          <w:rStyle w:val="HTMLCode"/>
          <w:rFonts w:ascii="Consolas" w:hAnsi="Consolas"/>
          <w:color w:val="24292E"/>
          <w:bdr w:val="none" w:sz="0" w:space="0" w:color="auto" w:frame="1"/>
        </w:rPr>
        <w:t>(function (response) {</w:t>
      </w:r>
    </w:p>
    <w:p w14:paraId="4E78559A"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 response</w:t>
      </w:r>
    </w:p>
    <w:p w14:paraId="7978C604"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commentRangeEnd w:id="701"/>
      <w:r>
        <w:rPr>
          <w:rStyle w:val="CommentReference"/>
          <w:rFonts w:asciiTheme="minorHAnsi" w:hAnsiTheme="minorHAnsi" w:cstheme="minorBidi"/>
          <w:lang w:eastAsia="en-US"/>
        </w:rPr>
        <w:commentReference w:id="701"/>
      </w:r>
    </w:p>
    <w:p w14:paraId="0E3257F0" w14:textId="77777777" w:rsidR="0058641B" w:rsidRDefault="0058641B" w:rsidP="0058641B">
      <w:pPr>
        <w:rPr>
          <w:rStyle w:val="HTMLCode"/>
          <w:rFonts w:ascii="Consolas" w:hAnsi="Consolas"/>
          <w:color w:val="24292E"/>
          <w:bdr w:val="none" w:sz="0" w:space="0" w:color="auto" w:frame="1"/>
        </w:rPr>
      </w:pPr>
    </w:p>
    <w:p w14:paraId="16969093" w14:textId="36FA4F0A" w:rsidR="00612530" w:rsidRDefault="00C614A7" w:rsidP="00612530">
      <w:pPr>
        <w:pStyle w:val="ListParagraph"/>
        <w:numPr>
          <w:ilvl w:val="0"/>
          <w:numId w:val="40"/>
        </w:numPr>
        <w:rPr>
          <w:b/>
        </w:rPr>
      </w:pPr>
      <w:r>
        <w:rPr>
          <w:b/>
        </w:rPr>
        <w:t>Monitor</w:t>
      </w:r>
      <w:r w:rsidR="00612530" w:rsidRPr="00612530">
        <w:rPr>
          <w:b/>
        </w:rPr>
        <w:t xml:space="preserve"> </w:t>
      </w:r>
      <w:proofErr w:type="spellStart"/>
      <w:r w:rsidR="00612530" w:rsidRPr="00612530">
        <w:rPr>
          <w:b/>
        </w:rPr>
        <w:t>ContentId</w:t>
      </w:r>
      <w:proofErr w:type="spellEnd"/>
      <w:r w:rsidR="00612530" w:rsidRPr="00612530">
        <w:rPr>
          <w:b/>
        </w:rPr>
        <w:t xml:space="preserve"> Changes on a </w:t>
      </w:r>
      <w:r>
        <w:rPr>
          <w:b/>
        </w:rPr>
        <w:t xml:space="preserve">remote </w:t>
      </w:r>
      <w:r w:rsidR="00612530" w:rsidRPr="00612530">
        <w:rPr>
          <w:b/>
        </w:rPr>
        <w:t>device</w:t>
      </w:r>
    </w:p>
    <w:p w14:paraId="362AAA07" w14:textId="15428176" w:rsidR="005075BD" w:rsidRDefault="005075BD" w:rsidP="005075BD">
      <w:r>
        <w:t xml:space="preserve">An experience designer may want to make a device present a particular content when another device in the experience is reportedly playing a specific content (identified by a </w:t>
      </w:r>
      <w:proofErr w:type="spellStart"/>
      <w:r>
        <w:t>contentId</w:t>
      </w:r>
      <w:proofErr w:type="spellEnd"/>
      <w:r>
        <w:t>)</w:t>
      </w:r>
    </w:p>
    <w:p w14:paraId="70E385AC" w14:textId="638BFB83" w:rsidR="0058641B" w:rsidRPr="005075BD" w:rsidRDefault="0058641B" w:rsidP="005075BD">
      <w:r>
        <w:t xml:space="preserve">ES6: </w:t>
      </w:r>
    </w:p>
    <w:p w14:paraId="09F3E1FB" w14:textId="77777777" w:rsidR="00EA0C7D" w:rsidRDefault="00EA0C7D" w:rsidP="00C614A7">
      <w:pPr>
        <w:pStyle w:val="HTMLPreformatted"/>
        <w:shd w:val="clear" w:color="auto" w:fill="F6F8FA"/>
        <w:rPr>
          <w:rStyle w:val="HTMLCode"/>
          <w:rFonts w:ascii="Consolas" w:hAnsi="Consolas"/>
          <w:color w:val="24292E"/>
          <w:bdr w:val="none" w:sz="0" w:space="0" w:color="auto" w:frame="1"/>
        </w:rPr>
      </w:pPr>
    </w:p>
    <w:p w14:paraId="4DE42F2A" w14:textId="77777777" w:rsidR="00C60A06" w:rsidRDefault="00C60A06" w:rsidP="00C60A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or find devices in my home e.g. find my TV</w:t>
      </w:r>
    </w:p>
    <w:p w14:paraId="45F24AD4" w14:textId="212DBCD6" w:rsidR="00C60A06" w:rsidRDefault="00C60A06" w:rsidP="00C60A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alldevicesinCtxPromise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synchroniser.allDevicesInContext</w:t>
      </w:r>
      <w:proofErr w:type="spellEnd"/>
      <w:proofErr w:type="gramEnd"/>
      <w:r>
        <w:rPr>
          <w:rStyle w:val="HTMLCode"/>
          <w:rFonts w:ascii="Consolas" w:hAnsi="Consolas"/>
          <w:color w:val="24292E"/>
          <w:bdr w:val="none" w:sz="0" w:space="0" w:color="auto" w:frame="1"/>
        </w:rPr>
        <w:t>(</w:t>
      </w:r>
      <w:r w:rsidR="00305C44">
        <w:rPr>
          <w:rStyle w:val="HTMLCode"/>
          <w:rFonts w:ascii="Consolas" w:hAnsi="Consolas"/>
          <w:color w:val="24292E"/>
          <w:bdr w:val="none" w:sz="0" w:space="0" w:color="auto" w:frame="1"/>
        </w:rPr>
        <w:t>“</w:t>
      </w:r>
      <w:proofErr w:type="spellStart"/>
      <w:r w:rsidR="00305C44">
        <w:rPr>
          <w:rStyle w:val="HTMLCode"/>
          <w:rFonts w:ascii="Consolas" w:hAnsi="Consolas"/>
          <w:color w:val="24292E"/>
          <w:bdr w:val="none" w:sz="0" w:space="0" w:color="auto" w:frame="1"/>
        </w:rPr>
        <w:t>john_smith_home</w:t>
      </w:r>
      <w:proofErr w:type="spellEnd"/>
      <w:r w:rsidR="00305C44">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w:t>
      </w:r>
      <w:r w:rsidR="00305C44">
        <w:rPr>
          <w:rStyle w:val="HTMLCode"/>
          <w:rFonts w:ascii="Consolas" w:hAnsi="Consolas"/>
          <w:color w:val="24292E"/>
          <w:bdr w:val="none" w:sz="0" w:space="0" w:color="auto" w:frame="1"/>
        </w:rPr>
        <w:t>;</w:t>
      </w:r>
    </w:p>
    <w:p w14:paraId="7B2D886B" w14:textId="77777777" w:rsidR="00C60A06" w:rsidRDefault="00C60A06" w:rsidP="00C60A06">
      <w:pPr>
        <w:pStyle w:val="HTMLPreformatted"/>
        <w:shd w:val="clear" w:color="auto" w:fill="F6F8FA"/>
        <w:rPr>
          <w:rStyle w:val="HTMLCode"/>
          <w:rFonts w:ascii="Consolas" w:hAnsi="Consolas"/>
          <w:color w:val="24292E"/>
          <w:bdr w:val="none" w:sz="0" w:space="0" w:color="auto" w:frame="1"/>
        </w:rPr>
      </w:pPr>
    </w:p>
    <w:p w14:paraId="1CD7762C" w14:textId="3CF861B9" w:rsidR="00C60A06" w:rsidRDefault="00C60A06" w:rsidP="00C60A0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alldevicesinCtxPromise.then</w:t>
      </w:r>
      <w:proofErr w:type="spellEnd"/>
      <w:r w:rsidR="00305C44">
        <w:rPr>
          <w:rStyle w:val="HTMLCode"/>
          <w:rFonts w:ascii="Consolas" w:hAnsi="Consolas"/>
          <w:color w:val="24292E"/>
          <w:bdr w:val="none" w:sz="0" w:space="0" w:color="auto" w:frame="1"/>
        </w:rPr>
        <w:t>(function</w:t>
      </w:r>
      <w:r>
        <w:rPr>
          <w:rStyle w:val="HTMLCode"/>
          <w:rFonts w:ascii="Consolas" w:hAnsi="Consolas"/>
          <w:color w:val="24292E"/>
          <w:bdr w:val="none" w:sz="0" w:space="0" w:color="auto" w:frame="1"/>
        </w:rPr>
        <w:t>(response)</w:t>
      </w:r>
    </w:p>
    <w:p w14:paraId="10DD2EDC" w14:textId="77777777" w:rsidR="00C60A06" w:rsidRDefault="00C60A06" w:rsidP="00C60A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105B5C3B" w14:textId="6AF0AD95" w:rsidR="00C60A06" w:rsidRDefault="00C60A06" w:rsidP="00C60A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84333F">
        <w:rPr>
          <w:rStyle w:val="HTMLCode"/>
          <w:rFonts w:ascii="Consolas" w:hAnsi="Consolas"/>
          <w:color w:val="24292E"/>
          <w:bdr w:val="none" w:sz="0" w:space="0" w:color="auto" w:frame="1"/>
        </w:rPr>
        <w:t xml:space="preserve"> </w:t>
      </w:r>
      <w:proofErr w:type="spellStart"/>
      <w:r w:rsidR="0084333F">
        <w:rPr>
          <w:rStyle w:val="HTMLCode"/>
          <w:rFonts w:ascii="Consolas" w:hAnsi="Consolas"/>
          <w:color w:val="24292E"/>
          <w:bdr w:val="none" w:sz="0" w:space="0" w:color="auto" w:frame="1"/>
        </w:rPr>
        <w:t>var</w:t>
      </w:r>
      <w:proofErr w:type="spellEnd"/>
      <w:r w:rsidR="0084333F">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 </w:t>
      </w:r>
      <w:proofErr w:type="spellStart"/>
      <w:r w:rsidR="00717939">
        <w:rPr>
          <w:rStyle w:val="HTMLCode"/>
          <w:rFonts w:ascii="Consolas" w:hAnsi="Consolas"/>
          <w:color w:val="24292E"/>
          <w:bdr w:val="none" w:sz="0" w:space="0" w:color="auto" w:frame="1"/>
        </w:rPr>
        <w:t>JSON.parse</w:t>
      </w:r>
      <w:proofErr w:type="spellEnd"/>
      <w:r w:rsidR="00717939">
        <w:rPr>
          <w:rStyle w:val="HTMLCode"/>
          <w:rFonts w:ascii="Consolas" w:hAnsi="Consolas"/>
          <w:color w:val="24292E"/>
          <w:bdr w:val="none" w:sz="0" w:space="0" w:color="auto" w:frame="1"/>
        </w:rPr>
        <w:t>(response)</w:t>
      </w:r>
      <w:r>
        <w:rPr>
          <w:rStyle w:val="HTMLCode"/>
          <w:rFonts w:ascii="Consolas" w:hAnsi="Consolas"/>
          <w:color w:val="24292E"/>
          <w:bdr w:val="none" w:sz="0" w:space="0" w:color="auto" w:frame="1"/>
        </w:rPr>
        <w:t>;</w:t>
      </w:r>
    </w:p>
    <w:p w14:paraId="56AA450E" w14:textId="77777777" w:rsidR="0084333F" w:rsidRDefault="0084333F" w:rsidP="008433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subscribe to that device’s </w:t>
      </w:r>
      <w:proofErr w:type="spellStart"/>
      <w:r>
        <w:rPr>
          <w:rStyle w:val="HTMLCode"/>
          <w:rFonts w:ascii="Consolas" w:hAnsi="Consolas"/>
          <w:color w:val="24292E"/>
          <w:bdr w:val="none" w:sz="0" w:space="0" w:color="auto" w:frame="1"/>
        </w:rPr>
        <w:t>contentId</w:t>
      </w:r>
      <w:proofErr w:type="spellEnd"/>
      <w:r>
        <w:rPr>
          <w:rStyle w:val="HTMLCode"/>
          <w:rFonts w:ascii="Consolas" w:hAnsi="Consolas"/>
          <w:color w:val="24292E"/>
          <w:bdr w:val="none" w:sz="0" w:space="0" w:color="auto" w:frame="1"/>
        </w:rPr>
        <w:t xml:space="preserve"> change notifications</w:t>
      </w:r>
    </w:p>
    <w:p w14:paraId="5D2802F3" w14:textId="77777777" w:rsidR="0084333F" w:rsidRDefault="0084333F" w:rsidP="008433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synchroniser.</w:t>
      </w:r>
      <w:proofErr w:type="spellStart"/>
      <w:r w:rsidRPr="00B82FE7">
        <w:rPr>
          <w:rFonts w:ascii="Consolas" w:hAnsi="Consolas"/>
          <w:color w:val="24292E"/>
          <w:bdr w:val="none" w:sz="0" w:space="0" w:color="auto" w:frame="1"/>
          <w:lang w:val="en-US"/>
        </w:rPr>
        <w:t>startContentMonitor</w:t>
      </w:r>
      <w:r>
        <w:rPr>
          <w:rFonts w:ascii="Consolas" w:hAnsi="Consolas"/>
          <w:color w:val="24292E"/>
          <w:bdr w:val="none" w:sz="0" w:space="0" w:color="auto" w:frame="1"/>
          <w:lang w:val="en-US"/>
        </w:rPr>
        <w:t>ForDevice</w:t>
      </w:r>
      <w:proofErr w:type="spellEnd"/>
      <w:proofErr w:type="gramEnd"/>
      <w:r w:rsidRPr="00A440D5">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an_index</w:t>
      </w:r>
      <w:proofErr w:type="spellEnd"/>
      <w:r>
        <w:rPr>
          <w:rStyle w:val="HTMLCode"/>
          <w:rFonts w:ascii="Consolas" w:hAnsi="Consolas"/>
          <w:color w:val="24292E"/>
          <w:bdr w:val="none" w:sz="0" w:space="0" w:color="auto" w:frame="1"/>
        </w:rPr>
        <w:t>]</w:t>
      </w:r>
      <w:r w:rsidRPr="00A440D5">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w:t>
      </w:r>
    </w:p>
    <w:p w14:paraId="33477041" w14:textId="77777777" w:rsidR="0084333F" w:rsidRDefault="0084333F" w:rsidP="00C60A06">
      <w:pPr>
        <w:pStyle w:val="HTMLPreformatted"/>
        <w:shd w:val="clear" w:color="auto" w:fill="F6F8FA"/>
        <w:rPr>
          <w:rStyle w:val="HTMLCode"/>
          <w:rFonts w:ascii="Consolas" w:hAnsi="Consolas"/>
          <w:color w:val="24292E"/>
          <w:bdr w:val="none" w:sz="0" w:space="0" w:color="auto" w:frame="1"/>
        </w:rPr>
      </w:pPr>
    </w:p>
    <w:p w14:paraId="543ECF54" w14:textId="3692E8C3" w:rsidR="00B82FE7" w:rsidRDefault="00C60A06" w:rsidP="00C60A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r w:rsidR="00305C44">
        <w:rPr>
          <w:rStyle w:val="HTMLCode"/>
          <w:rFonts w:ascii="Consolas" w:hAnsi="Consolas"/>
          <w:color w:val="24292E"/>
          <w:bdr w:val="none" w:sz="0" w:space="0" w:color="auto" w:frame="1"/>
        </w:rPr>
        <w:t>);</w:t>
      </w:r>
    </w:p>
    <w:p w14:paraId="599ED7F1" w14:textId="77777777" w:rsidR="0084333F" w:rsidRDefault="0084333F" w:rsidP="00C60A06">
      <w:pPr>
        <w:pStyle w:val="HTMLPreformatted"/>
        <w:shd w:val="clear" w:color="auto" w:fill="F6F8FA"/>
        <w:rPr>
          <w:rStyle w:val="HTMLCode"/>
          <w:rFonts w:ascii="Consolas" w:hAnsi="Consolas"/>
          <w:color w:val="24292E"/>
          <w:bdr w:val="none" w:sz="0" w:space="0" w:color="auto" w:frame="1"/>
        </w:rPr>
      </w:pPr>
    </w:p>
    <w:p w14:paraId="0EEBDFC3" w14:textId="77777777" w:rsidR="00EA0C7D" w:rsidRDefault="00EA0C7D" w:rsidP="00C614A7">
      <w:pPr>
        <w:pStyle w:val="HTMLPreformatted"/>
        <w:shd w:val="clear" w:color="auto" w:fill="F6F8FA"/>
        <w:rPr>
          <w:rStyle w:val="HTMLCode"/>
          <w:rFonts w:ascii="Consolas" w:hAnsi="Consolas"/>
          <w:color w:val="24292E"/>
          <w:bdr w:val="none" w:sz="0" w:space="0" w:color="auto" w:frame="1"/>
        </w:rPr>
      </w:pPr>
    </w:p>
    <w:p w14:paraId="74C03E57" w14:textId="77777777" w:rsidR="005075BD" w:rsidRDefault="005075BD" w:rsidP="00F77B9A">
      <w:pPr>
        <w:rPr>
          <w:b/>
        </w:rPr>
      </w:pPr>
    </w:p>
    <w:p w14:paraId="0C3CBD50" w14:textId="16ABCFB1" w:rsidR="0058641B" w:rsidRDefault="0058641B" w:rsidP="00F77B9A">
      <w:pPr>
        <w:rPr>
          <w:b/>
        </w:rPr>
      </w:pPr>
      <w:r>
        <w:rPr>
          <w:b/>
        </w:rPr>
        <w:t>ES3:</w:t>
      </w:r>
    </w:p>
    <w:p w14:paraId="6E33EF8D"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commentRangeStart w:id="703"/>
      <w:r>
        <w:rPr>
          <w:rStyle w:val="HTMLCode"/>
          <w:rFonts w:ascii="Consolas" w:hAnsi="Consolas"/>
          <w:color w:val="24292E"/>
          <w:bdr w:val="none" w:sz="0" w:space="0" w:color="auto" w:frame="1"/>
        </w:rPr>
        <w:t>// or find devices in my home e.g. find my TV</w:t>
      </w:r>
    </w:p>
    <w:p w14:paraId="5979F09A"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synchroniser.allDevicesInContext</w:t>
      </w:r>
      <w:proofErr w:type="spellEnd"/>
      <w:proofErr w:type="gram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john_smith_home</w:t>
      </w:r>
      <w:proofErr w:type="spellEnd"/>
      <w:r>
        <w:rPr>
          <w:rStyle w:val="HTMLCode"/>
          <w:rFonts w:ascii="Consolas" w:hAnsi="Consolas"/>
          <w:color w:val="24292E"/>
          <w:bdr w:val="none" w:sz="0" w:space="0" w:color="auto" w:frame="1"/>
        </w:rPr>
        <w:t>”, function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w:t>
      </w:r>
    </w:p>
    <w:p w14:paraId="361031DE"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subscribe to that device’s </w:t>
      </w:r>
      <w:proofErr w:type="spellStart"/>
      <w:r>
        <w:rPr>
          <w:rStyle w:val="HTMLCode"/>
          <w:rFonts w:ascii="Consolas" w:hAnsi="Consolas"/>
          <w:color w:val="24292E"/>
          <w:bdr w:val="none" w:sz="0" w:space="0" w:color="auto" w:frame="1"/>
        </w:rPr>
        <w:t>contentId</w:t>
      </w:r>
      <w:proofErr w:type="spellEnd"/>
      <w:r>
        <w:rPr>
          <w:rStyle w:val="HTMLCode"/>
          <w:rFonts w:ascii="Consolas" w:hAnsi="Consolas"/>
          <w:color w:val="24292E"/>
          <w:bdr w:val="none" w:sz="0" w:space="0" w:color="auto" w:frame="1"/>
        </w:rPr>
        <w:t xml:space="preserve"> change notifications</w:t>
      </w:r>
    </w:p>
    <w:p w14:paraId="2655D709"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synchroniser.</w:t>
      </w:r>
      <w:proofErr w:type="spellStart"/>
      <w:r w:rsidRPr="00B82FE7">
        <w:rPr>
          <w:rFonts w:ascii="Consolas" w:hAnsi="Consolas"/>
          <w:color w:val="24292E"/>
          <w:bdr w:val="none" w:sz="0" w:space="0" w:color="auto" w:frame="1"/>
          <w:lang w:val="en-US"/>
        </w:rPr>
        <w:t>startContentMonitor</w:t>
      </w:r>
      <w:r>
        <w:rPr>
          <w:rFonts w:ascii="Consolas" w:hAnsi="Consolas"/>
          <w:color w:val="24292E"/>
          <w:bdr w:val="none" w:sz="0" w:space="0" w:color="auto" w:frame="1"/>
          <w:lang w:val="en-US"/>
        </w:rPr>
        <w:t>ForDevice</w:t>
      </w:r>
      <w:proofErr w:type="spellEnd"/>
      <w:proofErr w:type="gramEnd"/>
      <w:r w:rsidRPr="00A440D5">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an_index</w:t>
      </w:r>
      <w:proofErr w:type="spellEnd"/>
      <w:r>
        <w:rPr>
          <w:rStyle w:val="HTMLCode"/>
          <w:rFonts w:ascii="Consolas" w:hAnsi="Consolas"/>
          <w:color w:val="24292E"/>
          <w:bdr w:val="none" w:sz="0" w:space="0" w:color="auto" w:frame="1"/>
        </w:rPr>
        <w:t>]</w:t>
      </w:r>
      <w:r w:rsidRPr="00A440D5">
        <w:rPr>
          <w:rStyle w:val="HTMLCode"/>
          <w:rFonts w:ascii="Consolas" w:hAnsi="Consolas"/>
          <w:color w:val="24292E"/>
          <w:bdr w:val="none" w:sz="0" w:space="0" w:color="auto" w:frame="1"/>
        </w:rPr>
        <w:t>)</w:t>
      </w:r>
    </w:p>
    <w:p w14:paraId="46272F63"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commentRangeEnd w:id="703"/>
      <w:r>
        <w:rPr>
          <w:rStyle w:val="CommentReference"/>
          <w:rFonts w:asciiTheme="minorHAnsi" w:hAnsiTheme="minorHAnsi" w:cstheme="minorBidi"/>
          <w:lang w:eastAsia="en-US"/>
        </w:rPr>
        <w:commentReference w:id="703"/>
      </w:r>
    </w:p>
    <w:p w14:paraId="6851CEDD"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
    <w:p w14:paraId="11376F0C" w14:textId="77777777" w:rsidR="0058641B" w:rsidRPr="0058641B" w:rsidRDefault="0058641B" w:rsidP="00F77B9A"/>
    <w:p w14:paraId="175F3317" w14:textId="77777777" w:rsidR="00F77B9A" w:rsidRDefault="00F77B9A" w:rsidP="00F77B9A">
      <w:r>
        <w:t xml:space="preserve">Upon </w:t>
      </w:r>
      <w:proofErr w:type="spellStart"/>
      <w:r w:rsidRPr="00806A70">
        <w:rPr>
          <w:rFonts w:ascii="Consolas" w:hAnsi="Consolas"/>
          <w:sz w:val="21"/>
        </w:rPr>
        <w:t>contentId</w:t>
      </w:r>
      <w:proofErr w:type="spellEnd"/>
      <w:r w:rsidRPr="00806A70">
        <w:rPr>
          <w:sz w:val="21"/>
        </w:rPr>
        <w:t xml:space="preserve"> </w:t>
      </w:r>
      <w:r>
        <w:t xml:space="preserve">changes being reported by the device of </w:t>
      </w:r>
      <w:proofErr w:type="gramStart"/>
      <w:r>
        <w:t>interest,  the</w:t>
      </w:r>
      <w:proofErr w:type="gramEnd"/>
      <w:r>
        <w:t xml:space="preserve"> synchroniser object will emit a </w:t>
      </w:r>
      <w:r w:rsidRPr="00F77B9A">
        <w:rPr>
          <w:rFonts w:ascii="Consolas" w:hAnsi="Consolas"/>
          <w:sz w:val="20"/>
          <w:szCs w:val="20"/>
        </w:rPr>
        <w:t>“</w:t>
      </w:r>
      <w:proofErr w:type="spellStart"/>
      <w:r w:rsidRPr="00963EC3">
        <w:rPr>
          <w:rFonts w:ascii="Consolas" w:hAnsi="Consolas"/>
          <w:b/>
          <w:sz w:val="20"/>
          <w:szCs w:val="20"/>
        </w:rPr>
        <w:t>ContentIdChangedOnDevice</w:t>
      </w:r>
      <w:proofErr w:type="spellEnd"/>
      <w:r w:rsidRPr="00F77B9A">
        <w:rPr>
          <w:rFonts w:ascii="Consolas" w:hAnsi="Consolas"/>
          <w:sz w:val="20"/>
          <w:szCs w:val="20"/>
        </w:rPr>
        <w:t>”</w:t>
      </w:r>
      <w:r>
        <w:t xml:space="preserve"> event to the application.</w:t>
      </w:r>
    </w:p>
    <w:p w14:paraId="7EA83D8E" w14:textId="77777777" w:rsidR="00F77B9A" w:rsidRDefault="00F77B9A" w:rsidP="00F77B9A">
      <w:pPr>
        <w:pStyle w:val="HTMLPreformatted"/>
        <w:shd w:val="clear" w:color="auto" w:fill="F6F8FA"/>
      </w:pPr>
      <w:r>
        <w:t xml:space="preserve">  </w:t>
      </w:r>
    </w:p>
    <w:p w14:paraId="7AE62AA7" w14:textId="31388721" w:rsidR="00F77B9A" w:rsidRDefault="00F77B9A" w:rsidP="00F77B9A">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synchroniser.on</w:t>
      </w:r>
      <w:proofErr w:type="spellEnd"/>
      <w:proofErr w:type="gramEnd"/>
      <w:r>
        <w:rPr>
          <w:rStyle w:val="HTMLCode"/>
          <w:rFonts w:ascii="Consolas" w:hAnsi="Consolas"/>
          <w:color w:val="24292E"/>
          <w:bdr w:val="none" w:sz="0" w:space="0" w:color="auto" w:frame="1"/>
        </w:rPr>
        <w:t>("</w:t>
      </w:r>
      <w:proofErr w:type="spellStart"/>
      <w:r w:rsidRPr="00F77B9A">
        <w:rPr>
          <w:rFonts w:ascii="Consolas" w:hAnsi="Consolas"/>
        </w:rPr>
        <w:t>ContentIdChangedOnDevice</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contentId</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w:t>
      </w:r>
      <w:proofErr w:type="spellEnd"/>
      <w:r>
        <w:rPr>
          <w:rStyle w:val="HTMLCode"/>
          <w:rFonts w:ascii="Consolas" w:hAnsi="Consolas"/>
          <w:color w:val="24292E"/>
          <w:bdr w:val="none" w:sz="0" w:space="0" w:color="auto" w:frame="1"/>
        </w:rPr>
        <w:t>) =&gt; {</w:t>
      </w:r>
    </w:p>
    <w:p w14:paraId="6AFF316A" w14:textId="77777777" w:rsidR="00F77B9A" w:rsidRDefault="00F77B9A" w:rsidP="00F77B9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5B17AD50" w14:textId="52AF8B71" w:rsidR="00F77B9A" w:rsidRDefault="00F77B9A" w:rsidP="00F77B9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 cause something to happen locally ...</w:t>
      </w:r>
    </w:p>
    <w:p w14:paraId="33855348" w14:textId="1CD8B3D8" w:rsidR="00F77B9A" w:rsidRDefault="00F77B9A" w:rsidP="00F77B9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e.g. if </w:t>
      </w:r>
      <w:proofErr w:type="spellStart"/>
      <w:r>
        <w:rPr>
          <w:rStyle w:val="HTMLCode"/>
          <w:rFonts w:ascii="Consolas" w:hAnsi="Consolas"/>
          <w:color w:val="24292E"/>
          <w:bdr w:val="none" w:sz="0" w:space="0" w:color="auto" w:frame="1"/>
        </w:rPr>
        <w:t>contentId</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football_match_programme_id</w:t>
      </w:r>
      <w:proofErr w:type="spellEnd"/>
      <w:r>
        <w:rPr>
          <w:rStyle w:val="HTMLCode"/>
          <w:rFonts w:ascii="Consolas" w:hAnsi="Consolas"/>
          <w:color w:val="24292E"/>
          <w:bdr w:val="none" w:sz="0" w:space="0" w:color="auto" w:frame="1"/>
        </w:rPr>
        <w:t xml:space="preserve"> then load audio commentary</w:t>
      </w:r>
    </w:p>
    <w:p w14:paraId="3660AF01" w14:textId="77777777" w:rsidR="00F77B9A" w:rsidRDefault="00F77B9A" w:rsidP="00F77B9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6268425" w14:textId="77777777" w:rsidR="00F77B9A" w:rsidRDefault="00F77B9A" w:rsidP="00F77B9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00CFDCE8" w14:textId="77777777" w:rsidR="00F77B9A" w:rsidRDefault="00F77B9A" w:rsidP="00F77B9A"/>
    <w:p w14:paraId="3F774F40" w14:textId="11AFF397" w:rsidR="00BC7D91" w:rsidRPr="00BC7D91" w:rsidRDefault="00BC7D91" w:rsidP="00BC7D91">
      <w:pPr>
        <w:pStyle w:val="ListParagraph"/>
        <w:numPr>
          <w:ilvl w:val="0"/>
          <w:numId w:val="40"/>
        </w:numPr>
        <w:rPr>
          <w:b/>
        </w:rPr>
      </w:pPr>
      <w:r w:rsidRPr="00BC7D91">
        <w:rPr>
          <w:b/>
        </w:rPr>
        <w:t>Find “</w:t>
      </w:r>
      <w:r w:rsidR="00B6069B">
        <w:rPr>
          <w:b/>
        </w:rPr>
        <w:t>W</w:t>
      </w:r>
      <w:r w:rsidRPr="00BC7D91">
        <w:rPr>
          <w:b/>
        </w:rPr>
        <w:t>ho” is playing “</w:t>
      </w:r>
      <w:r w:rsidR="00B6069B">
        <w:rPr>
          <w:b/>
        </w:rPr>
        <w:t>W</w:t>
      </w:r>
      <w:r w:rsidRPr="00BC7D91">
        <w:rPr>
          <w:b/>
        </w:rPr>
        <w:t>hat”</w:t>
      </w:r>
    </w:p>
    <w:p w14:paraId="3F234751" w14:textId="034921B4" w:rsidR="001B4850" w:rsidRDefault="002D6C8E" w:rsidP="003B5C44">
      <w:r>
        <w:t>A</w:t>
      </w:r>
      <w:r w:rsidR="00917457">
        <w:t>n</w:t>
      </w:r>
      <w:r>
        <w:t xml:space="preserve"> application may want to synchronise </w:t>
      </w:r>
      <w:r w:rsidR="001B4850">
        <w:t xml:space="preserve">to </w:t>
      </w:r>
      <w:r>
        <w:t>a particular content</w:t>
      </w:r>
      <w:r w:rsidR="001B4850">
        <w:t xml:space="preserve"> in the experience wherever it is being played</w:t>
      </w:r>
      <w:r w:rsidR="00917457">
        <w:t>. So</w:t>
      </w:r>
      <w:r w:rsidR="001B4850">
        <w:t>,</w:t>
      </w:r>
      <w:r w:rsidR="00917457">
        <w:t xml:space="preserve"> it needs to discover which devices </w:t>
      </w:r>
      <w:r w:rsidR="001B4850">
        <w:t>that are currently playing that content.</w:t>
      </w:r>
      <w:r w:rsidR="00FD0FF3">
        <w:t xml:space="preserve"> </w:t>
      </w:r>
    </w:p>
    <w:p w14:paraId="0ABF6A46" w14:textId="6C5CAD49" w:rsidR="0058641B" w:rsidRDefault="0058641B" w:rsidP="003B5C44">
      <w:r>
        <w:t xml:space="preserve">ES6: </w:t>
      </w:r>
    </w:p>
    <w:p w14:paraId="52CDD152" w14:textId="0D99D042" w:rsidR="001B4850" w:rsidRDefault="001B4850" w:rsidP="001B45C9">
      <w:pPr>
        <w:rPr>
          <w:rStyle w:val="HTMLCode"/>
          <w:rFonts w:ascii="Consolas" w:hAnsi="Consolas"/>
          <w:color w:val="24292E"/>
          <w:bdr w:val="none" w:sz="0" w:space="0" w:color="auto" w:frame="1"/>
        </w:rPr>
      </w:pPr>
      <w:r>
        <w:t xml:space="preserve"> </w:t>
      </w:r>
      <w:r>
        <w:rPr>
          <w:rStyle w:val="HTMLCode"/>
          <w:rFonts w:ascii="Consolas" w:hAnsi="Consolas"/>
          <w:color w:val="24292E"/>
          <w:bdr w:val="none" w:sz="0" w:space="0" w:color="auto" w:frame="1"/>
        </w:rPr>
        <w:t xml:space="preserve">// </w:t>
      </w:r>
      <w:r w:rsidR="00FD0FF3">
        <w:rPr>
          <w:rStyle w:val="HTMLCode"/>
          <w:rFonts w:ascii="Consolas" w:hAnsi="Consolas"/>
          <w:color w:val="24292E"/>
          <w:bdr w:val="none" w:sz="0" w:space="0" w:color="auto" w:frame="1"/>
        </w:rPr>
        <w:t xml:space="preserve">get </w:t>
      </w:r>
      <w:r w:rsidR="00612530">
        <w:rPr>
          <w:rStyle w:val="HTMLCode"/>
          <w:rFonts w:ascii="Consolas" w:hAnsi="Consolas"/>
          <w:color w:val="24292E"/>
          <w:bdr w:val="none" w:sz="0" w:space="0" w:color="auto" w:frame="1"/>
        </w:rPr>
        <w:t xml:space="preserve">a </w:t>
      </w:r>
      <w:r w:rsidR="00FD0FF3">
        <w:rPr>
          <w:rStyle w:val="HTMLCode"/>
          <w:rFonts w:ascii="Consolas" w:hAnsi="Consolas"/>
          <w:color w:val="24292E"/>
          <w:bdr w:val="none" w:sz="0" w:space="0" w:color="auto" w:frame="1"/>
        </w:rPr>
        <w:t xml:space="preserve">full or partial </w:t>
      </w:r>
      <w:proofErr w:type="spellStart"/>
      <w:r w:rsidR="00FD0FF3">
        <w:rPr>
          <w:rStyle w:val="HTMLCode"/>
          <w:rFonts w:ascii="Consolas" w:hAnsi="Consolas"/>
          <w:color w:val="24292E"/>
          <w:bdr w:val="none" w:sz="0" w:space="0" w:color="auto" w:frame="1"/>
        </w:rPr>
        <w:t>contentId</w:t>
      </w:r>
      <w:proofErr w:type="spellEnd"/>
      <w:r w:rsidR="00FD0FF3">
        <w:rPr>
          <w:rStyle w:val="HTMLCode"/>
          <w:rFonts w:ascii="Consolas" w:hAnsi="Consolas"/>
          <w:color w:val="24292E"/>
          <w:bdr w:val="none" w:sz="0" w:space="0" w:color="auto" w:frame="1"/>
        </w:rPr>
        <w:t xml:space="preserve"> </w:t>
      </w:r>
    </w:p>
    <w:p w14:paraId="3CE407DD" w14:textId="77777777" w:rsidR="001B4850" w:rsidRDefault="001B4850" w:rsidP="001B4850">
      <w:pPr>
        <w:pStyle w:val="HTMLPreformatted"/>
        <w:shd w:val="clear" w:color="auto" w:fill="F6F8FA"/>
        <w:rPr>
          <w:rStyle w:val="HTMLCode"/>
          <w:rFonts w:ascii="Consolas" w:hAnsi="Consolas"/>
          <w:color w:val="24292E"/>
          <w:bdr w:val="none" w:sz="0" w:space="0" w:color="auto" w:frame="1"/>
        </w:rPr>
      </w:pPr>
    </w:p>
    <w:p w14:paraId="130E714B" w14:textId="0FAB54DB" w:rsidR="001B4850" w:rsidRDefault="001B4850" w:rsidP="001B48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00FD0FF3">
        <w:rPr>
          <w:rStyle w:val="HTMLCode"/>
          <w:rFonts w:ascii="Consolas" w:hAnsi="Consolas"/>
          <w:color w:val="24292E"/>
          <w:bdr w:val="none" w:sz="0" w:space="0" w:color="auto" w:frame="1"/>
        </w:rPr>
        <w:t>find devices</w:t>
      </w:r>
      <w:r>
        <w:rPr>
          <w:rStyle w:val="HTMLCode"/>
          <w:rFonts w:ascii="Consolas" w:hAnsi="Consolas"/>
          <w:color w:val="24292E"/>
          <w:bdr w:val="none" w:sz="0" w:space="0" w:color="auto" w:frame="1"/>
        </w:rPr>
        <w:t xml:space="preserve"> </w:t>
      </w:r>
      <w:r w:rsidR="00612530">
        <w:rPr>
          <w:rStyle w:val="HTMLCode"/>
          <w:rFonts w:ascii="Consolas" w:hAnsi="Consolas"/>
          <w:color w:val="24292E"/>
          <w:bdr w:val="none" w:sz="0" w:space="0" w:color="auto" w:frame="1"/>
        </w:rPr>
        <w:t>that play that content</w:t>
      </w:r>
      <w:r>
        <w:rPr>
          <w:rStyle w:val="HTMLCode"/>
          <w:rFonts w:ascii="Consolas" w:hAnsi="Consolas"/>
          <w:color w:val="24292E"/>
          <w:bdr w:val="none" w:sz="0" w:space="0" w:color="auto" w:frame="1"/>
        </w:rPr>
        <w:t>...</w:t>
      </w:r>
    </w:p>
    <w:p w14:paraId="523ECB81" w14:textId="77777777" w:rsidR="00EA0C7D" w:rsidRDefault="00612530" w:rsidP="001B485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sidR="00EA0C7D">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 xml:space="preserve"> </w:t>
      </w:r>
    </w:p>
    <w:p w14:paraId="205A69C1" w14:textId="77777777" w:rsidR="00EA0C7D" w:rsidRDefault="00EA0C7D" w:rsidP="001B4850">
      <w:pPr>
        <w:pStyle w:val="HTMLPreformatted"/>
        <w:shd w:val="clear" w:color="auto" w:fill="F6F8FA"/>
        <w:rPr>
          <w:rStyle w:val="HTMLCode"/>
          <w:rFonts w:ascii="Consolas" w:hAnsi="Consolas"/>
          <w:color w:val="24292E"/>
          <w:bdr w:val="none" w:sz="0" w:space="0" w:color="auto" w:frame="1"/>
        </w:rPr>
      </w:pPr>
    </w:p>
    <w:p w14:paraId="4797E003" w14:textId="62A3F094" w:rsidR="00EA0C7D" w:rsidRDefault="00AC0006" w:rsidP="001B485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 xml:space="preserve"> = “</w:t>
      </w:r>
      <w:hyperlink r:id="rId16" w:history="1">
        <w:r w:rsidRPr="00B57520">
          <w:rPr>
            <w:rStyle w:val="Hyperlink"/>
            <w:rFonts w:ascii="Consolas" w:hAnsi="Consolas"/>
            <w:bdr w:val="none" w:sz="0" w:space="0" w:color="auto" w:frame="1"/>
          </w:rPr>
          <w:t>http://cdnserver.com/alaska</w:t>
        </w:r>
      </w:hyperlink>
      <w:r>
        <w:rPr>
          <w:rStyle w:val="HTMLCode"/>
          <w:rFonts w:ascii="Consolas" w:hAnsi="Consolas"/>
          <w:color w:val="24292E"/>
          <w:bdr w:val="none" w:sz="0" w:space="0" w:color="auto" w:frame="1"/>
        </w:rPr>
        <w:t>”</w:t>
      </w:r>
    </w:p>
    <w:p w14:paraId="122F0C48" w14:textId="77777777" w:rsidR="00AC0006" w:rsidRDefault="00AC0006" w:rsidP="001B4850">
      <w:pPr>
        <w:pStyle w:val="HTMLPreformatted"/>
        <w:shd w:val="clear" w:color="auto" w:fill="F6F8FA"/>
        <w:rPr>
          <w:rStyle w:val="HTMLCode"/>
          <w:rFonts w:ascii="Consolas" w:hAnsi="Consolas"/>
          <w:color w:val="24292E"/>
          <w:bdr w:val="none" w:sz="0" w:space="0" w:color="auto" w:frame="1"/>
        </w:rPr>
      </w:pPr>
    </w:p>
    <w:p w14:paraId="431228D0" w14:textId="57ECDF29" w:rsidR="00AC0006" w:rsidRDefault="00AC0006" w:rsidP="00AC00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devicesCtPromise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synchroniser.findDevicesPlayingContent</w:t>
      </w:r>
      <w:proofErr w:type="spellEnd"/>
      <w:proofErr w:type="gram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w:t>
      </w:r>
    </w:p>
    <w:p w14:paraId="2AB486F6" w14:textId="77777777" w:rsidR="00AC0006" w:rsidRDefault="00AC0006" w:rsidP="00AC0006">
      <w:pPr>
        <w:pStyle w:val="HTMLPreformatted"/>
        <w:shd w:val="clear" w:color="auto" w:fill="F6F8FA"/>
        <w:rPr>
          <w:rStyle w:val="HTMLCode"/>
          <w:rFonts w:ascii="Consolas" w:hAnsi="Consolas"/>
          <w:color w:val="24292E"/>
          <w:bdr w:val="none" w:sz="0" w:space="0" w:color="auto" w:frame="1"/>
        </w:rPr>
      </w:pPr>
    </w:p>
    <w:p w14:paraId="6AAA4536" w14:textId="25431048" w:rsidR="00AC0006" w:rsidRDefault="00AC0006" w:rsidP="00AC000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devicesCtPromise.then</w:t>
      </w:r>
      <w:proofErr w:type="spellEnd"/>
      <w:r>
        <w:rPr>
          <w:rStyle w:val="HTMLCode"/>
          <w:rFonts w:ascii="Consolas" w:hAnsi="Consolas"/>
          <w:color w:val="24292E"/>
          <w:bdr w:val="none" w:sz="0" w:space="0" w:color="auto" w:frame="1"/>
        </w:rPr>
        <w:t>(function(response)</w:t>
      </w:r>
    </w:p>
    <w:p w14:paraId="212E0B26" w14:textId="77777777" w:rsidR="00AC0006" w:rsidRDefault="00AC0006" w:rsidP="00AC00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7E6E852C" w14:textId="1D361B5C" w:rsidR="00AC0006" w:rsidRDefault="00AC0006" w:rsidP="00AC00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 </w:t>
      </w:r>
      <w:proofErr w:type="spellStart"/>
      <w:r w:rsidR="00717939">
        <w:rPr>
          <w:rStyle w:val="HTMLCode"/>
          <w:rFonts w:ascii="Consolas" w:hAnsi="Consolas"/>
          <w:color w:val="24292E"/>
          <w:bdr w:val="none" w:sz="0" w:space="0" w:color="auto" w:frame="1"/>
        </w:rPr>
        <w:t>JSON.parse</w:t>
      </w:r>
      <w:proofErr w:type="spellEnd"/>
      <w:r w:rsidR="00717939">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response</w:t>
      </w:r>
      <w:r w:rsidR="00717939">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w:t>
      </w:r>
    </w:p>
    <w:p w14:paraId="290E33D6" w14:textId="77777777" w:rsidR="00AC0006" w:rsidRDefault="00AC0006" w:rsidP="00AC00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70F7D70D" w14:textId="78CF5A28" w:rsidR="00AC0006" w:rsidRDefault="00AC0006" w:rsidP="00AC00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do something ...</w:t>
      </w:r>
    </w:p>
    <w:p w14:paraId="6F02077B" w14:textId="18D47160" w:rsidR="00AC0006" w:rsidRDefault="00AC0006" w:rsidP="00AC00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BE5D9F8" w14:textId="77777777" w:rsidR="00AC0006" w:rsidRDefault="00AC0006" w:rsidP="00AC0006">
      <w:pPr>
        <w:pStyle w:val="HTMLPreformatted"/>
        <w:shd w:val="clear" w:color="auto" w:fill="F6F8FA"/>
        <w:rPr>
          <w:rStyle w:val="HTMLCode"/>
          <w:rFonts w:ascii="Consolas" w:hAnsi="Consolas"/>
          <w:color w:val="24292E"/>
          <w:bdr w:val="none" w:sz="0" w:space="0" w:color="auto" w:frame="1"/>
        </w:rPr>
      </w:pPr>
    </w:p>
    <w:p w14:paraId="7BE7C24D" w14:textId="77777777" w:rsidR="00AC0006" w:rsidRDefault="00AC0006" w:rsidP="00AC00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2EDF2EC6" w14:textId="77777777" w:rsidR="00AC0006" w:rsidRDefault="00AC0006" w:rsidP="001B4850">
      <w:pPr>
        <w:pStyle w:val="HTMLPreformatted"/>
        <w:shd w:val="clear" w:color="auto" w:fill="F6F8FA"/>
        <w:rPr>
          <w:rStyle w:val="HTMLCode"/>
          <w:rFonts w:ascii="Consolas" w:hAnsi="Consolas"/>
          <w:color w:val="24292E"/>
          <w:bdr w:val="none" w:sz="0" w:space="0" w:color="auto" w:frame="1"/>
        </w:rPr>
      </w:pPr>
    </w:p>
    <w:p w14:paraId="5A7646BE" w14:textId="77777777" w:rsidR="00AC0006" w:rsidRDefault="00AC0006" w:rsidP="00AC0006">
      <w:pPr>
        <w:rPr>
          <w:rStyle w:val="HTMLCode"/>
          <w:rFonts w:ascii="Consolas" w:hAnsi="Consolas"/>
          <w:color w:val="24292E"/>
          <w:bdr w:val="none" w:sz="0" w:space="0" w:color="auto" w:frame="1"/>
        </w:rPr>
      </w:pPr>
    </w:p>
    <w:p w14:paraId="3A70A9A7" w14:textId="3DA15ACC" w:rsidR="0058641B" w:rsidRDefault="0058641B" w:rsidP="00AC0006">
      <w:pPr>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ES3: </w:t>
      </w:r>
    </w:p>
    <w:p w14:paraId="4E865520"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 find devices that play that content...</w:t>
      </w:r>
    </w:p>
    <w:p w14:paraId="127C795B"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w:t>
      </w:r>
    </w:p>
    <w:p w14:paraId="4C484B89"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
    <w:p w14:paraId="0C869872"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 xml:space="preserve"> = “</w:t>
      </w:r>
      <w:hyperlink r:id="rId17" w:history="1">
        <w:r w:rsidRPr="00B57520">
          <w:rPr>
            <w:rStyle w:val="Hyperlink"/>
            <w:rFonts w:ascii="Consolas" w:hAnsi="Consolas"/>
            <w:bdr w:val="none" w:sz="0" w:space="0" w:color="auto" w:frame="1"/>
          </w:rPr>
          <w:t>http://cdnserver.com/alaska</w:t>
        </w:r>
      </w:hyperlink>
      <w:r>
        <w:rPr>
          <w:rStyle w:val="HTMLCode"/>
          <w:rFonts w:ascii="Consolas" w:hAnsi="Consolas"/>
          <w:color w:val="24292E"/>
          <w:bdr w:val="none" w:sz="0" w:space="0" w:color="auto" w:frame="1"/>
        </w:rPr>
        <w:t>”</w:t>
      </w:r>
    </w:p>
    <w:p w14:paraId="22930071"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
    <w:p w14:paraId="7C84BD46"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commentRangeStart w:id="704"/>
      <w:proofErr w:type="spellStart"/>
      <w:proofErr w:type="gramStart"/>
      <w:r>
        <w:rPr>
          <w:rStyle w:val="HTMLCode"/>
          <w:rFonts w:ascii="Consolas" w:hAnsi="Consolas"/>
          <w:color w:val="24292E"/>
          <w:bdr w:val="none" w:sz="0" w:space="0" w:color="auto" w:frame="1"/>
        </w:rPr>
        <w:t>synchroniser.findDevicesPlayingContent</w:t>
      </w:r>
      <w:proofErr w:type="spellEnd"/>
      <w:proofErr w:type="gram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 function(</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w:t>
      </w:r>
    </w:p>
    <w:p w14:paraId="0B5E188D"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do something ...</w:t>
      </w:r>
    </w:p>
    <w:p w14:paraId="33E07EEA"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commentRangeEnd w:id="704"/>
      <w:r>
        <w:rPr>
          <w:rStyle w:val="CommentReference"/>
          <w:rFonts w:asciiTheme="minorHAnsi" w:hAnsiTheme="minorHAnsi" w:cstheme="minorBidi"/>
          <w:lang w:eastAsia="en-US"/>
        </w:rPr>
        <w:commentReference w:id="704"/>
      </w:r>
    </w:p>
    <w:p w14:paraId="0F29474F" w14:textId="77777777" w:rsidR="0058641B" w:rsidRDefault="0058641B" w:rsidP="00AC0006">
      <w:pPr>
        <w:rPr>
          <w:rStyle w:val="HTMLCode"/>
          <w:rFonts w:ascii="Consolas" w:hAnsi="Consolas"/>
          <w:color w:val="24292E"/>
          <w:bdr w:val="none" w:sz="0" w:space="0" w:color="auto" w:frame="1"/>
        </w:rPr>
      </w:pPr>
    </w:p>
    <w:p w14:paraId="0684BE05" w14:textId="7E8B5D20" w:rsidR="00AC0006" w:rsidRDefault="00AC0006" w:rsidP="00AC0006">
      <w:pPr>
        <w:rPr>
          <w:rStyle w:val="HTMLCode"/>
          <w:rFonts w:ascii="Times New Roman" w:hAnsi="Times New Roman" w:cs="Times New Roman"/>
          <w:color w:val="24292E"/>
          <w:sz w:val="21"/>
          <w:bdr w:val="none" w:sz="0" w:space="0" w:color="auto" w:frame="1"/>
        </w:rPr>
      </w:pPr>
      <w:r w:rsidRPr="00AC0006">
        <w:rPr>
          <w:rStyle w:val="HTMLCode"/>
          <w:rFonts w:ascii="Times New Roman" w:hAnsi="Times New Roman" w:cs="Times New Roman"/>
          <w:color w:val="24292E"/>
          <w:sz w:val="21"/>
          <w:bdr w:val="none" w:sz="0" w:space="0" w:color="auto" w:frame="1"/>
        </w:rPr>
        <w:t>It is</w:t>
      </w:r>
      <w:r>
        <w:rPr>
          <w:rStyle w:val="HTMLCode"/>
          <w:rFonts w:ascii="Times New Roman" w:hAnsi="Times New Roman" w:cs="Times New Roman"/>
          <w:color w:val="24292E"/>
          <w:sz w:val="21"/>
          <w:bdr w:val="none" w:sz="0" w:space="0" w:color="auto" w:frame="1"/>
        </w:rPr>
        <w:t xml:space="preserve"> possible to do a wider search by </w:t>
      </w:r>
      <w:r w:rsidR="000B6FEF">
        <w:rPr>
          <w:rStyle w:val="HTMLCode"/>
          <w:rFonts w:ascii="Times New Roman" w:hAnsi="Times New Roman" w:cs="Times New Roman"/>
          <w:color w:val="24292E"/>
          <w:sz w:val="21"/>
          <w:bdr w:val="none" w:sz="0" w:space="0" w:color="auto" w:frame="1"/>
        </w:rPr>
        <w:t>querying all devices in the experience.</w:t>
      </w:r>
    </w:p>
    <w:p w14:paraId="1BADCFFF" w14:textId="761139E2" w:rsidR="0058641B" w:rsidRDefault="0058641B" w:rsidP="00AC0006">
      <w:pPr>
        <w:rPr>
          <w:rStyle w:val="HTMLCode"/>
          <w:rFonts w:ascii="Times New Roman" w:hAnsi="Times New Roman" w:cs="Times New Roman"/>
          <w:color w:val="24292E"/>
          <w:sz w:val="21"/>
          <w:bdr w:val="none" w:sz="0" w:space="0" w:color="auto" w:frame="1"/>
        </w:rPr>
      </w:pPr>
      <w:r>
        <w:rPr>
          <w:rStyle w:val="HTMLCode"/>
          <w:rFonts w:ascii="Times New Roman" w:hAnsi="Times New Roman" w:cs="Times New Roman"/>
          <w:color w:val="24292E"/>
          <w:sz w:val="21"/>
          <w:bdr w:val="none" w:sz="0" w:space="0" w:color="auto" w:frame="1"/>
        </w:rPr>
        <w:t>ES6:</w:t>
      </w:r>
    </w:p>
    <w:p w14:paraId="16E5D342" w14:textId="77777777" w:rsidR="000B6FEF" w:rsidRDefault="000B6FEF" w:rsidP="001B4850">
      <w:pPr>
        <w:pStyle w:val="HTMLPreformatted"/>
        <w:shd w:val="clear" w:color="auto" w:fill="F6F8FA"/>
        <w:rPr>
          <w:rStyle w:val="HTMLCode"/>
          <w:rFonts w:ascii="Consolas" w:hAnsi="Consolas"/>
          <w:color w:val="24292E"/>
          <w:bdr w:val="none" w:sz="0" w:space="0" w:color="auto" w:frame="1"/>
        </w:rPr>
      </w:pPr>
    </w:p>
    <w:p w14:paraId="09E63876" w14:textId="77777777" w:rsidR="000B6FEF" w:rsidRDefault="000B6FEF" w:rsidP="001B4850">
      <w:pPr>
        <w:pStyle w:val="HTMLPreformatted"/>
        <w:shd w:val="clear" w:color="auto" w:fill="F6F8FA"/>
        <w:rPr>
          <w:rStyle w:val="HTMLCode"/>
          <w:rFonts w:ascii="Consolas" w:hAnsi="Consolas"/>
          <w:color w:val="24292E"/>
          <w:bdr w:val="none" w:sz="0" w:space="0" w:color="auto" w:frame="1"/>
        </w:rPr>
      </w:pPr>
    </w:p>
    <w:p w14:paraId="7E4222B2" w14:textId="39C6B44A" w:rsidR="000B6FEF" w:rsidRDefault="000B6FEF" w:rsidP="000B6F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Promise </w:t>
      </w:r>
      <w:proofErr w:type="spellStart"/>
      <w:r>
        <w:rPr>
          <w:rStyle w:val="HTMLCode"/>
          <w:rFonts w:ascii="Consolas" w:hAnsi="Consolas"/>
          <w:color w:val="24292E"/>
          <w:bdr w:val="none" w:sz="0" w:space="0" w:color="auto" w:frame="1"/>
        </w:rPr>
        <w:t>whoWhatPromise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synchroniser.whoPlayingWhat</w:t>
      </w:r>
      <w:proofErr w:type="spellEnd"/>
      <w:proofErr w:type="gramEnd"/>
      <w:r>
        <w:rPr>
          <w:rStyle w:val="HTMLCode"/>
          <w:rFonts w:ascii="Consolas" w:hAnsi="Consolas"/>
          <w:color w:val="24292E"/>
          <w:bdr w:val="none" w:sz="0" w:space="0" w:color="auto" w:frame="1"/>
        </w:rPr>
        <w:t>();</w:t>
      </w:r>
    </w:p>
    <w:p w14:paraId="4A3A03A5" w14:textId="77777777" w:rsidR="000B6FEF" w:rsidRDefault="000B6FEF" w:rsidP="000B6FEF">
      <w:pPr>
        <w:pStyle w:val="HTMLPreformatted"/>
        <w:shd w:val="clear" w:color="auto" w:fill="F6F8FA"/>
        <w:rPr>
          <w:rStyle w:val="HTMLCode"/>
          <w:rFonts w:ascii="Consolas" w:hAnsi="Consolas"/>
          <w:color w:val="24292E"/>
          <w:bdr w:val="none" w:sz="0" w:space="0" w:color="auto" w:frame="1"/>
        </w:rPr>
      </w:pPr>
    </w:p>
    <w:p w14:paraId="2EAAA9E2" w14:textId="4CEEEB40" w:rsidR="000B6FEF" w:rsidRDefault="000B6FEF" w:rsidP="000B6FEF">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whoWhatPromise.then</w:t>
      </w:r>
      <w:proofErr w:type="spellEnd"/>
      <w:r>
        <w:rPr>
          <w:rStyle w:val="HTMLCode"/>
          <w:rFonts w:ascii="Consolas" w:hAnsi="Consolas"/>
          <w:color w:val="24292E"/>
          <w:bdr w:val="none" w:sz="0" w:space="0" w:color="auto" w:frame="1"/>
        </w:rPr>
        <w:t>(function(response)</w:t>
      </w:r>
    </w:p>
    <w:p w14:paraId="64440DE1" w14:textId="77777777" w:rsidR="000B6FEF" w:rsidRDefault="000B6FEF" w:rsidP="000B6F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21D55538" w14:textId="495E6BAD" w:rsidR="000B6FEF" w:rsidRDefault="000B6FEF" w:rsidP="000B6F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json</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JSON.parse</w:t>
      </w:r>
      <w:proofErr w:type="spellEnd"/>
      <w:r>
        <w:rPr>
          <w:rStyle w:val="HTMLCode"/>
          <w:rFonts w:ascii="Consolas" w:hAnsi="Consolas"/>
          <w:color w:val="24292E"/>
          <w:bdr w:val="none" w:sz="0" w:space="0" w:color="auto" w:frame="1"/>
        </w:rPr>
        <w:t>(response);</w:t>
      </w:r>
    </w:p>
    <w:p w14:paraId="10330F14" w14:textId="77777777" w:rsidR="000B6FEF" w:rsidRDefault="000B6FEF" w:rsidP="000B6F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11D61B8E" w14:textId="77777777" w:rsidR="000B6FEF" w:rsidRDefault="000B6FEF" w:rsidP="000B6F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do something ...</w:t>
      </w:r>
    </w:p>
    <w:p w14:paraId="5DEBCD48" w14:textId="4655A29D" w:rsidR="000B6FEF" w:rsidRDefault="000B6FEF" w:rsidP="000B6F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A2F33ED" w14:textId="77777777" w:rsidR="000B6FEF" w:rsidRDefault="000B6FEF" w:rsidP="000B6FEF">
      <w:pPr>
        <w:pStyle w:val="HTMLPreformatted"/>
        <w:shd w:val="clear" w:color="auto" w:fill="F6F8FA"/>
        <w:rPr>
          <w:rStyle w:val="HTMLCode"/>
          <w:rFonts w:ascii="Consolas" w:hAnsi="Consolas"/>
          <w:color w:val="24292E"/>
          <w:bdr w:val="none" w:sz="0" w:space="0" w:color="auto" w:frame="1"/>
        </w:rPr>
      </w:pPr>
    </w:p>
    <w:p w14:paraId="3FE7CCBC" w14:textId="77777777" w:rsidR="000B6FEF" w:rsidRDefault="000B6FEF" w:rsidP="000B6FE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6010C428" w14:textId="77777777" w:rsidR="000B6FEF" w:rsidRDefault="000B6FEF" w:rsidP="001B4850">
      <w:pPr>
        <w:pStyle w:val="HTMLPreformatted"/>
        <w:shd w:val="clear" w:color="auto" w:fill="F6F8FA"/>
        <w:rPr>
          <w:rStyle w:val="HTMLCode"/>
          <w:rFonts w:ascii="Consolas" w:hAnsi="Consolas"/>
          <w:color w:val="24292E"/>
          <w:bdr w:val="none" w:sz="0" w:space="0" w:color="auto" w:frame="1"/>
        </w:rPr>
      </w:pPr>
    </w:p>
    <w:p w14:paraId="12FACAD8" w14:textId="77777777" w:rsidR="00FD0FF3" w:rsidRDefault="00FD0FF3" w:rsidP="001B4850">
      <w:pPr>
        <w:pStyle w:val="HTMLPreformatted"/>
        <w:shd w:val="clear" w:color="auto" w:fill="F6F8FA"/>
        <w:rPr>
          <w:rStyle w:val="HTMLCode"/>
          <w:rFonts w:ascii="Consolas" w:hAnsi="Consolas"/>
          <w:color w:val="24292E"/>
          <w:bdr w:val="none" w:sz="0" w:space="0" w:color="auto" w:frame="1"/>
        </w:rPr>
      </w:pPr>
    </w:p>
    <w:p w14:paraId="5AF1CC15" w14:textId="77777777" w:rsidR="00102E3A" w:rsidRDefault="00102E3A" w:rsidP="003B5C44"/>
    <w:p w14:paraId="0DE6818D" w14:textId="5F04A7CE" w:rsidR="0058641B" w:rsidRDefault="0058641B" w:rsidP="003B5C44">
      <w:r>
        <w:t xml:space="preserve">ES3: </w:t>
      </w:r>
    </w:p>
    <w:p w14:paraId="00E3F2FC"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p>
    <w:p w14:paraId="43ED66A4"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commentRangeStart w:id="705"/>
      <w:proofErr w:type="spellStart"/>
      <w:proofErr w:type="gramStart"/>
      <w:r>
        <w:rPr>
          <w:rStyle w:val="HTMLCode"/>
          <w:rFonts w:ascii="Consolas" w:hAnsi="Consolas"/>
          <w:color w:val="24292E"/>
          <w:bdr w:val="none" w:sz="0" w:space="0" w:color="auto" w:frame="1"/>
        </w:rPr>
        <w:t>synchroniser.whoPlayingWhat</w:t>
      </w:r>
      <w:proofErr w:type="spellEnd"/>
      <w:proofErr w:type="gramEnd"/>
      <w:r>
        <w:rPr>
          <w:rStyle w:val="HTMLCode"/>
          <w:rFonts w:ascii="Consolas" w:hAnsi="Consolas"/>
          <w:color w:val="24292E"/>
          <w:bdr w:val="none" w:sz="0" w:space="0" w:color="auto" w:frame="1"/>
        </w:rPr>
        <w:t>(function (response) {</w:t>
      </w:r>
    </w:p>
    <w:p w14:paraId="05878B28" w14:textId="77777777" w:rsidR="0058641B" w:rsidRDefault="0058641B" w:rsidP="005864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Do something</w:t>
      </w:r>
    </w:p>
    <w:p w14:paraId="32584F38" w14:textId="3BF239D9" w:rsidR="0058641B" w:rsidRDefault="0058641B" w:rsidP="0058641B">
      <w:r>
        <w:rPr>
          <w:rStyle w:val="HTMLCode"/>
          <w:rFonts w:ascii="Consolas" w:hAnsi="Consolas"/>
          <w:color w:val="24292E"/>
          <w:bdr w:val="none" w:sz="0" w:space="0" w:color="auto" w:frame="1"/>
        </w:rPr>
        <w:t>});</w:t>
      </w:r>
      <w:commentRangeEnd w:id="705"/>
      <w:r>
        <w:rPr>
          <w:rStyle w:val="CommentReference"/>
        </w:rPr>
        <w:commentReference w:id="705"/>
      </w:r>
    </w:p>
    <w:p w14:paraId="5A474509" w14:textId="77777777" w:rsidR="000A2C21" w:rsidRDefault="000A2C21" w:rsidP="003B5C44"/>
    <w:p w14:paraId="73680C48" w14:textId="673356B7" w:rsidR="00102E3A" w:rsidRDefault="00102E3A" w:rsidP="00102E3A">
      <w:pPr>
        <w:pStyle w:val="ListParagraph"/>
        <w:numPr>
          <w:ilvl w:val="0"/>
          <w:numId w:val="40"/>
        </w:numPr>
        <w:rPr>
          <w:b/>
        </w:rPr>
      </w:pPr>
      <w:r w:rsidRPr="00BC7D91">
        <w:rPr>
          <w:b/>
        </w:rPr>
        <w:t xml:space="preserve">Find </w:t>
      </w:r>
      <w:r>
        <w:rPr>
          <w:b/>
        </w:rPr>
        <w:t xml:space="preserve">timelines available for sync </w:t>
      </w:r>
      <w:r w:rsidR="0095198E">
        <w:rPr>
          <w:b/>
        </w:rPr>
        <w:t>from a device</w:t>
      </w:r>
    </w:p>
    <w:p w14:paraId="231C8D8E" w14:textId="18554ABE" w:rsidR="001806D2" w:rsidRPr="00102E3A" w:rsidRDefault="001806D2" w:rsidP="00102E3A">
      <w:r>
        <w:t>If we would like to sync our application to a device playing a particular content and the application has no prior knowledge of that device, we need to first</w:t>
      </w:r>
      <w:r w:rsidR="00102E3A">
        <w:t xml:space="preserve"> f</w:t>
      </w:r>
      <w:r w:rsidR="00102E3A" w:rsidRPr="00102E3A">
        <w:t>ind</w:t>
      </w:r>
      <w:r w:rsidR="00102E3A">
        <w:t xml:space="preserve"> </w:t>
      </w:r>
      <w:r>
        <w:t xml:space="preserve">the </w:t>
      </w:r>
      <w:r w:rsidR="00102E3A">
        <w:t>device playing that content.</w:t>
      </w:r>
      <w:r>
        <w:t xml:space="preserve"> The application can then request </w:t>
      </w:r>
      <w:r w:rsidR="003A62BD">
        <w:t xml:space="preserve">the remote device </w:t>
      </w:r>
      <w:r>
        <w:t>for timeline</w:t>
      </w:r>
      <w:r w:rsidR="003A62BD">
        <w:t>s available for synchronisation for that content media item.</w:t>
      </w:r>
      <w:r>
        <w:t xml:space="preserve"> </w:t>
      </w:r>
    </w:p>
    <w:p w14:paraId="437DF0AD" w14:textId="065B6523" w:rsidR="00102E3A" w:rsidRPr="000E17E5" w:rsidRDefault="00102E3A" w:rsidP="00187A55">
      <w:pPr>
        <w:pStyle w:val="HTMLPreformatted"/>
        <w:numPr>
          <w:ilvl w:val="0"/>
          <w:numId w:val="43"/>
        </w:numPr>
        <w:shd w:val="clear" w:color="auto" w:fill="F6F8FA"/>
        <w:rPr>
          <w:rStyle w:val="HTMLCode"/>
          <w:rFonts w:ascii="Consolas" w:hAnsi="Consolas"/>
          <w:color w:val="24292E"/>
          <w:bdr w:val="none" w:sz="0" w:space="0" w:color="auto" w:frame="1"/>
        </w:rPr>
      </w:pPr>
      <w:r w:rsidRPr="000E17E5">
        <w:rPr>
          <w:rStyle w:val="HTMLCode"/>
          <w:rFonts w:ascii="Consolas" w:hAnsi="Consolas"/>
          <w:color w:val="24292E"/>
          <w:bdr w:val="none" w:sz="0" w:space="0" w:color="auto" w:frame="1"/>
        </w:rPr>
        <w:t xml:space="preserve">// get a full or partial </w:t>
      </w:r>
      <w:proofErr w:type="spellStart"/>
      <w:r w:rsidRPr="000E17E5">
        <w:rPr>
          <w:rStyle w:val="HTMLCode"/>
          <w:rFonts w:ascii="Consolas" w:hAnsi="Consolas"/>
          <w:color w:val="24292E"/>
          <w:bdr w:val="none" w:sz="0" w:space="0" w:color="auto" w:frame="1"/>
        </w:rPr>
        <w:t>contentId</w:t>
      </w:r>
      <w:proofErr w:type="spellEnd"/>
      <w:r w:rsidRPr="000E17E5">
        <w:rPr>
          <w:rStyle w:val="HTMLCode"/>
          <w:rFonts w:ascii="Consolas" w:hAnsi="Consolas"/>
          <w:color w:val="24292E"/>
          <w:bdr w:val="none" w:sz="0" w:space="0" w:color="auto" w:frame="1"/>
        </w:rPr>
        <w:t xml:space="preserve"> </w:t>
      </w:r>
    </w:p>
    <w:p w14:paraId="51870299" w14:textId="5B8789C5" w:rsidR="00102E3A" w:rsidRDefault="00102E3A"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find devices that play </w:t>
      </w:r>
      <w:r w:rsidR="00210027">
        <w:rPr>
          <w:rStyle w:val="HTMLCode"/>
          <w:rFonts w:ascii="Consolas" w:hAnsi="Consolas"/>
          <w:color w:val="24292E"/>
          <w:bdr w:val="none" w:sz="0" w:space="0" w:color="auto" w:frame="1"/>
        </w:rPr>
        <w:t>a specific</w:t>
      </w:r>
      <w:r>
        <w:rPr>
          <w:rStyle w:val="HTMLCode"/>
          <w:rFonts w:ascii="Consolas" w:hAnsi="Consolas"/>
          <w:color w:val="24292E"/>
          <w:bdr w:val="none" w:sz="0" w:space="0" w:color="auto" w:frame="1"/>
        </w:rPr>
        <w:t xml:space="preserve"> content...</w:t>
      </w:r>
    </w:p>
    <w:p w14:paraId="6CB2059C" w14:textId="77777777" w:rsidR="00210027" w:rsidRDefault="00210027"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devicesCtPromise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synchroniser.findDevicesPlayingContent</w:t>
      </w:r>
      <w:proofErr w:type="spellEnd"/>
      <w:proofErr w:type="gram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w:t>
      </w:r>
    </w:p>
    <w:p w14:paraId="048E2285" w14:textId="77777777" w:rsidR="00210027" w:rsidRDefault="00210027" w:rsidP="00210027">
      <w:pPr>
        <w:pStyle w:val="HTMLPreformatted"/>
        <w:shd w:val="clear" w:color="auto" w:fill="F6F8FA"/>
        <w:rPr>
          <w:rStyle w:val="HTMLCode"/>
          <w:rFonts w:ascii="Consolas" w:hAnsi="Consolas"/>
          <w:color w:val="24292E"/>
          <w:bdr w:val="none" w:sz="0" w:space="0" w:color="auto" w:frame="1"/>
        </w:rPr>
      </w:pPr>
    </w:p>
    <w:p w14:paraId="5BCEEAB5" w14:textId="77777777" w:rsidR="00210027" w:rsidRDefault="00210027" w:rsidP="008F7EE0">
      <w:pPr>
        <w:pStyle w:val="HTMLPreformatted"/>
        <w:numPr>
          <w:ilvl w:val="0"/>
          <w:numId w:val="43"/>
        </w:numPr>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devicesCtPromise.then</w:t>
      </w:r>
      <w:proofErr w:type="spellEnd"/>
      <w:r>
        <w:rPr>
          <w:rStyle w:val="HTMLCode"/>
          <w:rFonts w:ascii="Consolas" w:hAnsi="Consolas"/>
          <w:color w:val="24292E"/>
          <w:bdr w:val="none" w:sz="0" w:space="0" w:color="auto" w:frame="1"/>
        </w:rPr>
        <w:t>(function(response)</w:t>
      </w:r>
    </w:p>
    <w:p w14:paraId="2C0F09E8" w14:textId="77777777" w:rsidR="00210027" w:rsidRDefault="00210027"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670BFFD0" w14:textId="37CD38CA" w:rsidR="00600C72" w:rsidRDefault="00600C72"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JSON.parse</w:t>
      </w:r>
      <w:proofErr w:type="spellEnd"/>
      <w:r>
        <w:rPr>
          <w:rStyle w:val="HTMLCode"/>
          <w:rFonts w:ascii="Consolas" w:hAnsi="Consolas"/>
          <w:color w:val="24292E"/>
          <w:bdr w:val="none" w:sz="0" w:space="0" w:color="auto" w:frame="1"/>
        </w:rPr>
        <w:t>(response);</w:t>
      </w:r>
    </w:p>
    <w:p w14:paraId="57087280" w14:textId="77777777" w:rsidR="00600C72" w:rsidRDefault="00600C72" w:rsidP="008F7EE0">
      <w:pPr>
        <w:pStyle w:val="HTMLPreformatted"/>
        <w:numPr>
          <w:ilvl w:val="0"/>
          <w:numId w:val="43"/>
        </w:numPr>
        <w:shd w:val="clear" w:color="auto" w:fill="F6F8FA"/>
        <w:rPr>
          <w:rStyle w:val="HTMLCode"/>
          <w:rFonts w:ascii="Consolas" w:hAnsi="Consolas"/>
          <w:color w:val="24292E"/>
          <w:bdr w:val="none" w:sz="0" w:space="0" w:color="auto" w:frame="1"/>
        </w:rPr>
      </w:pPr>
    </w:p>
    <w:p w14:paraId="3F2D611A" w14:textId="504652BA" w:rsidR="00210027" w:rsidRDefault="00600C72"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210027">
        <w:rPr>
          <w:rStyle w:val="HTMLCode"/>
          <w:rFonts w:ascii="Consolas" w:hAnsi="Consolas"/>
          <w:color w:val="24292E"/>
          <w:bdr w:val="none" w:sz="0" w:space="0" w:color="auto" w:frame="1"/>
        </w:rPr>
        <w:t>// select a device of interest</w:t>
      </w:r>
    </w:p>
    <w:p w14:paraId="4AF304AD" w14:textId="46AF5B17" w:rsidR="00210027" w:rsidRDefault="00600C72"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sidR="00210027">
        <w:rPr>
          <w:rStyle w:val="HTMLCode"/>
          <w:rFonts w:ascii="Consolas" w:hAnsi="Consolas"/>
          <w:color w:val="24292E"/>
          <w:bdr w:val="none" w:sz="0" w:space="0" w:color="auto" w:frame="1"/>
        </w:rPr>
        <w:t>var</w:t>
      </w:r>
      <w:proofErr w:type="spellEnd"/>
      <w:r w:rsidR="00210027">
        <w:rPr>
          <w:rStyle w:val="HTMLCode"/>
          <w:rFonts w:ascii="Consolas" w:hAnsi="Consolas"/>
          <w:color w:val="24292E"/>
          <w:bdr w:val="none" w:sz="0" w:space="0" w:color="auto" w:frame="1"/>
        </w:rPr>
        <w:t xml:space="preserve"> </w:t>
      </w:r>
      <w:proofErr w:type="spellStart"/>
      <w:r w:rsidR="00210027">
        <w:rPr>
          <w:rStyle w:val="HTMLCode"/>
          <w:rFonts w:ascii="Consolas" w:hAnsi="Consolas"/>
          <w:color w:val="24292E"/>
          <w:bdr w:val="none" w:sz="0" w:space="0" w:color="auto" w:frame="1"/>
        </w:rPr>
        <w:t>deviceAddress</w:t>
      </w:r>
      <w:proofErr w:type="spellEnd"/>
      <w:r w:rsidR="00210027">
        <w:rPr>
          <w:rStyle w:val="HTMLCode"/>
          <w:rFonts w:ascii="Consolas" w:hAnsi="Consolas"/>
          <w:color w:val="24292E"/>
          <w:bdr w:val="none" w:sz="0" w:space="0" w:color="auto" w:frame="1"/>
        </w:rPr>
        <w:t xml:space="preserve"> = </w:t>
      </w:r>
      <w:proofErr w:type="spellStart"/>
      <w:r w:rsidR="00210027">
        <w:rPr>
          <w:rStyle w:val="HTMLCode"/>
          <w:rFonts w:ascii="Consolas" w:hAnsi="Consolas"/>
          <w:color w:val="24292E"/>
          <w:bdr w:val="none" w:sz="0" w:space="0" w:color="auto" w:frame="1"/>
        </w:rPr>
        <w:t>deviceAddressList</w:t>
      </w:r>
      <w:proofErr w:type="spellEnd"/>
      <w:r w:rsidR="00210027">
        <w:rPr>
          <w:rStyle w:val="HTMLCode"/>
          <w:rFonts w:ascii="Consolas" w:hAnsi="Consolas"/>
          <w:color w:val="24292E"/>
          <w:bdr w:val="none" w:sz="0" w:space="0" w:color="auto" w:frame="1"/>
        </w:rPr>
        <w:t>[</w:t>
      </w:r>
      <w:proofErr w:type="spellStart"/>
      <w:r w:rsidR="00210027">
        <w:rPr>
          <w:rStyle w:val="HTMLCode"/>
          <w:rFonts w:ascii="Consolas" w:hAnsi="Consolas"/>
          <w:color w:val="24292E"/>
          <w:bdr w:val="none" w:sz="0" w:space="0" w:color="auto" w:frame="1"/>
        </w:rPr>
        <w:t>an_index_value</w:t>
      </w:r>
      <w:proofErr w:type="spellEnd"/>
      <w:r w:rsidR="00210027">
        <w:rPr>
          <w:rStyle w:val="HTMLCode"/>
          <w:rFonts w:ascii="Consolas" w:hAnsi="Consolas"/>
          <w:color w:val="24292E"/>
          <w:bdr w:val="none" w:sz="0" w:space="0" w:color="auto" w:frame="1"/>
        </w:rPr>
        <w:t>];</w:t>
      </w:r>
    </w:p>
    <w:p w14:paraId="57FBCF30" w14:textId="1DFE486E" w:rsidR="00210027" w:rsidRDefault="00210027" w:rsidP="00210027">
      <w:pPr>
        <w:pStyle w:val="HTMLPreformatted"/>
        <w:shd w:val="clear" w:color="auto" w:fill="F6F8FA"/>
        <w:rPr>
          <w:rStyle w:val="HTMLCode"/>
          <w:rFonts w:ascii="Consolas" w:hAnsi="Consolas"/>
          <w:color w:val="24292E"/>
          <w:bdr w:val="none" w:sz="0" w:space="0" w:color="auto" w:frame="1"/>
        </w:rPr>
      </w:pPr>
    </w:p>
    <w:p w14:paraId="6C3DEC81" w14:textId="34E08D73" w:rsidR="00210027" w:rsidRDefault="00600C72"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210027">
        <w:rPr>
          <w:rStyle w:val="HTMLCode"/>
          <w:rFonts w:ascii="Consolas" w:hAnsi="Consolas"/>
          <w:color w:val="24292E"/>
          <w:bdr w:val="none" w:sz="0" w:space="0" w:color="auto" w:frame="1"/>
        </w:rPr>
        <w:t xml:space="preserve">return </w:t>
      </w:r>
      <w:proofErr w:type="spellStart"/>
      <w:proofErr w:type="gramStart"/>
      <w:r w:rsidR="00717939">
        <w:rPr>
          <w:rStyle w:val="HTMLCode"/>
          <w:rFonts w:ascii="Consolas" w:hAnsi="Consolas"/>
          <w:color w:val="24292E"/>
          <w:bdr w:val="none" w:sz="0" w:space="0" w:color="auto" w:frame="1"/>
        </w:rPr>
        <w:t>synchroniser.getDeviceAvailableTimelines</w:t>
      </w:r>
      <w:proofErr w:type="spellEnd"/>
      <w:proofErr w:type="gramEnd"/>
      <w:r w:rsidR="00717939">
        <w:rPr>
          <w:rStyle w:val="HTMLCode"/>
          <w:rFonts w:ascii="Consolas" w:hAnsi="Consolas"/>
          <w:color w:val="24292E"/>
          <w:bdr w:val="none" w:sz="0" w:space="0" w:color="auto" w:frame="1"/>
        </w:rPr>
        <w:t>(</w:t>
      </w:r>
      <w:proofErr w:type="spellStart"/>
      <w:r w:rsidR="00717939">
        <w:rPr>
          <w:rStyle w:val="HTMLCode"/>
          <w:rFonts w:ascii="Consolas" w:hAnsi="Consolas"/>
          <w:color w:val="24292E"/>
          <w:bdr w:val="none" w:sz="0" w:space="0" w:color="auto" w:frame="1"/>
        </w:rPr>
        <w:t>deviceAddress</w:t>
      </w:r>
      <w:proofErr w:type="spellEnd"/>
      <w:r w:rsidR="00717939">
        <w:rPr>
          <w:rStyle w:val="HTMLCode"/>
          <w:rFonts w:ascii="Consolas" w:hAnsi="Consolas"/>
          <w:color w:val="24292E"/>
          <w:bdr w:val="none" w:sz="0" w:space="0" w:color="auto" w:frame="1"/>
        </w:rPr>
        <w:t xml:space="preserve">, </w:t>
      </w:r>
      <w:proofErr w:type="spellStart"/>
      <w:r w:rsidR="00717939">
        <w:rPr>
          <w:rStyle w:val="HTMLCode"/>
          <w:rFonts w:ascii="Consolas" w:hAnsi="Consolas"/>
          <w:color w:val="24292E"/>
          <w:bdr w:val="none" w:sz="0" w:space="0" w:color="auto" w:frame="1"/>
        </w:rPr>
        <w:t>contentId</w:t>
      </w:r>
      <w:proofErr w:type="spellEnd"/>
      <w:r w:rsidR="00717939">
        <w:rPr>
          <w:rStyle w:val="HTMLCode"/>
          <w:rFonts w:ascii="Consolas" w:hAnsi="Consolas"/>
          <w:color w:val="24292E"/>
          <w:bdr w:val="none" w:sz="0" w:space="0" w:color="auto" w:frame="1"/>
        </w:rPr>
        <w:t>)</w:t>
      </w:r>
      <w:r w:rsidR="00210027">
        <w:rPr>
          <w:rStyle w:val="HTMLCode"/>
          <w:rFonts w:ascii="Consolas" w:hAnsi="Consolas"/>
          <w:color w:val="24292E"/>
          <w:bdr w:val="none" w:sz="0" w:space="0" w:color="auto" w:frame="1"/>
        </w:rPr>
        <w:t>;</w:t>
      </w:r>
    </w:p>
    <w:p w14:paraId="63BA8E13" w14:textId="498C3EAF" w:rsidR="00210027" w:rsidRDefault="00210027"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roofErr w:type="gramStart"/>
      <w:r>
        <w:rPr>
          <w:rStyle w:val="HTMLCode"/>
          <w:rFonts w:ascii="Consolas" w:hAnsi="Consolas"/>
          <w:color w:val="24292E"/>
          <w:bdr w:val="none" w:sz="0" w:space="0" w:color="auto" w:frame="1"/>
        </w:rPr>
        <w:t>).then</w:t>
      </w:r>
      <w:proofErr w:type="gramEnd"/>
      <w:r>
        <w:rPr>
          <w:rStyle w:val="HTMLCode"/>
          <w:rFonts w:ascii="Consolas" w:hAnsi="Consolas"/>
          <w:color w:val="24292E"/>
          <w:bdr w:val="none" w:sz="0" w:space="0" w:color="auto" w:frame="1"/>
        </w:rPr>
        <w:t>(function(</w:t>
      </w:r>
      <w:r w:rsidR="000E17E5">
        <w:rPr>
          <w:rStyle w:val="HTMLCode"/>
          <w:rFonts w:ascii="Consolas" w:hAnsi="Consolas"/>
          <w:color w:val="24292E"/>
          <w:bdr w:val="none" w:sz="0" w:space="0" w:color="auto" w:frame="1"/>
        </w:rPr>
        <w:t>timelines</w:t>
      </w:r>
      <w:r>
        <w:rPr>
          <w:rStyle w:val="HTMLCode"/>
          <w:rFonts w:ascii="Consolas" w:hAnsi="Consolas"/>
          <w:color w:val="24292E"/>
          <w:bdr w:val="none" w:sz="0" w:space="0" w:color="auto" w:frame="1"/>
        </w:rPr>
        <w:t>)</w:t>
      </w:r>
    </w:p>
    <w:p w14:paraId="3F89E7D5" w14:textId="77777777" w:rsidR="00210027" w:rsidRDefault="00210027"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2672CB77" w14:textId="4E655BCD" w:rsidR="00717939" w:rsidRDefault="00600C72"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0E17E5">
        <w:rPr>
          <w:rStyle w:val="HTMLCode"/>
          <w:rFonts w:ascii="Consolas" w:hAnsi="Consolas"/>
          <w:color w:val="24292E"/>
          <w:bdr w:val="none" w:sz="0" w:space="0" w:color="auto" w:frame="1"/>
        </w:rPr>
        <w:t>// do something</w:t>
      </w:r>
    </w:p>
    <w:p w14:paraId="3E6EE17B" w14:textId="1CF46861" w:rsidR="00210027" w:rsidRDefault="00717939" w:rsidP="008F7EE0">
      <w:pPr>
        <w:pStyle w:val="HTMLPreformatted"/>
        <w:numPr>
          <w:ilvl w:val="0"/>
          <w:numId w:val="43"/>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r w:rsidR="00210027">
        <w:rPr>
          <w:rStyle w:val="HTMLCode"/>
          <w:rFonts w:ascii="Consolas" w:hAnsi="Consolas"/>
          <w:color w:val="24292E"/>
          <w:bdr w:val="none" w:sz="0" w:space="0" w:color="auto" w:frame="1"/>
        </w:rPr>
        <w:t>);</w:t>
      </w:r>
    </w:p>
    <w:p w14:paraId="34F2E15E" w14:textId="77777777" w:rsidR="00210027" w:rsidRDefault="00210027" w:rsidP="00102E3A">
      <w:pPr>
        <w:pStyle w:val="HTMLPreformatted"/>
        <w:shd w:val="clear" w:color="auto" w:fill="F6F8FA"/>
        <w:rPr>
          <w:rStyle w:val="HTMLCode"/>
          <w:rFonts w:ascii="Consolas" w:hAnsi="Consolas"/>
          <w:color w:val="24292E"/>
          <w:bdr w:val="none" w:sz="0" w:space="0" w:color="auto" w:frame="1"/>
        </w:rPr>
      </w:pPr>
    </w:p>
    <w:p w14:paraId="39C7347D" w14:textId="77777777" w:rsidR="00102E3A" w:rsidRDefault="00102E3A" w:rsidP="00102E3A">
      <w:pPr>
        <w:rPr>
          <w:b/>
        </w:rPr>
      </w:pPr>
    </w:p>
    <w:p w14:paraId="3DA3729B" w14:textId="0EA4A886" w:rsidR="00806A70" w:rsidRDefault="00806A70" w:rsidP="00102E3A">
      <w:r>
        <w:t xml:space="preserve">On </w:t>
      </w:r>
      <w:r w:rsidRPr="00D768EC">
        <w:rPr>
          <w:b/>
        </w:rPr>
        <w:t>line 13</w:t>
      </w:r>
      <w:r>
        <w:t>, the timelines variable is assigned a list of Timeline objects, each representing a distinct timelin</w:t>
      </w:r>
      <w:r w:rsidR="00D768EC">
        <w:t xml:space="preserve">e exported by the particular device. The Timeline class only contains static descriptive information about the timeline queried. For example, it contains a unique identifier for the timeline it represents (in the </w:t>
      </w:r>
      <w:proofErr w:type="spellStart"/>
      <w:r w:rsidR="00D768EC" w:rsidRPr="0095198E">
        <w:rPr>
          <w:rFonts w:ascii="Consolas" w:hAnsi="Consolas"/>
          <w:sz w:val="21"/>
        </w:rPr>
        <w:t>timelineURN</w:t>
      </w:r>
      <w:proofErr w:type="spellEnd"/>
      <w:r w:rsidR="00D768EC" w:rsidRPr="0095198E">
        <w:rPr>
          <w:sz w:val="21"/>
        </w:rPr>
        <w:t xml:space="preserve"> </w:t>
      </w:r>
      <w:r w:rsidR="00D768EC">
        <w:t xml:space="preserve">property). It contains a method to obtain a shadow (synchronised clock object) of the remote timeline (see </w:t>
      </w:r>
      <w:r w:rsidR="00D768EC" w:rsidRPr="00D768EC">
        <w:rPr>
          <w:b/>
        </w:rPr>
        <w:t>step 9</w:t>
      </w:r>
      <w:r w:rsidR="00D768EC">
        <w:t xml:space="preserve">). </w:t>
      </w:r>
    </w:p>
    <w:p w14:paraId="41DBB23C" w14:textId="083A944F" w:rsidR="00D768EC" w:rsidRPr="000E17E5" w:rsidRDefault="000E17E5" w:rsidP="00102E3A">
      <w:pPr>
        <w:rPr>
          <w:b/>
        </w:rPr>
      </w:pPr>
      <w:r w:rsidRPr="000E17E5">
        <w:rPr>
          <w:b/>
        </w:rPr>
        <w:t>ES3:</w:t>
      </w:r>
    </w:p>
    <w:p w14:paraId="451C377E" w14:textId="77777777" w:rsidR="000E17E5" w:rsidRPr="002F420B"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commentRangeStart w:id="706"/>
      <w:r>
        <w:rPr>
          <w:rStyle w:val="HTMLCode"/>
          <w:rFonts w:ascii="Consolas" w:hAnsi="Consolas"/>
          <w:color w:val="24292E"/>
          <w:bdr w:val="none" w:sz="0" w:space="0" w:color="auto" w:frame="1"/>
        </w:rPr>
        <w:lastRenderedPageBreak/>
        <w:t xml:space="preserve">// get a full or partial </w:t>
      </w:r>
      <w:proofErr w:type="spellStart"/>
      <w:r>
        <w:rPr>
          <w:rStyle w:val="HTMLCode"/>
          <w:rFonts w:ascii="Consolas" w:hAnsi="Consolas"/>
          <w:color w:val="24292E"/>
          <w:bdr w:val="none" w:sz="0" w:space="0" w:color="auto" w:frame="1"/>
        </w:rPr>
        <w:t>contentId</w:t>
      </w:r>
      <w:proofErr w:type="spellEnd"/>
      <w:r>
        <w:rPr>
          <w:rStyle w:val="HTMLCode"/>
          <w:rFonts w:ascii="Consolas" w:hAnsi="Consolas"/>
          <w:color w:val="24292E"/>
          <w:bdr w:val="none" w:sz="0" w:space="0" w:color="auto" w:frame="1"/>
        </w:rPr>
        <w:t xml:space="preserve"> </w:t>
      </w:r>
    </w:p>
    <w:p w14:paraId="6689B782"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 find devices that play a specific content...</w:t>
      </w:r>
    </w:p>
    <w:p w14:paraId="4C51F528"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synchroniser.findDevicesPlayingContent</w:t>
      </w:r>
      <w:proofErr w:type="spellEnd"/>
      <w:proofErr w:type="gram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w:t>
      </w:r>
    </w:p>
    <w:p w14:paraId="7F36CDD4"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p>
    <w:p w14:paraId="74833719"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On devices list received</w:t>
      </w:r>
    </w:p>
    <w:p w14:paraId="68E5A84D"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sidRPr="001D6F47">
        <w:rPr>
          <w:rStyle w:val="HTMLCode"/>
          <w:rFonts w:ascii="Consolas" w:hAnsi="Consolas"/>
          <w:color w:val="24292E"/>
          <w:bdr w:val="none" w:sz="0" w:space="0" w:color="auto" w:frame="1"/>
        </w:rPr>
        <w:t xml:space="preserve">    function (</w:t>
      </w:r>
      <w:proofErr w:type="spellStart"/>
      <w:r w:rsidRPr="001D6F47">
        <w:rPr>
          <w:rStyle w:val="HTMLCode"/>
          <w:rFonts w:ascii="Consolas" w:hAnsi="Consolas"/>
          <w:color w:val="24292E"/>
          <w:bdr w:val="none" w:sz="0" w:space="0" w:color="auto" w:frame="1"/>
        </w:rPr>
        <w:t>deviceAddressList</w:t>
      </w:r>
      <w:proofErr w:type="spellEnd"/>
      <w:r w:rsidRPr="001D6F47">
        <w:rPr>
          <w:rStyle w:val="HTMLCode"/>
          <w:rFonts w:ascii="Consolas" w:hAnsi="Consolas"/>
          <w:color w:val="24292E"/>
          <w:bdr w:val="none" w:sz="0" w:space="0" w:color="auto" w:frame="1"/>
        </w:rPr>
        <w:t>) {</w:t>
      </w:r>
    </w:p>
    <w:p w14:paraId="4D76734E"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select a device of interest</w:t>
      </w:r>
    </w:p>
    <w:p w14:paraId="54324F4D" w14:textId="77777777" w:rsidR="000E17E5" w:rsidRPr="002F420B"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an_index_value</w:t>
      </w:r>
      <w:proofErr w:type="spellEnd"/>
      <w:r>
        <w:rPr>
          <w:rStyle w:val="HTMLCode"/>
          <w:rFonts w:ascii="Consolas" w:hAnsi="Consolas"/>
          <w:color w:val="24292E"/>
          <w:bdr w:val="none" w:sz="0" w:space="0" w:color="auto" w:frame="1"/>
        </w:rPr>
        <w:t>];</w:t>
      </w:r>
    </w:p>
    <w:p w14:paraId="29192041"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return </w:t>
      </w:r>
      <w:proofErr w:type="spellStart"/>
      <w:proofErr w:type="gramStart"/>
      <w:r>
        <w:rPr>
          <w:rStyle w:val="HTMLCode"/>
          <w:rFonts w:ascii="Consolas" w:hAnsi="Consolas"/>
          <w:color w:val="24292E"/>
          <w:bdr w:val="none" w:sz="0" w:space="0" w:color="auto" w:frame="1"/>
        </w:rPr>
        <w:t>synchroniser.getDeviceAvailableTimelines</w:t>
      </w:r>
      <w:proofErr w:type="spellEnd"/>
      <w:proofErr w:type="gram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deviceAddress</w:t>
      </w:r>
      <w:proofErr w:type="spellEnd"/>
      <w:r>
        <w:rPr>
          <w:rStyle w:val="HTMLCode"/>
          <w:rFonts w:ascii="Consolas" w:hAnsi="Consolas"/>
          <w:color w:val="24292E"/>
          <w:bdr w:val="none" w:sz="0" w:space="0" w:color="auto" w:frame="1"/>
        </w:rPr>
        <w:t>,</w:t>
      </w:r>
    </w:p>
    <w:p w14:paraId="43F72AF0"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contentId</w:t>
      </w:r>
      <w:proofErr w:type="spellEnd"/>
      <w:r>
        <w:rPr>
          <w:rStyle w:val="HTMLCode"/>
          <w:rFonts w:ascii="Consolas" w:hAnsi="Consolas"/>
          <w:color w:val="24292E"/>
          <w:bdr w:val="none" w:sz="0" w:space="0" w:color="auto" w:frame="1"/>
        </w:rPr>
        <w:t>);</w:t>
      </w:r>
    </w:p>
    <w:p w14:paraId="7C372468"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6A7CA735"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p>
    <w:p w14:paraId="4B279F27"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On timelines received</w:t>
      </w:r>
    </w:p>
    <w:p w14:paraId="4A118185"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function (timelines) {</w:t>
      </w:r>
    </w:p>
    <w:p w14:paraId="1CA2A9CE"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do something …</w:t>
      </w:r>
    </w:p>
    <w:p w14:paraId="2758F930" w14:textId="77777777" w:rsidR="000E17E5"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1B5C6681" w14:textId="77777777" w:rsidR="000E17E5" w:rsidRPr="002F420B" w:rsidRDefault="000E17E5" w:rsidP="000E17E5">
      <w:pPr>
        <w:pStyle w:val="HTMLPreformatted"/>
        <w:numPr>
          <w:ilvl w:val="0"/>
          <w:numId w:val="46"/>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commentRangeEnd w:id="706"/>
      <w:r>
        <w:rPr>
          <w:rStyle w:val="CommentReference"/>
          <w:rFonts w:asciiTheme="minorHAnsi" w:hAnsiTheme="minorHAnsi" w:cstheme="minorBidi"/>
          <w:lang w:eastAsia="en-US"/>
        </w:rPr>
        <w:commentReference w:id="706"/>
      </w:r>
    </w:p>
    <w:p w14:paraId="54D4F151" w14:textId="77777777" w:rsidR="000E17E5" w:rsidRPr="00806A70" w:rsidRDefault="000E17E5" w:rsidP="00102E3A"/>
    <w:p w14:paraId="6FD441F9" w14:textId="1074C168" w:rsidR="00506B07" w:rsidRDefault="008F7EE0" w:rsidP="00102E3A">
      <w:r w:rsidRPr="008F7EE0">
        <w:t>Alternatively,</w:t>
      </w:r>
      <w:r>
        <w:t xml:space="preserve"> if the application wants to synchronise to a particular type of timeline (e.g. </w:t>
      </w:r>
      <w:r w:rsidR="00506B07">
        <w:t>an “experience timeline”</w:t>
      </w:r>
      <w:r w:rsidR="005142B9">
        <w:t xml:space="preserve"> run by another device or a service)</w:t>
      </w:r>
      <w:r w:rsidR="00506B07">
        <w:t>, then it can also find available timelines by type:</w:t>
      </w:r>
    </w:p>
    <w:p w14:paraId="43837091" w14:textId="259F537D" w:rsidR="00C4663F" w:rsidRDefault="00C4663F" w:rsidP="00C4663F">
      <w:pPr>
        <w:pStyle w:val="HTMLPreformatted"/>
        <w:numPr>
          <w:ilvl w:val="0"/>
          <w:numId w:val="44"/>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sidR="005142B9">
        <w:rPr>
          <w:rStyle w:val="HTMLCode"/>
          <w:rFonts w:ascii="Consolas" w:hAnsi="Consolas"/>
          <w:color w:val="24292E"/>
          <w:bdr w:val="none" w:sz="0" w:space="0" w:color="auto" w:frame="1"/>
        </w:rPr>
        <w:t>timelines</w:t>
      </w:r>
      <w:r>
        <w:rPr>
          <w:rStyle w:val="HTMLCode"/>
          <w:rFonts w:ascii="Consolas" w:hAnsi="Consolas"/>
          <w:color w:val="24292E"/>
          <w:bdr w:val="none" w:sz="0" w:space="0" w:color="auto" w:frame="1"/>
        </w:rPr>
        <w:t>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w:t>
      </w:r>
      <w:r w:rsidR="005142B9" w:rsidRPr="005142B9">
        <w:rPr>
          <w:rFonts w:ascii="Consolas" w:hAnsi="Consolas"/>
          <w:color w:val="24292E"/>
          <w:bdr w:val="none" w:sz="0" w:space="0" w:color="auto" w:frame="1"/>
        </w:rPr>
        <w:t>getDeviceAvailableTimelinesByType</w:t>
      </w:r>
      <w:proofErr w:type="spellEnd"/>
      <w:proofErr w:type="gramEnd"/>
      <w:r w:rsidR="005142B9" w:rsidRPr="005142B9">
        <w:rPr>
          <w:rFonts w:ascii="Consolas" w:hAnsi="Consolas"/>
          <w:color w:val="24292E"/>
          <w:bdr w:val="none" w:sz="0" w:space="0" w:color="auto" w:frame="1"/>
        </w:rPr>
        <w:t xml:space="preserve"> </w:t>
      </w:r>
      <w:r>
        <w:rPr>
          <w:rStyle w:val="HTMLCode"/>
          <w:rFonts w:ascii="Consolas" w:hAnsi="Consolas"/>
          <w:color w:val="24292E"/>
          <w:bdr w:val="none" w:sz="0" w:space="0" w:color="auto" w:frame="1"/>
        </w:rPr>
        <w:t>(</w:t>
      </w:r>
      <w:r w:rsidR="00600C72">
        <w:rPr>
          <w:rStyle w:val="HTMLCode"/>
          <w:rFonts w:ascii="Consolas" w:hAnsi="Consolas"/>
          <w:color w:val="24292E"/>
          <w:bdr w:val="none" w:sz="0" w:space="0" w:color="auto" w:frame="1"/>
        </w:rPr>
        <w:t>“john_iphone”,</w:t>
      </w:r>
      <w:r w:rsidR="005142B9">
        <w:rPr>
          <w:rStyle w:val="HTMLCode"/>
          <w:rFonts w:ascii="Consolas" w:hAnsi="Consolas"/>
          <w:color w:val="24292E"/>
          <w:bdr w:val="none" w:sz="0" w:space="0" w:color="auto" w:frame="1"/>
        </w:rPr>
        <w:t>“urn:2immerse:experience:1000”</w:t>
      </w:r>
      <w:r>
        <w:rPr>
          <w:rStyle w:val="HTMLCode"/>
          <w:rFonts w:ascii="Consolas" w:hAnsi="Consolas"/>
          <w:color w:val="24292E"/>
          <w:bdr w:val="none" w:sz="0" w:space="0" w:color="auto" w:frame="1"/>
        </w:rPr>
        <w:t>);</w:t>
      </w:r>
    </w:p>
    <w:p w14:paraId="248253A7" w14:textId="77777777" w:rsidR="00C4663F" w:rsidRDefault="00C4663F" w:rsidP="00C4663F">
      <w:pPr>
        <w:pStyle w:val="HTMLPreformatted"/>
        <w:shd w:val="clear" w:color="auto" w:fill="F6F8FA"/>
        <w:rPr>
          <w:rStyle w:val="HTMLCode"/>
          <w:rFonts w:ascii="Consolas" w:hAnsi="Consolas"/>
          <w:color w:val="24292E"/>
          <w:bdr w:val="none" w:sz="0" w:space="0" w:color="auto" w:frame="1"/>
        </w:rPr>
      </w:pPr>
    </w:p>
    <w:p w14:paraId="36CFF381" w14:textId="3AFCED79" w:rsidR="00C4663F" w:rsidRDefault="00600C72" w:rsidP="00C4663F">
      <w:pPr>
        <w:pStyle w:val="HTMLPreformatted"/>
        <w:numPr>
          <w:ilvl w:val="0"/>
          <w:numId w:val="44"/>
        </w:numPr>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timelinesPromise</w:t>
      </w:r>
      <w:r w:rsidR="00C4663F">
        <w:rPr>
          <w:rStyle w:val="HTMLCode"/>
          <w:rFonts w:ascii="Consolas" w:hAnsi="Consolas"/>
          <w:color w:val="24292E"/>
          <w:bdr w:val="none" w:sz="0" w:space="0" w:color="auto" w:frame="1"/>
        </w:rPr>
        <w:t>.then</w:t>
      </w:r>
      <w:proofErr w:type="spellEnd"/>
      <w:r w:rsidR="00C4663F">
        <w:rPr>
          <w:rStyle w:val="HTMLCode"/>
          <w:rFonts w:ascii="Consolas" w:hAnsi="Consolas"/>
          <w:color w:val="24292E"/>
          <w:bdr w:val="none" w:sz="0" w:space="0" w:color="auto" w:frame="1"/>
        </w:rPr>
        <w:t>(function(</w:t>
      </w:r>
      <w:r w:rsidR="000E17E5">
        <w:rPr>
          <w:rStyle w:val="HTMLCode"/>
          <w:rFonts w:ascii="Consolas" w:hAnsi="Consolas"/>
          <w:color w:val="24292E"/>
          <w:bdr w:val="none" w:sz="0" w:space="0" w:color="auto" w:frame="1"/>
        </w:rPr>
        <w:t>timelines</w:t>
      </w:r>
      <w:r w:rsidR="00C4663F">
        <w:rPr>
          <w:rStyle w:val="HTMLCode"/>
          <w:rFonts w:ascii="Consolas" w:hAnsi="Consolas"/>
          <w:color w:val="24292E"/>
          <w:bdr w:val="none" w:sz="0" w:space="0" w:color="auto" w:frame="1"/>
        </w:rPr>
        <w:t>)</w:t>
      </w:r>
    </w:p>
    <w:p w14:paraId="62BD5A6D" w14:textId="77777777" w:rsidR="00C4663F" w:rsidRDefault="00C4663F" w:rsidP="00C4663F">
      <w:pPr>
        <w:pStyle w:val="HTMLPreformatted"/>
        <w:numPr>
          <w:ilvl w:val="0"/>
          <w:numId w:val="44"/>
        </w:numP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0AAF1E50" w14:textId="6C63319C" w:rsidR="00C4663F" w:rsidRDefault="00600C72" w:rsidP="00C466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0E17E5">
        <w:rPr>
          <w:rStyle w:val="HTMLCode"/>
          <w:rFonts w:ascii="Consolas" w:hAnsi="Consolas"/>
          <w:color w:val="24292E"/>
          <w:bdr w:val="none" w:sz="0" w:space="0" w:color="auto" w:frame="1"/>
        </w:rPr>
        <w:t>// do something</w:t>
      </w:r>
    </w:p>
    <w:p w14:paraId="565190EC" w14:textId="4EF978B3" w:rsidR="00C4663F" w:rsidRPr="00600C72" w:rsidRDefault="00C4663F" w:rsidP="00004FA3">
      <w:pPr>
        <w:pStyle w:val="HTMLPreformatted"/>
        <w:numPr>
          <w:ilvl w:val="0"/>
          <w:numId w:val="44"/>
        </w:numPr>
        <w:shd w:val="clear" w:color="auto" w:fill="F6F8FA"/>
        <w:rPr>
          <w:rStyle w:val="HTMLCode"/>
          <w:rFonts w:ascii="Consolas" w:hAnsi="Consolas"/>
          <w:color w:val="24292E"/>
          <w:bdr w:val="none" w:sz="0" w:space="0" w:color="auto" w:frame="1"/>
        </w:rPr>
      </w:pPr>
      <w:r w:rsidRPr="00600C72">
        <w:rPr>
          <w:rStyle w:val="HTMLCode"/>
          <w:rFonts w:ascii="Consolas" w:hAnsi="Consolas"/>
          <w:color w:val="24292E"/>
          <w:bdr w:val="none" w:sz="0" w:space="0" w:color="auto" w:frame="1"/>
        </w:rPr>
        <w:t>});</w:t>
      </w:r>
    </w:p>
    <w:p w14:paraId="1C146FBC" w14:textId="3CF3D66F" w:rsidR="008F7EE0" w:rsidRPr="008F7EE0" w:rsidRDefault="008F7EE0" w:rsidP="00102E3A"/>
    <w:p w14:paraId="4F893C44" w14:textId="77777777" w:rsidR="0095198E" w:rsidRDefault="0095198E" w:rsidP="003B5C44">
      <w:r>
        <w:t xml:space="preserve">The query results, if successful, will consists of a list of Timeline objects, each containing a unique identifier for that timeline (in the </w:t>
      </w:r>
      <w:proofErr w:type="spellStart"/>
      <w:r w:rsidRPr="0095198E">
        <w:rPr>
          <w:rFonts w:ascii="Consolas" w:hAnsi="Consolas"/>
          <w:sz w:val="21"/>
        </w:rPr>
        <w:t>timelineURN</w:t>
      </w:r>
      <w:proofErr w:type="spellEnd"/>
      <w:r w:rsidRPr="0095198E">
        <w:rPr>
          <w:sz w:val="21"/>
        </w:rPr>
        <w:t xml:space="preserve"> </w:t>
      </w:r>
      <w:r>
        <w:t>property).</w:t>
      </w:r>
    </w:p>
    <w:p w14:paraId="092F3745" w14:textId="5ED9DE55" w:rsidR="00102E3A" w:rsidRDefault="0095198E" w:rsidP="003B5C44">
      <w:r>
        <w:t xml:space="preserve"> </w:t>
      </w:r>
    </w:p>
    <w:p w14:paraId="05B5E18F" w14:textId="7A62AFFD" w:rsidR="0095198E" w:rsidRDefault="0095198E" w:rsidP="0095198E">
      <w:pPr>
        <w:pStyle w:val="ListParagraph"/>
        <w:numPr>
          <w:ilvl w:val="0"/>
          <w:numId w:val="40"/>
        </w:numPr>
        <w:rPr>
          <w:b/>
        </w:rPr>
      </w:pPr>
      <w:r>
        <w:rPr>
          <w:b/>
        </w:rPr>
        <w:t>Or, f</w:t>
      </w:r>
      <w:r w:rsidRPr="00BC7D91">
        <w:rPr>
          <w:b/>
        </w:rPr>
        <w:t xml:space="preserve">ind </w:t>
      </w:r>
      <w:r>
        <w:rPr>
          <w:b/>
        </w:rPr>
        <w:t xml:space="preserve">timelines available for sync in the whole session </w:t>
      </w:r>
    </w:p>
    <w:p w14:paraId="6CD8E739" w14:textId="0668B764" w:rsidR="004C6427" w:rsidRDefault="00DE7C45" w:rsidP="003B5C44">
      <w:r>
        <w:t xml:space="preserve">It is possible to </w:t>
      </w:r>
      <w:r w:rsidR="004A4DA6">
        <w:t>perform a session-wide search for</w:t>
      </w:r>
      <w:r>
        <w:t xml:space="preserve"> </w:t>
      </w:r>
      <w:r w:rsidR="004A4DA6">
        <w:t xml:space="preserve">timelines available for sync by </w:t>
      </w:r>
      <w:proofErr w:type="spellStart"/>
      <w:r w:rsidR="004A4DA6">
        <w:t>contentId</w:t>
      </w:r>
      <w:proofErr w:type="spellEnd"/>
      <w:r w:rsidR="004A4DA6">
        <w:t xml:space="preserve"> or timeline type.</w:t>
      </w:r>
    </w:p>
    <w:p w14:paraId="6407B0E2"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p>
    <w:p w14:paraId="1619ABB1" w14:textId="475FDA70" w:rsidR="004A4DA6" w:rsidRDefault="004A4DA6" w:rsidP="004A4DA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first find devices that play a </w:t>
      </w:r>
      <w:r w:rsidR="00630750">
        <w:rPr>
          <w:rStyle w:val="HTMLCode"/>
          <w:rFonts w:ascii="Consolas" w:hAnsi="Consolas"/>
          <w:color w:val="24292E"/>
          <w:bdr w:val="none" w:sz="0" w:space="0" w:color="auto" w:frame="1"/>
        </w:rPr>
        <w:t xml:space="preserve">particular </w:t>
      </w:r>
      <w:r>
        <w:rPr>
          <w:rStyle w:val="HTMLCode"/>
          <w:rFonts w:ascii="Consolas" w:hAnsi="Consolas"/>
          <w:color w:val="24292E"/>
          <w:bdr w:val="none" w:sz="0" w:space="0" w:color="auto" w:frame="1"/>
        </w:rPr>
        <w:t>content...</w:t>
      </w:r>
    </w:p>
    <w:p w14:paraId="71DC53C1"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w:t>
      </w:r>
    </w:p>
    <w:p w14:paraId="2C8604A2"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p>
    <w:p w14:paraId="2C6C7586"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 xml:space="preserve"> = “</w:t>
      </w:r>
      <w:hyperlink r:id="rId18" w:history="1">
        <w:r w:rsidRPr="00B57520">
          <w:rPr>
            <w:rStyle w:val="Hyperlink"/>
            <w:rFonts w:ascii="Consolas" w:hAnsi="Consolas"/>
            <w:bdr w:val="none" w:sz="0" w:space="0" w:color="auto" w:frame="1"/>
          </w:rPr>
          <w:t>http://cdnserver.com/alaska</w:t>
        </w:r>
      </w:hyperlink>
      <w:r>
        <w:rPr>
          <w:rStyle w:val="HTMLCode"/>
          <w:rFonts w:ascii="Consolas" w:hAnsi="Consolas"/>
          <w:color w:val="24292E"/>
          <w:bdr w:val="none" w:sz="0" w:space="0" w:color="auto" w:frame="1"/>
        </w:rPr>
        <w:t>”</w:t>
      </w:r>
    </w:p>
    <w:p w14:paraId="57E551C5"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p>
    <w:p w14:paraId="137EE655"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devicesCtPromise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synchroniser.findDevicesPlayingContent</w:t>
      </w:r>
      <w:proofErr w:type="spellEnd"/>
      <w:proofErr w:type="gram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w:t>
      </w:r>
    </w:p>
    <w:p w14:paraId="065716B6"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p>
    <w:p w14:paraId="560EF0B3" w14:textId="637084C1" w:rsidR="004A4DA6" w:rsidRDefault="00630750" w:rsidP="004A4DA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 </w:t>
      </w:r>
      <w:proofErr w:type="spellStart"/>
      <w:r w:rsidR="004A4DA6">
        <w:rPr>
          <w:rStyle w:val="HTMLCode"/>
          <w:rFonts w:ascii="Consolas" w:hAnsi="Consolas"/>
          <w:color w:val="24292E"/>
          <w:bdr w:val="none" w:sz="0" w:space="0" w:color="auto" w:frame="1"/>
        </w:rPr>
        <w:t>devicesCtPromise.then</w:t>
      </w:r>
      <w:proofErr w:type="spellEnd"/>
      <w:r w:rsidR="004A4DA6">
        <w:rPr>
          <w:rStyle w:val="HTMLCode"/>
          <w:rFonts w:ascii="Consolas" w:hAnsi="Consolas"/>
          <w:color w:val="24292E"/>
          <w:bdr w:val="none" w:sz="0" w:space="0" w:color="auto" w:frame="1"/>
        </w:rPr>
        <w:t>(function(</w:t>
      </w:r>
      <w:proofErr w:type="spellStart"/>
      <w:r w:rsidR="000E17E5">
        <w:rPr>
          <w:rStyle w:val="HTMLCode"/>
          <w:rFonts w:ascii="Consolas" w:hAnsi="Consolas"/>
          <w:color w:val="24292E"/>
          <w:bdr w:val="none" w:sz="0" w:space="0" w:color="auto" w:frame="1"/>
        </w:rPr>
        <w:t>deviceAddressList</w:t>
      </w:r>
      <w:proofErr w:type="spellEnd"/>
      <w:r w:rsidR="004A4DA6">
        <w:rPr>
          <w:rStyle w:val="HTMLCode"/>
          <w:rFonts w:ascii="Consolas" w:hAnsi="Consolas"/>
          <w:color w:val="24292E"/>
          <w:bdr w:val="none" w:sz="0" w:space="0" w:color="auto" w:frame="1"/>
        </w:rPr>
        <w:t>)</w:t>
      </w:r>
    </w:p>
    <w:p w14:paraId="1634DFCB"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7D5AAD65" w14:textId="1FAF159C" w:rsidR="000E17E5" w:rsidRDefault="004A4DA6"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0E17E5">
        <w:rPr>
          <w:rStyle w:val="HTMLCode"/>
          <w:rFonts w:ascii="Consolas" w:hAnsi="Consolas"/>
          <w:color w:val="24292E"/>
          <w:bdr w:val="none" w:sz="0" w:space="0" w:color="auto" w:frame="1"/>
        </w:rPr>
        <w:t xml:space="preserve">       for (</w:t>
      </w:r>
      <w:proofErr w:type="spellStart"/>
      <w:r w:rsidR="000E17E5">
        <w:rPr>
          <w:rStyle w:val="HTMLCode"/>
          <w:rFonts w:ascii="Consolas" w:hAnsi="Consolas"/>
          <w:color w:val="24292E"/>
          <w:bdr w:val="none" w:sz="0" w:space="0" w:color="auto" w:frame="1"/>
        </w:rPr>
        <w:t>var</w:t>
      </w:r>
      <w:proofErr w:type="spellEnd"/>
      <w:r w:rsidR="000E17E5">
        <w:rPr>
          <w:rStyle w:val="HTMLCode"/>
          <w:rFonts w:ascii="Consolas" w:hAnsi="Consolas"/>
          <w:color w:val="24292E"/>
          <w:bdr w:val="none" w:sz="0" w:space="0" w:color="auto" w:frame="1"/>
        </w:rPr>
        <w:t xml:space="preserve"> </w:t>
      </w:r>
      <w:proofErr w:type="spellStart"/>
      <w:r w:rsidR="000E17E5">
        <w:rPr>
          <w:rStyle w:val="HTMLCode"/>
          <w:rFonts w:ascii="Consolas" w:hAnsi="Consolas"/>
          <w:color w:val="24292E"/>
          <w:bdr w:val="none" w:sz="0" w:space="0" w:color="auto" w:frame="1"/>
        </w:rPr>
        <w:t>i</w:t>
      </w:r>
      <w:proofErr w:type="spellEnd"/>
      <w:r w:rsidR="000E17E5">
        <w:rPr>
          <w:rStyle w:val="HTMLCode"/>
          <w:rFonts w:ascii="Consolas" w:hAnsi="Consolas"/>
          <w:color w:val="24292E"/>
          <w:bdr w:val="none" w:sz="0" w:space="0" w:color="auto" w:frame="1"/>
        </w:rPr>
        <w:t xml:space="preserve"> = 0; </w:t>
      </w:r>
      <w:proofErr w:type="spellStart"/>
      <w:r w:rsidR="000E17E5">
        <w:rPr>
          <w:rStyle w:val="HTMLCode"/>
          <w:rFonts w:ascii="Consolas" w:hAnsi="Consolas"/>
          <w:color w:val="24292E"/>
          <w:bdr w:val="none" w:sz="0" w:space="0" w:color="auto" w:frame="1"/>
        </w:rPr>
        <w:t>i</w:t>
      </w:r>
      <w:proofErr w:type="spellEnd"/>
      <w:r w:rsidR="000E17E5">
        <w:rPr>
          <w:rStyle w:val="HTMLCode"/>
          <w:rFonts w:ascii="Consolas" w:hAnsi="Consolas"/>
          <w:color w:val="24292E"/>
          <w:bdr w:val="none" w:sz="0" w:space="0" w:color="auto" w:frame="1"/>
        </w:rPr>
        <w:t xml:space="preserve"> &lt; </w:t>
      </w:r>
      <w:proofErr w:type="spellStart"/>
      <w:r w:rsidR="000E17E5">
        <w:rPr>
          <w:rStyle w:val="HTMLCode"/>
          <w:rFonts w:ascii="Consolas" w:hAnsi="Consolas"/>
          <w:color w:val="24292E"/>
          <w:bdr w:val="none" w:sz="0" w:space="0" w:color="auto" w:frame="1"/>
        </w:rPr>
        <w:t>deviceAddressList.length</w:t>
      </w:r>
      <w:proofErr w:type="spellEnd"/>
      <w:r w:rsidR="000E17E5">
        <w:rPr>
          <w:rStyle w:val="HTMLCode"/>
          <w:rFonts w:ascii="Consolas" w:hAnsi="Consolas"/>
          <w:color w:val="24292E"/>
          <w:bdr w:val="none" w:sz="0" w:space="0" w:color="auto" w:frame="1"/>
        </w:rPr>
        <w:t xml:space="preserve">; </w:t>
      </w:r>
      <w:proofErr w:type="spellStart"/>
      <w:r w:rsidR="000E17E5">
        <w:rPr>
          <w:rStyle w:val="HTMLCode"/>
          <w:rFonts w:ascii="Consolas" w:hAnsi="Consolas"/>
          <w:color w:val="24292E"/>
          <w:bdr w:val="none" w:sz="0" w:space="0" w:color="auto" w:frame="1"/>
        </w:rPr>
        <w:t>i</w:t>
      </w:r>
      <w:proofErr w:type="spellEnd"/>
      <w:r w:rsidR="000E17E5">
        <w:rPr>
          <w:rStyle w:val="HTMLCode"/>
          <w:rFonts w:ascii="Consolas" w:hAnsi="Consolas"/>
          <w:color w:val="24292E"/>
          <w:bdr w:val="none" w:sz="0" w:space="0" w:color="auto" w:frame="1"/>
        </w:rPr>
        <w:t>++) {</w:t>
      </w:r>
    </w:p>
    <w:p w14:paraId="1ABAE92A"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Query for a timeline for “</w:t>
      </w:r>
      <w:hyperlink r:id="rId19" w:history="1">
        <w:r w:rsidRPr="00B57520">
          <w:rPr>
            <w:rStyle w:val="Hyperlink"/>
            <w:rFonts w:ascii="Consolas" w:hAnsi="Consolas"/>
            <w:bdr w:val="none" w:sz="0" w:space="0" w:color="auto" w:frame="1"/>
          </w:rPr>
          <w:t>http://cdnserver.com/alaska</w:t>
        </w:r>
      </w:hyperlink>
      <w:r>
        <w:rPr>
          <w:rStyle w:val="HTMLCode"/>
          <w:rFonts w:ascii="Consolas" w:hAnsi="Consolas"/>
          <w:color w:val="24292E"/>
          <w:bdr w:val="none" w:sz="0" w:space="0" w:color="auto" w:frame="1"/>
        </w:rPr>
        <w:t>” content</w:t>
      </w:r>
    </w:p>
    <w:p w14:paraId="0F8FB246"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using </w:t>
      </w:r>
      <w:proofErr w:type="spellStart"/>
      <w:proofErr w:type="gramStart"/>
      <w:r>
        <w:rPr>
          <w:rStyle w:val="HTMLCode"/>
          <w:rFonts w:ascii="Consolas" w:hAnsi="Consolas"/>
          <w:color w:val="24292E"/>
          <w:bdr w:val="none" w:sz="0" w:space="0" w:color="auto" w:frame="1"/>
        </w:rPr>
        <w:t>getDeviceAvailableTimelines</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w:t>
      </w:r>
    </w:p>
    <w:p w14:paraId="42F7A7E1" w14:textId="16B6DBE2" w:rsidR="004A4DA6"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4A4DA6">
        <w:rPr>
          <w:rStyle w:val="HTMLCode"/>
          <w:rFonts w:ascii="Consolas" w:hAnsi="Consolas"/>
          <w:color w:val="24292E"/>
          <w:bdr w:val="none" w:sz="0" w:space="0" w:color="auto" w:frame="1"/>
        </w:rPr>
        <w:t xml:space="preserve">  </w:t>
      </w:r>
    </w:p>
    <w:p w14:paraId="31F03FF3"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434BCE3C" w14:textId="77777777" w:rsidR="00630750" w:rsidRDefault="00630750" w:rsidP="004A4DA6">
      <w:pPr>
        <w:pStyle w:val="HTMLPreformatted"/>
        <w:shd w:val="clear" w:color="auto" w:fill="F6F8FA"/>
        <w:rPr>
          <w:rStyle w:val="HTMLCode"/>
          <w:rFonts w:ascii="Consolas" w:hAnsi="Consolas"/>
          <w:color w:val="24292E"/>
          <w:bdr w:val="none" w:sz="0" w:space="0" w:color="auto" w:frame="1"/>
        </w:rPr>
      </w:pPr>
    </w:p>
    <w:p w14:paraId="46B4E778" w14:textId="77777777" w:rsidR="00630750" w:rsidRDefault="00630750" w:rsidP="004A4DA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then query each device in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xml:space="preserve"> for a timeline for </w:t>
      </w:r>
    </w:p>
    <w:p w14:paraId="4E339B94" w14:textId="728F0A7F" w:rsidR="00630750" w:rsidRDefault="00630750" w:rsidP="004A4DA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w:t>
      </w:r>
      <w:hyperlink r:id="rId20" w:history="1">
        <w:r w:rsidRPr="00B57520">
          <w:rPr>
            <w:rStyle w:val="Hyperlink"/>
            <w:rFonts w:ascii="Consolas" w:hAnsi="Consolas"/>
            <w:bdr w:val="none" w:sz="0" w:space="0" w:color="auto" w:frame="1"/>
          </w:rPr>
          <w:t>http://cdnserver.com/alaska</w:t>
        </w:r>
      </w:hyperlink>
      <w:r>
        <w:rPr>
          <w:rStyle w:val="HTMLCode"/>
          <w:rFonts w:ascii="Consolas" w:hAnsi="Consolas"/>
          <w:color w:val="24292E"/>
          <w:bdr w:val="none" w:sz="0" w:space="0" w:color="auto" w:frame="1"/>
        </w:rPr>
        <w:t xml:space="preserve">” content using </w:t>
      </w:r>
      <w:proofErr w:type="spellStart"/>
      <w:proofErr w:type="gramStart"/>
      <w:r>
        <w:rPr>
          <w:rStyle w:val="HTMLCode"/>
          <w:rFonts w:ascii="Consolas" w:hAnsi="Consolas"/>
          <w:color w:val="24292E"/>
          <w:bdr w:val="none" w:sz="0" w:space="0" w:color="auto" w:frame="1"/>
        </w:rPr>
        <w:t>getDeviceAvailableTimelines</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w:t>
      </w:r>
    </w:p>
    <w:p w14:paraId="13D99C80" w14:textId="74929E0C" w:rsidR="00630750" w:rsidRDefault="00630750" w:rsidP="004A4DA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w:t>
      </w:r>
    </w:p>
    <w:p w14:paraId="1E558D4E" w14:textId="77777777" w:rsidR="00630750" w:rsidRDefault="00630750" w:rsidP="004A4DA6">
      <w:pPr>
        <w:pStyle w:val="HTMLPreformatted"/>
        <w:shd w:val="clear" w:color="auto" w:fill="F6F8FA"/>
        <w:rPr>
          <w:rStyle w:val="HTMLCode"/>
          <w:rFonts w:ascii="Consolas" w:hAnsi="Consolas"/>
          <w:color w:val="24292E"/>
          <w:bdr w:val="none" w:sz="0" w:space="0" w:color="auto" w:frame="1"/>
        </w:rPr>
      </w:pPr>
    </w:p>
    <w:p w14:paraId="68D2259E" w14:textId="77777777" w:rsidR="004A4DA6" w:rsidRDefault="004A4DA6" w:rsidP="004A4DA6">
      <w:pPr>
        <w:pStyle w:val="HTMLPreformatted"/>
        <w:shd w:val="clear" w:color="auto" w:fill="F6F8FA"/>
        <w:rPr>
          <w:rStyle w:val="HTMLCode"/>
          <w:rFonts w:ascii="Consolas" w:hAnsi="Consolas"/>
          <w:color w:val="24292E"/>
          <w:bdr w:val="none" w:sz="0" w:space="0" w:color="auto" w:frame="1"/>
        </w:rPr>
      </w:pPr>
    </w:p>
    <w:p w14:paraId="7A50319E" w14:textId="77777777" w:rsidR="004A4DA6" w:rsidRDefault="004A4DA6" w:rsidP="003B5C44"/>
    <w:p w14:paraId="7015FD1E" w14:textId="0A13169B" w:rsidR="000E17E5" w:rsidRDefault="000E17E5" w:rsidP="003B5C44">
      <w:r>
        <w:t>ES3:</w:t>
      </w:r>
    </w:p>
    <w:p w14:paraId="1956F1B5"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commentRangeStart w:id="707"/>
      <w:r>
        <w:rPr>
          <w:rStyle w:val="HTMLCode"/>
          <w:rFonts w:ascii="Consolas" w:hAnsi="Consolas"/>
          <w:color w:val="24292E"/>
          <w:bdr w:val="none" w:sz="0" w:space="0" w:color="auto" w:frame="1"/>
        </w:rPr>
        <w:t>// ... first find devices that play a particular content...</w:t>
      </w:r>
    </w:p>
    <w:p w14:paraId="3783657A"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 xml:space="preserve"> = “</w:t>
      </w:r>
      <w:hyperlink r:id="rId21" w:history="1">
        <w:r w:rsidRPr="00B57520">
          <w:rPr>
            <w:rStyle w:val="Hyperlink"/>
            <w:rFonts w:ascii="Consolas" w:hAnsi="Consolas"/>
            <w:bdr w:val="none" w:sz="0" w:space="0" w:color="auto" w:frame="1"/>
          </w:rPr>
          <w:t>http://cdnserver.com/alaska</w:t>
        </w:r>
      </w:hyperlink>
      <w:r>
        <w:rPr>
          <w:rStyle w:val="HTMLCode"/>
          <w:rFonts w:ascii="Consolas" w:hAnsi="Consolas"/>
          <w:color w:val="24292E"/>
          <w:bdr w:val="none" w:sz="0" w:space="0" w:color="auto" w:frame="1"/>
        </w:rPr>
        <w:t>”</w:t>
      </w:r>
    </w:p>
    <w:p w14:paraId="46D8C00D"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p>
    <w:p w14:paraId="044C9E8C"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synchroniser.findDevicesPlayingContent</w:t>
      </w:r>
      <w:proofErr w:type="spellEnd"/>
      <w:proofErr w:type="gramEnd"/>
      <w:r>
        <w:rPr>
          <w:rStyle w:val="HTMLCode"/>
          <w:rFonts w:ascii="Consolas" w:hAnsi="Consolas"/>
          <w:color w:val="24292E"/>
          <w:bdr w:val="none" w:sz="0" w:space="0" w:color="auto" w:frame="1"/>
        </w:rPr>
        <w:t>(</w:t>
      </w:r>
    </w:p>
    <w:p w14:paraId="0A6B22F3"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contentIdStem</w:t>
      </w:r>
      <w:proofErr w:type="spellEnd"/>
      <w:r>
        <w:rPr>
          <w:rStyle w:val="HTMLCode"/>
          <w:rFonts w:ascii="Consolas" w:hAnsi="Consolas"/>
          <w:color w:val="24292E"/>
          <w:bdr w:val="none" w:sz="0" w:space="0" w:color="auto" w:frame="1"/>
        </w:rPr>
        <w:t>,</w:t>
      </w:r>
    </w:p>
    <w:p w14:paraId="4B287FB2"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function (</w:t>
      </w:r>
      <w:proofErr w:type="spellStart"/>
      <w:r>
        <w:rPr>
          <w:rStyle w:val="HTMLCode"/>
          <w:rFonts w:ascii="Consolas" w:hAnsi="Consolas"/>
          <w:color w:val="24292E"/>
          <w:bdr w:val="none" w:sz="0" w:space="0" w:color="auto" w:frame="1"/>
        </w:rPr>
        <w:t>deviceAddressList</w:t>
      </w:r>
      <w:proofErr w:type="spellEnd"/>
      <w:r>
        <w:rPr>
          <w:rStyle w:val="HTMLCode"/>
          <w:rFonts w:ascii="Consolas" w:hAnsi="Consolas"/>
          <w:color w:val="24292E"/>
          <w:bdr w:val="none" w:sz="0" w:space="0" w:color="auto" w:frame="1"/>
        </w:rPr>
        <w:t>) {</w:t>
      </w:r>
    </w:p>
    <w:p w14:paraId="6BB7AB13"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for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 0; </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&lt; </w:t>
      </w:r>
      <w:proofErr w:type="spellStart"/>
      <w:r>
        <w:rPr>
          <w:rStyle w:val="HTMLCode"/>
          <w:rFonts w:ascii="Consolas" w:hAnsi="Consolas"/>
          <w:color w:val="24292E"/>
          <w:bdr w:val="none" w:sz="0" w:space="0" w:color="auto" w:frame="1"/>
        </w:rPr>
        <w:t>deviceAddressList.length</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w:t>
      </w:r>
    </w:p>
    <w:p w14:paraId="002AE8D3"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Query for a timeline for “</w:t>
      </w:r>
      <w:hyperlink r:id="rId22" w:history="1">
        <w:r w:rsidRPr="00B57520">
          <w:rPr>
            <w:rStyle w:val="Hyperlink"/>
            <w:rFonts w:ascii="Consolas" w:hAnsi="Consolas"/>
            <w:bdr w:val="none" w:sz="0" w:space="0" w:color="auto" w:frame="1"/>
          </w:rPr>
          <w:t>http://cdnserver.com/alaska</w:t>
        </w:r>
      </w:hyperlink>
      <w:r>
        <w:rPr>
          <w:rStyle w:val="HTMLCode"/>
          <w:rFonts w:ascii="Consolas" w:hAnsi="Consolas"/>
          <w:color w:val="24292E"/>
          <w:bdr w:val="none" w:sz="0" w:space="0" w:color="auto" w:frame="1"/>
        </w:rPr>
        <w:t>” content</w:t>
      </w:r>
    </w:p>
    <w:p w14:paraId="09328FF1"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using </w:t>
      </w:r>
      <w:proofErr w:type="spellStart"/>
      <w:proofErr w:type="gramStart"/>
      <w:r>
        <w:rPr>
          <w:rStyle w:val="HTMLCode"/>
          <w:rFonts w:ascii="Consolas" w:hAnsi="Consolas"/>
          <w:color w:val="24292E"/>
          <w:bdr w:val="none" w:sz="0" w:space="0" w:color="auto" w:frame="1"/>
        </w:rPr>
        <w:t>getDeviceAvailableTimelines</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w:t>
      </w:r>
    </w:p>
    <w:p w14:paraId="73C8C73F"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7890BB07"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6363F5E6" w14:textId="77777777" w:rsidR="000E17E5" w:rsidRDefault="000E17E5" w:rsidP="000E17E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commentRangeEnd w:id="707"/>
      <w:r>
        <w:rPr>
          <w:rStyle w:val="CommentReference"/>
          <w:rFonts w:asciiTheme="minorHAnsi" w:hAnsiTheme="minorHAnsi" w:cstheme="minorBidi"/>
          <w:lang w:eastAsia="en-US"/>
        </w:rPr>
        <w:commentReference w:id="707"/>
      </w:r>
    </w:p>
    <w:p w14:paraId="169C6D20" w14:textId="77777777" w:rsidR="000E17E5" w:rsidRDefault="000E17E5" w:rsidP="003B5C44"/>
    <w:p w14:paraId="17DE93F5" w14:textId="7BA839B5" w:rsidR="00630750" w:rsidRDefault="00630750" w:rsidP="003B5C44">
      <w:r>
        <w:t>The Synchroniser object provides helper methods to do this in one asynchronous operation</w:t>
      </w:r>
    </w:p>
    <w:p w14:paraId="59FE8E16" w14:textId="7FBAC884" w:rsidR="00630750" w:rsidRDefault="00630750" w:rsidP="006307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async</w:t>
      </w:r>
      <w:proofErr w:type="spellEnd"/>
      <w:r>
        <w:rPr>
          <w:rStyle w:val="HTMLCode"/>
          <w:rFonts w:ascii="Consolas" w:hAnsi="Consolas"/>
          <w:color w:val="24292E"/>
          <w:bdr w:val="none" w:sz="0" w:space="0" w:color="auto" w:frame="1"/>
        </w:rPr>
        <w:t xml:space="preserve"> operations</w:t>
      </w:r>
    </w:p>
    <w:p w14:paraId="480B64F8" w14:textId="50F464CE" w:rsidR="00630750" w:rsidRPr="00630750" w:rsidRDefault="00EE49F1" w:rsidP="00630750">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Timeline</w:t>
      </w:r>
      <w:r w:rsidR="00630750" w:rsidRPr="00630750">
        <w:rPr>
          <w:rStyle w:val="HTMLCode"/>
          <w:rFonts w:ascii="Consolas" w:hAnsi="Consolas"/>
          <w:color w:val="24292E"/>
          <w:bdr w:val="none" w:sz="0" w:space="0" w:color="auto" w:frame="1"/>
        </w:rPr>
        <w:t>[</w:t>
      </w:r>
      <w:proofErr w:type="gramEnd"/>
      <w:r w:rsidR="00630750" w:rsidRPr="00630750">
        <w:rPr>
          <w:rStyle w:val="HTMLCode"/>
          <w:rFonts w:ascii="Consolas" w:hAnsi="Consolas"/>
          <w:color w:val="24292E"/>
          <w:bdr w:val="none" w:sz="0" w:space="0" w:color="auto" w:frame="1"/>
        </w:rPr>
        <w:t xml:space="preserve">] </w:t>
      </w:r>
      <w:proofErr w:type="spellStart"/>
      <w:r w:rsidR="00630750" w:rsidRPr="00630750">
        <w:rPr>
          <w:rStyle w:val="HTMLCode"/>
          <w:rFonts w:ascii="Consolas" w:hAnsi="Consolas"/>
          <w:color w:val="24292E"/>
          <w:bdr w:val="none" w:sz="0" w:space="0" w:color="auto" w:frame="1"/>
        </w:rPr>
        <w:t>getAvailableTimelinesForContent</w:t>
      </w:r>
      <w:proofErr w:type="spellEnd"/>
      <w:r w:rsidR="00630750" w:rsidRPr="00630750">
        <w:rPr>
          <w:rStyle w:val="HTMLCode"/>
          <w:rFonts w:ascii="Consolas" w:hAnsi="Consolas"/>
          <w:color w:val="24292E"/>
          <w:bdr w:val="none" w:sz="0" w:space="0" w:color="auto" w:frame="1"/>
        </w:rPr>
        <w:t xml:space="preserve">(String </w:t>
      </w:r>
      <w:proofErr w:type="spellStart"/>
      <w:r w:rsidR="00630750" w:rsidRPr="00630750">
        <w:rPr>
          <w:rStyle w:val="HTMLCode"/>
          <w:rFonts w:ascii="Consolas" w:hAnsi="Consolas"/>
          <w:color w:val="24292E"/>
          <w:bdr w:val="none" w:sz="0" w:space="0" w:color="auto" w:frame="1"/>
        </w:rPr>
        <w:t>contentId</w:t>
      </w:r>
      <w:proofErr w:type="spellEnd"/>
      <w:r w:rsidR="00630750" w:rsidRPr="00630750">
        <w:rPr>
          <w:rStyle w:val="HTMLCode"/>
          <w:rFonts w:ascii="Consolas" w:hAnsi="Consolas"/>
          <w:color w:val="24292E"/>
          <w:bdr w:val="none" w:sz="0" w:space="0" w:color="auto" w:frame="1"/>
        </w:rPr>
        <w:t>)</w:t>
      </w:r>
    </w:p>
    <w:p w14:paraId="159DBFE1" w14:textId="77777777" w:rsidR="00630750" w:rsidRDefault="00630750" w:rsidP="00630750">
      <w:pPr>
        <w:pStyle w:val="HTMLPreformatted"/>
        <w:shd w:val="clear" w:color="auto" w:fill="F6F8FA"/>
        <w:rPr>
          <w:rStyle w:val="HTMLCode"/>
          <w:rFonts w:ascii="Consolas" w:hAnsi="Consolas"/>
          <w:color w:val="24292E"/>
          <w:bdr w:val="none" w:sz="0" w:space="0" w:color="auto" w:frame="1"/>
        </w:rPr>
      </w:pPr>
    </w:p>
    <w:p w14:paraId="782D59A7" w14:textId="144DD526" w:rsidR="00630750" w:rsidRPr="00630750" w:rsidRDefault="00EE49F1" w:rsidP="00630750">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Timeline</w:t>
      </w:r>
      <w:r w:rsidR="00630750" w:rsidRPr="00630750">
        <w:rPr>
          <w:rStyle w:val="HTMLCode"/>
          <w:rFonts w:ascii="Consolas" w:hAnsi="Consolas"/>
          <w:color w:val="24292E"/>
          <w:bdr w:val="none" w:sz="0" w:space="0" w:color="auto" w:frame="1"/>
        </w:rPr>
        <w:t>[</w:t>
      </w:r>
      <w:proofErr w:type="gramEnd"/>
      <w:r w:rsidR="00630750" w:rsidRPr="00630750">
        <w:rPr>
          <w:rStyle w:val="HTMLCode"/>
          <w:rFonts w:ascii="Consolas" w:hAnsi="Consolas"/>
          <w:color w:val="24292E"/>
          <w:bdr w:val="none" w:sz="0" w:space="0" w:color="auto" w:frame="1"/>
        </w:rPr>
        <w:t xml:space="preserve">] </w:t>
      </w:r>
      <w:proofErr w:type="spellStart"/>
      <w:r w:rsidR="00630750" w:rsidRPr="00630750">
        <w:rPr>
          <w:rStyle w:val="HTMLCode"/>
          <w:rFonts w:ascii="Consolas" w:hAnsi="Consolas"/>
          <w:color w:val="24292E"/>
          <w:bdr w:val="none" w:sz="0" w:space="0" w:color="auto" w:frame="1"/>
        </w:rPr>
        <w:t>getAvailableTimelinesByType</w:t>
      </w:r>
      <w:proofErr w:type="spellEnd"/>
      <w:r w:rsidR="00630750" w:rsidRPr="00630750">
        <w:rPr>
          <w:rStyle w:val="HTMLCode"/>
          <w:rFonts w:ascii="Consolas" w:hAnsi="Consolas"/>
          <w:color w:val="24292E"/>
          <w:bdr w:val="none" w:sz="0" w:space="0" w:color="auto" w:frame="1"/>
        </w:rPr>
        <w:t xml:space="preserve">(String </w:t>
      </w:r>
      <w:proofErr w:type="spellStart"/>
      <w:r w:rsidR="00630750" w:rsidRPr="00630750">
        <w:rPr>
          <w:rStyle w:val="HTMLCode"/>
          <w:rFonts w:ascii="Consolas" w:hAnsi="Consolas"/>
          <w:color w:val="24292E"/>
          <w:bdr w:val="none" w:sz="0" w:space="0" w:color="auto" w:frame="1"/>
        </w:rPr>
        <w:t>timelineType</w:t>
      </w:r>
      <w:proofErr w:type="spellEnd"/>
      <w:r w:rsidR="00630750" w:rsidRPr="00630750">
        <w:rPr>
          <w:rStyle w:val="HTMLCode"/>
          <w:rFonts w:ascii="Consolas" w:hAnsi="Consolas"/>
          <w:color w:val="24292E"/>
          <w:bdr w:val="none" w:sz="0" w:space="0" w:color="auto" w:frame="1"/>
        </w:rPr>
        <w:t>)</w:t>
      </w:r>
    </w:p>
    <w:p w14:paraId="5FD6E511" w14:textId="77777777" w:rsidR="00630750" w:rsidRDefault="00630750" w:rsidP="00630750">
      <w:pPr>
        <w:pStyle w:val="HTMLPreformatted"/>
        <w:shd w:val="clear" w:color="auto" w:fill="F6F8FA"/>
        <w:rPr>
          <w:rStyle w:val="HTMLCode"/>
          <w:rFonts w:ascii="Consolas" w:hAnsi="Consolas"/>
          <w:color w:val="24292E"/>
          <w:bdr w:val="none" w:sz="0" w:space="0" w:color="auto" w:frame="1"/>
        </w:rPr>
      </w:pPr>
    </w:p>
    <w:p w14:paraId="121AA0BF" w14:textId="77777777" w:rsidR="00630750" w:rsidRDefault="00630750" w:rsidP="003B5C44"/>
    <w:p w14:paraId="1AB183AF" w14:textId="0D3E6ED3" w:rsidR="00E55696" w:rsidRDefault="00E55696" w:rsidP="003B5C44">
      <w:r>
        <w:t>For example, to get available timelines for a content played by several devices</w:t>
      </w:r>
    </w:p>
    <w:p w14:paraId="72C1B273" w14:textId="77777777" w:rsidR="004E0A53" w:rsidRDefault="004E0A53" w:rsidP="004E0A53">
      <w:pPr>
        <w:pStyle w:val="HTMLPreformatted"/>
        <w:shd w:val="clear" w:color="auto" w:fill="F6F8FA"/>
        <w:rPr>
          <w:rStyle w:val="HTMLCode"/>
          <w:rFonts w:ascii="Consolas" w:hAnsi="Consolas"/>
          <w:color w:val="24292E"/>
          <w:bdr w:val="none" w:sz="0" w:space="0" w:color="auto" w:frame="1"/>
        </w:rPr>
      </w:pPr>
    </w:p>
    <w:p w14:paraId="3BBB2DC2" w14:textId="26E322FB" w:rsidR="00B63B99" w:rsidRDefault="00B63B99" w:rsidP="004E0A5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timelinesPromise</w:t>
      </w:r>
      <w:proofErr w:type="spellEnd"/>
      <w:r>
        <w:rPr>
          <w:rStyle w:val="HTMLCode"/>
          <w:rFonts w:ascii="Consolas" w:hAnsi="Consolas"/>
          <w:color w:val="24292E"/>
          <w:bdr w:val="none" w:sz="0" w:space="0" w:color="auto" w:frame="1"/>
        </w:rPr>
        <w:t xml:space="preserve"> = synchroniser.</w:t>
      </w:r>
      <w:r w:rsidR="004E0A53" w:rsidRPr="004E0A53">
        <w:rPr>
          <w:rStyle w:val="HTMLCode"/>
          <w:rFonts w:ascii="Consolas" w:hAnsi="Consolas"/>
          <w:color w:val="24292E"/>
          <w:bdr w:val="none" w:sz="0" w:space="0" w:color="auto" w:frame="1"/>
        </w:rPr>
        <w:t xml:space="preserve"> </w:t>
      </w:r>
      <w:proofErr w:type="spellStart"/>
      <w:r w:rsidR="004E0A53" w:rsidRPr="00630750">
        <w:rPr>
          <w:rStyle w:val="HTMLCode"/>
          <w:rFonts w:ascii="Consolas" w:hAnsi="Consolas"/>
          <w:color w:val="24292E"/>
          <w:bdr w:val="none" w:sz="0" w:space="0" w:color="auto" w:frame="1"/>
        </w:rPr>
        <w:t>getAvailableTimelinesForContent</w:t>
      </w:r>
      <w:proofErr w:type="spellEnd"/>
      <w:r w:rsidR="004E0A53">
        <w:rPr>
          <w:rStyle w:val="HTMLCode"/>
          <w:rFonts w:ascii="Consolas" w:hAnsi="Consolas"/>
          <w:color w:val="24292E"/>
          <w:bdr w:val="none" w:sz="0" w:space="0" w:color="auto" w:frame="1"/>
        </w:rPr>
        <w:t>(“</w:t>
      </w:r>
      <w:hyperlink r:id="rId23" w:history="1">
        <w:r w:rsidR="004E0A53" w:rsidRPr="00B57520">
          <w:rPr>
            <w:rStyle w:val="Hyperlink"/>
            <w:rFonts w:ascii="Consolas" w:hAnsi="Consolas"/>
            <w:bdr w:val="none" w:sz="0" w:space="0" w:color="auto" w:frame="1"/>
          </w:rPr>
          <w:t>http://cdnserver.com/alaska</w:t>
        </w:r>
      </w:hyperlink>
      <w:r w:rsidR="004E0A53">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w:t>
      </w:r>
    </w:p>
    <w:p w14:paraId="16D7501C" w14:textId="77777777" w:rsidR="00B63B99" w:rsidRDefault="00B63B99" w:rsidP="004E0A53">
      <w:pPr>
        <w:pStyle w:val="HTMLPreformatted"/>
        <w:shd w:val="clear" w:color="auto" w:fill="F6F8FA"/>
        <w:rPr>
          <w:rStyle w:val="HTMLCode"/>
          <w:rFonts w:ascii="Consolas" w:hAnsi="Consolas"/>
          <w:color w:val="24292E"/>
          <w:bdr w:val="none" w:sz="0" w:space="0" w:color="auto" w:frame="1"/>
        </w:rPr>
      </w:pPr>
    </w:p>
    <w:p w14:paraId="5D28F379" w14:textId="77777777" w:rsidR="00B63B99" w:rsidRDefault="00B63B99" w:rsidP="004E0A53">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timelinesPromise.then</w:t>
      </w:r>
      <w:proofErr w:type="spellEnd"/>
      <w:r>
        <w:rPr>
          <w:rStyle w:val="HTMLCode"/>
          <w:rFonts w:ascii="Consolas" w:hAnsi="Consolas"/>
          <w:color w:val="24292E"/>
          <w:bdr w:val="none" w:sz="0" w:space="0" w:color="auto" w:frame="1"/>
        </w:rPr>
        <w:t>(function(response)</w:t>
      </w:r>
    </w:p>
    <w:p w14:paraId="071156BB" w14:textId="77777777" w:rsidR="00B63B99" w:rsidRDefault="00B63B99" w:rsidP="004E0A5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3F38FB62" w14:textId="450FBC31" w:rsidR="00B63B99" w:rsidRDefault="00B63B99" w:rsidP="004E0A53">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timelines = </w:t>
      </w:r>
      <w:proofErr w:type="spellStart"/>
      <w:r>
        <w:rPr>
          <w:rStyle w:val="HTMLCode"/>
          <w:rFonts w:ascii="Consolas" w:hAnsi="Consolas"/>
          <w:color w:val="24292E"/>
          <w:bdr w:val="none" w:sz="0" w:space="0" w:color="auto" w:frame="1"/>
        </w:rPr>
        <w:t>JSON.parse</w:t>
      </w:r>
      <w:proofErr w:type="spellEnd"/>
      <w:r>
        <w:rPr>
          <w:rStyle w:val="HTMLCode"/>
          <w:rFonts w:ascii="Consolas" w:hAnsi="Consolas"/>
          <w:color w:val="24292E"/>
          <w:bdr w:val="none" w:sz="0" w:space="0" w:color="auto" w:frame="1"/>
        </w:rPr>
        <w:t>(response);</w:t>
      </w:r>
    </w:p>
    <w:p w14:paraId="0810A1F7" w14:textId="77777777" w:rsidR="00B63B99" w:rsidRDefault="00B63B99" w:rsidP="004E0A53">
      <w:pPr>
        <w:pStyle w:val="HTMLPreformatted"/>
        <w:shd w:val="clear" w:color="auto" w:fill="F6F8FA"/>
        <w:rPr>
          <w:rStyle w:val="HTMLCode"/>
          <w:rFonts w:ascii="Consolas" w:hAnsi="Consolas"/>
          <w:color w:val="24292E"/>
          <w:bdr w:val="none" w:sz="0" w:space="0" w:color="auto" w:frame="1"/>
        </w:rPr>
      </w:pPr>
      <w:r w:rsidRPr="00600C72">
        <w:rPr>
          <w:rStyle w:val="HTMLCode"/>
          <w:rFonts w:ascii="Consolas" w:hAnsi="Consolas"/>
          <w:color w:val="24292E"/>
          <w:bdr w:val="none" w:sz="0" w:space="0" w:color="auto" w:frame="1"/>
        </w:rPr>
        <w:t>});</w:t>
      </w:r>
    </w:p>
    <w:p w14:paraId="4D9AEDBB" w14:textId="77777777" w:rsidR="004E0A53" w:rsidRPr="00600C72" w:rsidRDefault="004E0A53" w:rsidP="004E0A53">
      <w:pPr>
        <w:pStyle w:val="HTMLPreformatted"/>
        <w:shd w:val="clear" w:color="auto" w:fill="F6F8FA"/>
        <w:rPr>
          <w:rStyle w:val="HTMLCode"/>
          <w:rFonts w:ascii="Consolas" w:hAnsi="Consolas"/>
          <w:color w:val="24292E"/>
          <w:bdr w:val="none" w:sz="0" w:space="0" w:color="auto" w:frame="1"/>
        </w:rPr>
      </w:pPr>
    </w:p>
    <w:p w14:paraId="78464B14" w14:textId="77777777" w:rsidR="00B63B99" w:rsidRDefault="00B63B99" w:rsidP="003B5C44"/>
    <w:p w14:paraId="5B784D8A" w14:textId="49B148B7" w:rsidR="00630750" w:rsidRPr="00FA511A" w:rsidRDefault="004E0A53" w:rsidP="00FA511A">
      <w:pPr>
        <w:pStyle w:val="ListParagraph"/>
        <w:numPr>
          <w:ilvl w:val="0"/>
          <w:numId w:val="40"/>
        </w:numPr>
        <w:rPr>
          <w:b/>
        </w:rPr>
      </w:pPr>
      <w:r w:rsidRPr="00FA511A">
        <w:rPr>
          <w:b/>
        </w:rPr>
        <w:t>Materialising a Timeline’s Shadow</w:t>
      </w:r>
      <w:r w:rsidR="00FA511A">
        <w:rPr>
          <w:b/>
        </w:rPr>
        <w:t xml:space="preserve"> (Timeline Synchronisation)</w:t>
      </w:r>
    </w:p>
    <w:p w14:paraId="7C281A15" w14:textId="727B9410" w:rsidR="004E0A53" w:rsidRDefault="00FA511A" w:rsidP="003B5C44">
      <w:r>
        <w:t xml:space="preserve">Once the application has found a particular timeline to synchronise to, it can request the Synchroniser to get its shadow i.e. to materialise that timeline locally as a software clock object and keep </w:t>
      </w:r>
      <w:r w:rsidR="00D768EC">
        <w:t>it synchronised. The synchronisation service and its client library will ta</w:t>
      </w:r>
      <w:r w:rsidR="00E55696">
        <w:t>ke on the responsibility to maintain this clock object in sync (by performing timeline synchronisation with the source) and notify the application when that timeline becomes unavailable (as a result of the source device having removed it e.g. it finished playing a video).</w:t>
      </w:r>
    </w:p>
    <w:p w14:paraId="50DEE9AE" w14:textId="1D2ABD4C" w:rsidR="00630750" w:rsidRDefault="00CB5492" w:rsidP="003B5C44">
      <w:r>
        <w:t>ES6:</w:t>
      </w:r>
    </w:p>
    <w:p w14:paraId="0822FB83" w14:textId="77777777" w:rsidR="004C6FA4" w:rsidRDefault="004C6FA4" w:rsidP="004C6FA4">
      <w:pPr>
        <w:pStyle w:val="HTMLPreformatted"/>
        <w:shd w:val="clear" w:color="auto" w:fill="F6F8FA"/>
        <w:rPr>
          <w:rStyle w:val="HTMLCode"/>
          <w:rFonts w:ascii="Consolas" w:hAnsi="Consolas"/>
          <w:color w:val="24292E"/>
          <w:bdr w:val="none" w:sz="0" w:space="0" w:color="auto" w:frame="1"/>
        </w:rPr>
      </w:pPr>
    </w:p>
    <w:p w14:paraId="411788DC" w14:textId="3EEA4992" w:rsidR="004C6FA4" w:rsidRDefault="004C6FA4" w:rsidP="004C6F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find a timeline which is available</w:t>
      </w:r>
    </w:p>
    <w:p w14:paraId="60FB18E1" w14:textId="77777777" w:rsidR="004C6FA4" w:rsidRDefault="004C6FA4" w:rsidP="004C6F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Promise </w:t>
      </w:r>
      <w:proofErr w:type="spellStart"/>
      <w:r>
        <w:rPr>
          <w:rStyle w:val="HTMLCode"/>
          <w:rFonts w:ascii="Consolas" w:hAnsi="Consolas"/>
          <w:color w:val="24292E"/>
          <w:bdr w:val="none" w:sz="0" w:space="0" w:color="auto" w:frame="1"/>
        </w:rPr>
        <w:t>timelinesPromise</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w:t>
      </w:r>
      <w:r w:rsidRPr="005142B9">
        <w:rPr>
          <w:rFonts w:ascii="Consolas" w:hAnsi="Consolas"/>
          <w:color w:val="24292E"/>
          <w:bdr w:val="none" w:sz="0" w:space="0" w:color="auto" w:frame="1"/>
        </w:rPr>
        <w:t>getDeviceAvailableTimelinesByType</w:t>
      </w:r>
      <w:proofErr w:type="spellEnd"/>
      <w:proofErr w:type="gramEnd"/>
      <w:r w:rsidRPr="005142B9">
        <w:rPr>
          <w:rFonts w:ascii="Consolas" w:hAnsi="Consolas"/>
          <w:color w:val="24292E"/>
          <w:bdr w:val="none" w:sz="0" w:space="0" w:color="auto" w:frame="1"/>
        </w:rPr>
        <w:t xml:space="preserve"> </w:t>
      </w:r>
      <w:r>
        <w:rPr>
          <w:rStyle w:val="HTMLCode"/>
          <w:rFonts w:ascii="Consolas" w:hAnsi="Consolas"/>
          <w:color w:val="24292E"/>
          <w:bdr w:val="none" w:sz="0" w:space="0" w:color="auto" w:frame="1"/>
        </w:rPr>
        <w:t>(“john_iphone”,“urn:2immerse:experience:1000”);</w:t>
      </w:r>
    </w:p>
    <w:p w14:paraId="1BF64755" w14:textId="77777777" w:rsidR="004C6FA4" w:rsidRDefault="004C6FA4" w:rsidP="004C6FA4">
      <w:pPr>
        <w:pStyle w:val="HTMLPreformatted"/>
        <w:shd w:val="clear" w:color="auto" w:fill="F6F8FA"/>
        <w:rPr>
          <w:rStyle w:val="HTMLCode"/>
          <w:rFonts w:ascii="Consolas" w:hAnsi="Consolas"/>
          <w:color w:val="24292E"/>
          <w:bdr w:val="none" w:sz="0" w:space="0" w:color="auto" w:frame="1"/>
        </w:rPr>
      </w:pPr>
    </w:p>
    <w:p w14:paraId="521B4851" w14:textId="77777777" w:rsidR="004C6FA4" w:rsidRDefault="004C6FA4" w:rsidP="004C6FA4">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timelinesPromise.then</w:t>
      </w:r>
      <w:proofErr w:type="spellEnd"/>
      <w:r>
        <w:rPr>
          <w:rStyle w:val="HTMLCode"/>
          <w:rFonts w:ascii="Consolas" w:hAnsi="Consolas"/>
          <w:color w:val="24292E"/>
          <w:bdr w:val="none" w:sz="0" w:space="0" w:color="auto" w:frame="1"/>
        </w:rPr>
        <w:t>(function(response)</w:t>
      </w:r>
    </w:p>
    <w:p w14:paraId="7BB22D5B" w14:textId="77777777" w:rsidR="004C6FA4" w:rsidRDefault="004C6FA4" w:rsidP="004C6F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7D82E568" w14:textId="1074A7AA" w:rsidR="004C6FA4" w:rsidRDefault="004C6FA4" w:rsidP="004C6F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timelines = </w:t>
      </w:r>
      <w:proofErr w:type="spellStart"/>
      <w:r>
        <w:rPr>
          <w:rStyle w:val="HTMLCode"/>
          <w:rFonts w:ascii="Consolas" w:hAnsi="Consolas"/>
          <w:color w:val="24292E"/>
          <w:bdr w:val="none" w:sz="0" w:space="0" w:color="auto" w:frame="1"/>
        </w:rPr>
        <w:t>JSON.parse</w:t>
      </w:r>
      <w:proofErr w:type="spellEnd"/>
      <w:r>
        <w:rPr>
          <w:rStyle w:val="HTMLCode"/>
          <w:rFonts w:ascii="Consolas" w:hAnsi="Consolas"/>
          <w:color w:val="24292E"/>
          <w:bdr w:val="none" w:sz="0" w:space="0" w:color="auto" w:frame="1"/>
        </w:rPr>
        <w:t>(response);</w:t>
      </w:r>
    </w:p>
    <w:p w14:paraId="48B1EE61" w14:textId="767478DB" w:rsidR="004C6FA4" w:rsidRPr="004C6FA4" w:rsidRDefault="004C6FA4" w:rsidP="004C6FA4">
      <w:pPr>
        <w:pStyle w:val="HTMLPreformatted"/>
        <w:shd w:val="clear" w:color="auto" w:fill="F6F8FA"/>
        <w:rPr>
          <w:rStyle w:val="HTMLCode"/>
          <w:rFonts w:ascii="Consolas" w:hAnsi="Consolas"/>
          <w:b/>
          <w:color w:val="24292E"/>
          <w:bdr w:val="none" w:sz="0" w:space="0" w:color="auto" w:frame="1"/>
        </w:rPr>
      </w:pPr>
      <w:r>
        <w:rPr>
          <w:rStyle w:val="HTMLCode"/>
          <w:rFonts w:ascii="Consolas" w:hAnsi="Consolas"/>
          <w:color w:val="24292E"/>
          <w:bdr w:val="none" w:sz="0" w:space="0" w:color="auto" w:frame="1"/>
        </w:rPr>
        <w:t xml:space="preserve">  </w:t>
      </w:r>
      <w:proofErr w:type="spellStart"/>
      <w:r w:rsidR="00CB5492">
        <w:rPr>
          <w:rStyle w:val="HTMLCode"/>
          <w:rFonts w:ascii="Consolas" w:hAnsi="Consolas"/>
          <w:b/>
          <w:color w:val="24292E"/>
          <w:bdr w:val="none" w:sz="0" w:space="0" w:color="auto" w:frame="1"/>
        </w:rPr>
        <w:t>var</w:t>
      </w:r>
      <w:proofErr w:type="spellEnd"/>
      <w:r w:rsidRPr="004C6FA4">
        <w:rPr>
          <w:rStyle w:val="HTMLCode"/>
          <w:rFonts w:ascii="Consolas" w:hAnsi="Consolas"/>
          <w:b/>
          <w:color w:val="24292E"/>
          <w:bdr w:val="none" w:sz="0" w:space="0" w:color="auto" w:frame="1"/>
        </w:rPr>
        <w:t xml:space="preserve"> </w:t>
      </w:r>
      <w:proofErr w:type="spellStart"/>
      <w:r w:rsidRPr="004C6FA4">
        <w:rPr>
          <w:rStyle w:val="HTMLCode"/>
          <w:rFonts w:ascii="Consolas" w:hAnsi="Consolas"/>
          <w:b/>
          <w:color w:val="24292E"/>
          <w:bdr w:val="none" w:sz="0" w:space="0" w:color="auto" w:frame="1"/>
        </w:rPr>
        <w:t>timelineClk</w:t>
      </w:r>
      <w:proofErr w:type="spellEnd"/>
      <w:r w:rsidRPr="004C6FA4">
        <w:rPr>
          <w:rStyle w:val="HTMLCode"/>
          <w:rFonts w:ascii="Consolas" w:hAnsi="Consolas"/>
          <w:b/>
          <w:color w:val="24292E"/>
          <w:bdr w:val="none" w:sz="0" w:space="0" w:color="auto" w:frame="1"/>
        </w:rPr>
        <w:t xml:space="preserve"> = timelines[0</w:t>
      </w:r>
      <w:proofErr w:type="gramStart"/>
      <w:r w:rsidRPr="004C6FA4">
        <w:rPr>
          <w:rStyle w:val="HTMLCode"/>
          <w:rFonts w:ascii="Consolas" w:hAnsi="Consolas"/>
          <w:b/>
          <w:color w:val="24292E"/>
          <w:bdr w:val="none" w:sz="0" w:space="0" w:color="auto" w:frame="1"/>
        </w:rPr>
        <w:t>].</w:t>
      </w:r>
      <w:proofErr w:type="spellStart"/>
      <w:r w:rsidRPr="004C6FA4">
        <w:rPr>
          <w:rStyle w:val="HTMLCode"/>
          <w:rFonts w:ascii="Consolas" w:hAnsi="Consolas"/>
          <w:b/>
          <w:color w:val="24292E"/>
          <w:bdr w:val="none" w:sz="0" w:space="0" w:color="auto" w:frame="1"/>
        </w:rPr>
        <w:t>startSync</w:t>
      </w:r>
      <w:proofErr w:type="spellEnd"/>
      <w:proofErr w:type="gramEnd"/>
      <w:r w:rsidR="00CB5492">
        <w:rPr>
          <w:rStyle w:val="HTMLCode"/>
          <w:rFonts w:ascii="Consolas" w:hAnsi="Consolas"/>
          <w:b/>
          <w:color w:val="24292E"/>
          <w:bdr w:val="none" w:sz="0" w:space="0" w:color="auto" w:frame="1"/>
        </w:rPr>
        <w:t>()</w:t>
      </w:r>
      <w:r w:rsidRPr="004C6FA4">
        <w:rPr>
          <w:rStyle w:val="HTMLCode"/>
          <w:rFonts w:ascii="Consolas" w:hAnsi="Consolas"/>
          <w:b/>
          <w:color w:val="24292E"/>
          <w:bdr w:val="none" w:sz="0" w:space="0" w:color="auto" w:frame="1"/>
        </w:rPr>
        <w:t>;</w:t>
      </w:r>
    </w:p>
    <w:p w14:paraId="07F91C1D" w14:textId="77777777" w:rsidR="004C6FA4" w:rsidRDefault="004C6FA4" w:rsidP="004C6FA4">
      <w:pPr>
        <w:pStyle w:val="HTMLPreformatted"/>
        <w:shd w:val="clear" w:color="auto" w:fill="F6F8FA"/>
        <w:rPr>
          <w:rStyle w:val="HTMLCode"/>
          <w:rFonts w:ascii="Consolas" w:hAnsi="Consolas"/>
          <w:color w:val="24292E"/>
          <w:bdr w:val="none" w:sz="0" w:space="0" w:color="auto" w:frame="1"/>
        </w:rPr>
      </w:pPr>
    </w:p>
    <w:p w14:paraId="3D154439" w14:textId="776E0868" w:rsidR="004C6FA4" w:rsidRDefault="004C6FA4" w:rsidP="004C6F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Or  </w:t>
      </w:r>
    </w:p>
    <w:p w14:paraId="2D385020" w14:textId="4C1EC3C3" w:rsidR="004C6FA4" w:rsidRPr="004C6FA4" w:rsidRDefault="004C6FA4" w:rsidP="004C6FA4">
      <w:pPr>
        <w:pStyle w:val="HTMLPreformatted"/>
        <w:shd w:val="clear" w:color="auto" w:fill="F6F8FA"/>
        <w:rPr>
          <w:rStyle w:val="HTMLCode"/>
          <w:rFonts w:ascii="Consolas" w:hAnsi="Consolas"/>
          <w:b/>
          <w:color w:val="24292E"/>
          <w:bdr w:val="none" w:sz="0" w:space="0" w:color="auto" w:frame="1"/>
        </w:rPr>
      </w:pPr>
      <w:r>
        <w:rPr>
          <w:rStyle w:val="HTMLCode"/>
          <w:rFonts w:ascii="Consolas" w:hAnsi="Consolas"/>
          <w:color w:val="24292E"/>
          <w:bdr w:val="none" w:sz="0" w:space="0" w:color="auto" w:frame="1"/>
        </w:rPr>
        <w:t xml:space="preserve">  </w:t>
      </w:r>
      <w:proofErr w:type="spellStart"/>
      <w:r w:rsidR="00CB5492">
        <w:rPr>
          <w:rStyle w:val="HTMLCode"/>
          <w:rFonts w:ascii="Consolas" w:hAnsi="Consolas"/>
          <w:b/>
          <w:color w:val="24292E"/>
          <w:bdr w:val="none" w:sz="0" w:space="0" w:color="auto" w:frame="1"/>
        </w:rPr>
        <w:t>var</w:t>
      </w:r>
      <w:proofErr w:type="spellEnd"/>
      <w:r w:rsidRPr="004C6FA4">
        <w:rPr>
          <w:rStyle w:val="HTMLCode"/>
          <w:rFonts w:ascii="Consolas" w:hAnsi="Consolas"/>
          <w:b/>
          <w:color w:val="24292E"/>
          <w:bdr w:val="none" w:sz="0" w:space="0" w:color="auto" w:frame="1"/>
        </w:rPr>
        <w:t xml:space="preserve"> </w:t>
      </w:r>
      <w:proofErr w:type="spellStart"/>
      <w:r w:rsidRPr="004C6FA4">
        <w:rPr>
          <w:rStyle w:val="HTMLCode"/>
          <w:rFonts w:ascii="Consolas" w:hAnsi="Consolas"/>
          <w:b/>
          <w:color w:val="24292E"/>
          <w:bdr w:val="none" w:sz="0" w:space="0" w:color="auto" w:frame="1"/>
        </w:rPr>
        <w:t>timelineClk</w:t>
      </w:r>
      <w:proofErr w:type="spellEnd"/>
      <w:r w:rsidRPr="004C6FA4">
        <w:rPr>
          <w:rStyle w:val="HTMLCode"/>
          <w:rFonts w:ascii="Consolas" w:hAnsi="Consolas"/>
          <w:b/>
          <w:color w:val="24292E"/>
          <w:bdr w:val="none" w:sz="0" w:space="0" w:color="auto" w:frame="1"/>
        </w:rPr>
        <w:t xml:space="preserve"> = </w:t>
      </w:r>
      <w:proofErr w:type="spellStart"/>
      <w:proofErr w:type="gramStart"/>
      <w:r w:rsidRPr="004C6FA4">
        <w:rPr>
          <w:rStyle w:val="HTMLCode"/>
          <w:rFonts w:ascii="Consolas" w:hAnsi="Consolas"/>
          <w:b/>
          <w:color w:val="24292E"/>
          <w:bdr w:val="none" w:sz="0" w:space="0" w:color="auto" w:frame="1"/>
        </w:rPr>
        <w:t>synchroniser.</w:t>
      </w:r>
      <w:r w:rsidRPr="004C6FA4">
        <w:rPr>
          <w:rFonts w:ascii="Consolas" w:hAnsi="Consolas"/>
          <w:b/>
          <w:color w:val="24292E"/>
          <w:bdr w:val="none" w:sz="0" w:space="0" w:color="auto" w:frame="1"/>
        </w:rPr>
        <w:t>enableTimelineSync</w:t>
      </w:r>
      <w:proofErr w:type="spellEnd"/>
      <w:proofErr w:type="gramEnd"/>
      <w:r w:rsidRPr="004C6FA4">
        <w:rPr>
          <w:rFonts w:ascii="Consolas" w:hAnsi="Consolas"/>
          <w:b/>
          <w:color w:val="24292E"/>
          <w:bdr w:val="none" w:sz="0" w:space="0" w:color="auto" w:frame="1"/>
        </w:rPr>
        <w:t>(timelines[0].</w:t>
      </w:r>
      <w:proofErr w:type="spellStart"/>
      <w:r w:rsidRPr="004C6FA4">
        <w:rPr>
          <w:rFonts w:ascii="Consolas" w:hAnsi="Consolas"/>
          <w:b/>
          <w:color w:val="24292E"/>
          <w:bdr w:val="none" w:sz="0" w:space="0" w:color="auto" w:frame="1"/>
        </w:rPr>
        <w:t>timelineURN</w:t>
      </w:r>
      <w:proofErr w:type="spellEnd"/>
      <w:r w:rsidRPr="004C6FA4">
        <w:rPr>
          <w:rFonts w:ascii="Consolas" w:hAnsi="Consolas"/>
          <w:b/>
          <w:color w:val="24292E"/>
          <w:bdr w:val="none" w:sz="0" w:space="0" w:color="auto" w:frame="1"/>
        </w:rPr>
        <w:t>);</w:t>
      </w:r>
    </w:p>
    <w:p w14:paraId="043EC73C" w14:textId="53458626" w:rsidR="004C6FA4" w:rsidRDefault="004C6FA4" w:rsidP="004C6FA4">
      <w:pPr>
        <w:pStyle w:val="HTMLPreformatted"/>
        <w:shd w:val="clear" w:color="auto" w:fill="F6F8FA"/>
        <w:rPr>
          <w:rStyle w:val="HTMLCode"/>
          <w:rFonts w:ascii="Consolas" w:hAnsi="Consolas"/>
          <w:color w:val="24292E"/>
          <w:bdr w:val="none" w:sz="0" w:space="0" w:color="auto" w:frame="1"/>
        </w:rPr>
      </w:pPr>
    </w:p>
    <w:p w14:paraId="52AA44D0" w14:textId="77777777" w:rsidR="004C6FA4" w:rsidRPr="004C6FA4" w:rsidRDefault="004C6FA4" w:rsidP="004C6FA4">
      <w:pPr>
        <w:pStyle w:val="HTMLPreformatted"/>
        <w:shd w:val="clear" w:color="auto" w:fill="F6F8FA"/>
        <w:rPr>
          <w:rStyle w:val="HTMLCode"/>
          <w:rFonts w:ascii="Consolas" w:hAnsi="Consolas"/>
          <w:b/>
          <w:color w:val="24292E"/>
          <w:bdr w:val="none" w:sz="0" w:space="0" w:color="auto" w:frame="1"/>
        </w:rPr>
      </w:pPr>
      <w:r>
        <w:rPr>
          <w:rStyle w:val="HTMLCode"/>
          <w:rFonts w:ascii="Consolas" w:hAnsi="Consolas"/>
          <w:color w:val="24292E"/>
          <w:bdr w:val="none" w:sz="0" w:space="0" w:color="auto" w:frame="1"/>
        </w:rPr>
        <w:t xml:space="preserve">  </w:t>
      </w:r>
      <w:proofErr w:type="spellStart"/>
      <w:r w:rsidRPr="004C6FA4">
        <w:rPr>
          <w:rStyle w:val="HTMLCode"/>
          <w:rFonts w:ascii="Consolas" w:hAnsi="Consolas"/>
          <w:b/>
          <w:color w:val="24292E"/>
          <w:bdr w:val="none" w:sz="0" w:space="0" w:color="auto" w:frame="1"/>
        </w:rPr>
        <w:t>timeClk.on</w:t>
      </w:r>
      <w:proofErr w:type="spellEnd"/>
      <w:r w:rsidRPr="004C6FA4">
        <w:rPr>
          <w:rStyle w:val="HTMLCode"/>
          <w:rFonts w:ascii="Consolas" w:hAnsi="Consolas"/>
          <w:b/>
          <w:color w:val="24292E"/>
          <w:bdr w:val="none" w:sz="0" w:space="0" w:color="auto" w:frame="1"/>
        </w:rPr>
        <w:t>(“available”, function(clock)</w:t>
      </w:r>
    </w:p>
    <w:p w14:paraId="5BC10A52" w14:textId="328EAB5E" w:rsidR="004C6FA4" w:rsidRPr="004C6FA4" w:rsidRDefault="004C6FA4" w:rsidP="004C6FA4">
      <w:pPr>
        <w:pStyle w:val="HTMLPreformatted"/>
        <w:shd w:val="clear" w:color="auto" w:fill="F6F8FA"/>
        <w:rPr>
          <w:rStyle w:val="HTMLCode"/>
          <w:rFonts w:ascii="Consolas" w:hAnsi="Consolas"/>
          <w:b/>
          <w:color w:val="24292E"/>
          <w:bdr w:val="none" w:sz="0" w:space="0" w:color="auto" w:frame="1"/>
        </w:rPr>
      </w:pPr>
      <w:r w:rsidRPr="004C6FA4">
        <w:rPr>
          <w:rStyle w:val="HTMLCode"/>
          <w:rFonts w:ascii="Consolas" w:hAnsi="Consolas"/>
          <w:b/>
          <w:color w:val="24292E"/>
          <w:bdr w:val="none" w:sz="0" w:space="0" w:color="auto" w:frame="1"/>
        </w:rPr>
        <w:t xml:space="preserve">  {</w:t>
      </w:r>
    </w:p>
    <w:p w14:paraId="55BEA3DB" w14:textId="605B4F9C" w:rsidR="004C6FA4" w:rsidRPr="004C6FA4" w:rsidRDefault="004C6FA4" w:rsidP="004C6FA4">
      <w:pPr>
        <w:pStyle w:val="HTMLPreformatted"/>
        <w:shd w:val="clear" w:color="auto" w:fill="F6F8FA"/>
        <w:rPr>
          <w:rStyle w:val="HTMLCode"/>
          <w:rFonts w:ascii="Consolas" w:hAnsi="Consolas"/>
          <w:b/>
          <w:color w:val="24292E"/>
          <w:bdr w:val="none" w:sz="0" w:space="0" w:color="auto" w:frame="1"/>
        </w:rPr>
      </w:pPr>
      <w:r w:rsidRPr="004C6FA4">
        <w:rPr>
          <w:rStyle w:val="HTMLCode"/>
          <w:rFonts w:ascii="Consolas" w:hAnsi="Consolas"/>
          <w:b/>
          <w:color w:val="24292E"/>
          <w:bdr w:val="none" w:sz="0" w:space="0" w:color="auto" w:frame="1"/>
        </w:rPr>
        <w:tab/>
        <w:t>// ... do something ...</w:t>
      </w:r>
    </w:p>
    <w:p w14:paraId="5DD07CD3" w14:textId="0D5A215D" w:rsidR="004C6FA4" w:rsidRDefault="004C6FA4" w:rsidP="004C6FA4">
      <w:pPr>
        <w:pStyle w:val="HTMLPreformatted"/>
        <w:shd w:val="clear" w:color="auto" w:fill="F6F8FA"/>
        <w:rPr>
          <w:rStyle w:val="HTMLCode"/>
          <w:rFonts w:ascii="Consolas" w:hAnsi="Consolas"/>
          <w:color w:val="24292E"/>
          <w:bdr w:val="none" w:sz="0" w:space="0" w:color="auto" w:frame="1"/>
        </w:rPr>
      </w:pPr>
      <w:r w:rsidRPr="004C6FA4">
        <w:rPr>
          <w:rStyle w:val="HTMLCode"/>
          <w:rFonts w:ascii="Consolas" w:hAnsi="Consolas"/>
          <w:b/>
          <w:color w:val="24292E"/>
          <w:bdr w:val="none" w:sz="0" w:space="0" w:color="auto" w:frame="1"/>
        </w:rPr>
        <w:t xml:space="preserve">  });</w:t>
      </w:r>
    </w:p>
    <w:p w14:paraId="73E724E8" w14:textId="77777777" w:rsidR="004C6FA4" w:rsidRDefault="004C6FA4" w:rsidP="004C6FA4">
      <w:pPr>
        <w:pStyle w:val="HTMLPreformatted"/>
        <w:shd w:val="clear" w:color="auto" w:fill="F6F8FA"/>
        <w:rPr>
          <w:rStyle w:val="HTMLCode"/>
          <w:rFonts w:ascii="Consolas" w:hAnsi="Consolas"/>
          <w:color w:val="24292E"/>
          <w:bdr w:val="none" w:sz="0" w:space="0" w:color="auto" w:frame="1"/>
        </w:rPr>
      </w:pPr>
    </w:p>
    <w:p w14:paraId="2CDAF7CE" w14:textId="21A7AF9C" w:rsidR="00E55696" w:rsidRDefault="004C6FA4" w:rsidP="004C6FA4">
      <w:pPr>
        <w:pStyle w:val="HTMLPreformatted"/>
        <w:shd w:val="clear" w:color="auto" w:fill="F6F8FA"/>
        <w:rPr>
          <w:rStyle w:val="HTMLCode"/>
          <w:rFonts w:ascii="Consolas" w:hAnsi="Consolas"/>
          <w:color w:val="24292E"/>
          <w:bdr w:val="none" w:sz="0" w:space="0" w:color="auto" w:frame="1"/>
        </w:rPr>
      </w:pPr>
      <w:r w:rsidRPr="00600C72">
        <w:rPr>
          <w:rStyle w:val="HTMLCode"/>
          <w:rFonts w:ascii="Consolas" w:hAnsi="Consolas"/>
          <w:color w:val="24292E"/>
          <w:bdr w:val="none" w:sz="0" w:space="0" w:color="auto" w:frame="1"/>
        </w:rPr>
        <w:t>});</w:t>
      </w:r>
    </w:p>
    <w:p w14:paraId="65CA6816" w14:textId="29C44CFF" w:rsidR="00E55696" w:rsidRDefault="00E55696" w:rsidP="00E55696">
      <w:pPr>
        <w:pStyle w:val="HTMLPreformatted"/>
        <w:shd w:val="clear" w:color="auto" w:fill="F6F8FA"/>
        <w:rPr>
          <w:rStyle w:val="HTMLCode"/>
          <w:rFonts w:ascii="Consolas" w:hAnsi="Consolas"/>
          <w:color w:val="24292E"/>
          <w:bdr w:val="none" w:sz="0" w:space="0" w:color="auto" w:frame="1"/>
        </w:rPr>
      </w:pPr>
    </w:p>
    <w:p w14:paraId="12B7A396" w14:textId="77777777" w:rsidR="00630750" w:rsidRDefault="00630750" w:rsidP="003B5C44"/>
    <w:p w14:paraId="0BACC0EA" w14:textId="7D717C3D" w:rsidR="00CB5492" w:rsidRDefault="00CB5492" w:rsidP="003B5C44">
      <w:r>
        <w:t xml:space="preserve">ES3: </w:t>
      </w:r>
    </w:p>
    <w:p w14:paraId="10B639A0"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
    <w:p w14:paraId="39CD6EBD"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find a timeline which is available</w:t>
      </w:r>
    </w:p>
    <w:p w14:paraId="191E2AAB"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synchroniser.</w:t>
      </w:r>
      <w:r w:rsidRPr="005142B9">
        <w:rPr>
          <w:rFonts w:ascii="Consolas" w:hAnsi="Consolas"/>
          <w:color w:val="24292E"/>
          <w:bdr w:val="none" w:sz="0" w:space="0" w:color="auto" w:frame="1"/>
        </w:rPr>
        <w:t>getDeviceAvailableTimelinesByType</w:t>
      </w:r>
      <w:proofErr w:type="spellEnd"/>
      <w:proofErr w:type="gramEnd"/>
      <w:r>
        <w:rPr>
          <w:rStyle w:val="HTMLCode"/>
          <w:rFonts w:ascii="Consolas" w:hAnsi="Consolas"/>
          <w:color w:val="24292E"/>
          <w:bdr w:val="none" w:sz="0" w:space="0" w:color="auto" w:frame="1"/>
        </w:rPr>
        <w:t>(</w:t>
      </w:r>
    </w:p>
    <w:p w14:paraId="3557AC14"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7F713974"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john_iphone</w:t>
      </w:r>
      <w:proofErr w:type="spellEnd"/>
      <w:r>
        <w:rPr>
          <w:rStyle w:val="HTMLCode"/>
          <w:rFonts w:ascii="Consolas" w:hAnsi="Consolas"/>
          <w:color w:val="24292E"/>
          <w:bdr w:val="none" w:sz="0" w:space="0" w:color="auto" w:frame="1"/>
        </w:rPr>
        <w:t>”,</w:t>
      </w:r>
    </w:p>
    <w:p w14:paraId="35B60E34"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“urn:2</w:t>
      </w:r>
      <w:proofErr w:type="gramStart"/>
      <w:r>
        <w:rPr>
          <w:rStyle w:val="HTMLCode"/>
          <w:rFonts w:ascii="Consolas" w:hAnsi="Consolas"/>
          <w:color w:val="24292E"/>
          <w:bdr w:val="none" w:sz="0" w:space="0" w:color="auto" w:frame="1"/>
        </w:rPr>
        <w:t>immerse:experience</w:t>
      </w:r>
      <w:proofErr w:type="gramEnd"/>
      <w:r>
        <w:rPr>
          <w:rStyle w:val="HTMLCode"/>
          <w:rFonts w:ascii="Consolas" w:hAnsi="Consolas"/>
          <w:color w:val="24292E"/>
          <w:bdr w:val="none" w:sz="0" w:space="0" w:color="auto" w:frame="1"/>
        </w:rPr>
        <w:t>:1000”,</w:t>
      </w:r>
    </w:p>
    <w:p w14:paraId="244BAC7F"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
    <w:p w14:paraId="0625422E"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On timelines received</w:t>
      </w:r>
    </w:p>
    <w:p w14:paraId="5E68A178"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function (timelines) {</w:t>
      </w:r>
    </w:p>
    <w:p w14:paraId="6F0772B9"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
    <w:p w14:paraId="0BC92643"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1. Option</w:t>
      </w:r>
    </w:p>
    <w:p w14:paraId="3ECD7FFA"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commentRangeStart w:id="708"/>
      <w:r>
        <w:rPr>
          <w:rStyle w:val="HTMLCode"/>
          <w:rFonts w:ascii="Consolas" w:hAnsi="Consolas"/>
          <w:color w:val="24292E"/>
          <w:bdr w:val="none" w:sz="0" w:space="0" w:color="auto" w:frame="1"/>
        </w:rPr>
        <w:t xml:space="preserve"> </w:t>
      </w:r>
      <w:commentRangeEnd w:id="708"/>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r>
        <w:rPr>
          <w:rStyle w:val="CommentReference"/>
          <w:rFonts w:asciiTheme="minorHAnsi" w:hAnsiTheme="minorHAnsi" w:cstheme="minorBidi"/>
          <w:lang w:eastAsia="en-US"/>
        </w:rPr>
        <w:commentReference w:id="708"/>
      </w:r>
      <w:proofErr w:type="spellStart"/>
      <w:r>
        <w:rPr>
          <w:rStyle w:val="HTMLCode"/>
          <w:rFonts w:ascii="Consolas" w:hAnsi="Consolas"/>
          <w:color w:val="24292E"/>
          <w:bdr w:val="none" w:sz="0" w:space="0" w:color="auto" w:frame="1"/>
        </w:rPr>
        <w:t>timelineClock</w:t>
      </w:r>
      <w:proofErr w:type="spellEnd"/>
      <w:r>
        <w:rPr>
          <w:rStyle w:val="HTMLCode"/>
          <w:rFonts w:ascii="Consolas" w:hAnsi="Consolas"/>
          <w:color w:val="24292E"/>
          <w:bdr w:val="none" w:sz="0" w:space="0" w:color="auto" w:frame="1"/>
        </w:rPr>
        <w:t xml:space="preserve"> = timelines[0</w:t>
      </w:r>
      <w:proofErr w:type="gramStart"/>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startSync</w:t>
      </w:r>
      <w:commentRangeStart w:id="709"/>
      <w:proofErr w:type="spellEnd"/>
      <w:proofErr w:type="gramEnd"/>
      <w:r>
        <w:rPr>
          <w:rStyle w:val="HTMLCode"/>
          <w:rFonts w:ascii="Consolas" w:hAnsi="Consolas"/>
          <w:color w:val="24292E"/>
          <w:bdr w:val="none" w:sz="0" w:space="0" w:color="auto" w:frame="1"/>
        </w:rPr>
        <w:t>()</w:t>
      </w:r>
      <w:commentRangeEnd w:id="709"/>
      <w:r>
        <w:rPr>
          <w:rStyle w:val="CommentReference"/>
          <w:rFonts w:asciiTheme="minorHAnsi" w:hAnsiTheme="minorHAnsi" w:cstheme="minorBidi"/>
          <w:lang w:eastAsia="en-US"/>
        </w:rPr>
        <w:commentReference w:id="709"/>
      </w:r>
      <w:r>
        <w:rPr>
          <w:rStyle w:val="HTMLCode"/>
          <w:rFonts w:ascii="Consolas" w:hAnsi="Consolas"/>
          <w:color w:val="24292E"/>
          <w:bdr w:val="none" w:sz="0" w:space="0" w:color="auto" w:frame="1"/>
        </w:rPr>
        <w:t>;</w:t>
      </w:r>
    </w:p>
    <w:p w14:paraId="6CB37707"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
    <w:p w14:paraId="3BEA463F"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2. Option</w:t>
      </w:r>
    </w:p>
    <w:p w14:paraId="2595BEB9"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commentRangeStart w:id="710"/>
      <w:commentRangeEnd w:id="710"/>
      <w:r>
        <w:rPr>
          <w:rStyle w:val="CommentReference"/>
          <w:rFonts w:asciiTheme="minorHAnsi" w:hAnsiTheme="minorHAnsi" w:cstheme="minorBidi"/>
          <w:lang w:eastAsia="en-US"/>
        </w:rPr>
        <w:commentReference w:id="710"/>
      </w:r>
      <w:proofErr w:type="spellStart"/>
      <w:r>
        <w:rPr>
          <w:rStyle w:val="HTMLCode"/>
          <w:rFonts w:ascii="Consolas" w:hAnsi="Consolas"/>
          <w:color w:val="24292E"/>
          <w:bdr w:val="none" w:sz="0" w:space="0" w:color="auto" w:frame="1"/>
        </w:rPr>
        <w:t>timelineClock</w:t>
      </w:r>
      <w:proofErr w:type="spellEnd"/>
      <w:r>
        <w:rPr>
          <w:rStyle w:val="HTMLCode"/>
          <w:rFonts w:ascii="Consolas" w:hAnsi="Consolas"/>
          <w:color w:val="24292E"/>
          <w:bdr w:val="none" w:sz="0" w:space="0" w:color="auto" w:frame="1"/>
        </w:rPr>
        <w:t xml:space="preserve"> = </w:t>
      </w:r>
      <w:proofErr w:type="spellStart"/>
      <w:proofErr w:type="gramStart"/>
      <w:r>
        <w:rPr>
          <w:rStyle w:val="HTMLCode"/>
          <w:rFonts w:ascii="Consolas" w:hAnsi="Consolas"/>
          <w:color w:val="24292E"/>
          <w:bdr w:val="none" w:sz="0" w:space="0" w:color="auto" w:frame="1"/>
        </w:rPr>
        <w:t>synchroniser.enableTimelineSync</w:t>
      </w:r>
      <w:proofErr w:type="spellEnd"/>
      <w:proofErr w:type="gramEnd"/>
      <w:r>
        <w:rPr>
          <w:rStyle w:val="HTMLCode"/>
          <w:rFonts w:ascii="Consolas" w:hAnsi="Consolas"/>
          <w:color w:val="24292E"/>
          <w:bdr w:val="none" w:sz="0" w:space="0" w:color="auto" w:frame="1"/>
        </w:rPr>
        <w:t>(</w:t>
      </w:r>
    </w:p>
    <w:p w14:paraId="7CC27EE5"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Pr="002752A0">
        <w:rPr>
          <w:rStyle w:val="HTMLCode"/>
          <w:rFonts w:ascii="Consolas" w:hAnsi="Consolas"/>
          <w:color w:val="24292E"/>
          <w:bdr w:val="none" w:sz="0" w:space="0" w:color="auto" w:frame="1"/>
        </w:rPr>
        <w:t>timelines[0</w:t>
      </w:r>
      <w:proofErr w:type="gramStart"/>
      <w:r w:rsidRPr="002752A0">
        <w:rPr>
          <w:rStyle w:val="HTMLCode"/>
          <w:rFonts w:ascii="Consolas" w:hAnsi="Consolas"/>
          <w:color w:val="24292E"/>
          <w:bdr w:val="none" w:sz="0" w:space="0" w:color="auto" w:frame="1"/>
        </w:rPr>
        <w:t>].</w:t>
      </w:r>
      <w:proofErr w:type="spellStart"/>
      <w:r w:rsidRPr="002752A0">
        <w:rPr>
          <w:rStyle w:val="HTMLCode"/>
          <w:rFonts w:ascii="Consolas" w:hAnsi="Consolas"/>
          <w:color w:val="24292E"/>
          <w:bdr w:val="none" w:sz="0" w:space="0" w:color="auto" w:frame="1"/>
        </w:rPr>
        <w:t>timelineURN</w:t>
      </w:r>
      <w:proofErr w:type="spellEnd"/>
      <w:proofErr w:type="gramEnd"/>
      <w:r>
        <w:rPr>
          <w:rStyle w:val="HTMLCode"/>
          <w:rFonts w:ascii="Consolas" w:hAnsi="Consolas"/>
          <w:color w:val="24292E"/>
          <w:bdr w:val="none" w:sz="0" w:space="0" w:color="auto" w:frame="1"/>
        </w:rPr>
        <w:t>);</w:t>
      </w:r>
    </w:p>
    <w:p w14:paraId="4C8B002A"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
    <w:p w14:paraId="0B923788"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Listen for availability</w:t>
      </w:r>
    </w:p>
    <w:p w14:paraId="036921F2"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timelineClock.on</w:t>
      </w:r>
      <w:proofErr w:type="spellEnd"/>
      <w:r>
        <w:rPr>
          <w:rStyle w:val="HTMLCode"/>
          <w:rFonts w:ascii="Consolas" w:hAnsi="Consolas"/>
          <w:color w:val="24292E"/>
          <w:bdr w:val="none" w:sz="0" w:space="0" w:color="auto" w:frame="1"/>
        </w:rPr>
        <w:t>(“available”, function (clock) {</w:t>
      </w:r>
    </w:p>
    <w:p w14:paraId="7347E39A"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do something …</w:t>
      </w:r>
    </w:p>
    <w:p w14:paraId="27F38EF9"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45C09C08"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092EB3E1"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1796E5B0" w14:textId="77777777" w:rsidR="00CB5492" w:rsidRDefault="00CB5492" w:rsidP="003B5C44"/>
    <w:p w14:paraId="5115665A" w14:textId="47328268" w:rsidR="004957E3" w:rsidRPr="004957E3" w:rsidRDefault="004957E3" w:rsidP="004957E3">
      <w:pPr>
        <w:pStyle w:val="ListParagraph"/>
        <w:numPr>
          <w:ilvl w:val="0"/>
          <w:numId w:val="40"/>
        </w:numPr>
        <w:rPr>
          <w:b/>
        </w:rPr>
      </w:pPr>
      <w:r w:rsidRPr="004957E3">
        <w:rPr>
          <w:b/>
        </w:rPr>
        <w:t>Synchronising a media object to a timeline’s shadow</w:t>
      </w:r>
    </w:p>
    <w:p w14:paraId="0AF4BF35" w14:textId="6DEABA47" w:rsidR="003B5C44" w:rsidRDefault="004C6FA4" w:rsidP="003B5C44">
      <w:r>
        <w:t xml:space="preserve">Once a remote timeline’s clock object is locally, it provides the application with an accurate estimate of the timeline’s progress. </w:t>
      </w:r>
      <w:r w:rsidR="004957E3">
        <w:t>Given that a correlation exists to map timings from this timeline to the timeline</w:t>
      </w:r>
      <w:r>
        <w:t xml:space="preserve"> </w:t>
      </w:r>
      <w:r w:rsidR="004957E3">
        <w:t>of a video object. One can derive a clock for the video object, that represents an ‘expected timeline’.</w:t>
      </w:r>
    </w:p>
    <w:p w14:paraId="335EC241" w14:textId="77777777" w:rsidR="004957E3" w:rsidRDefault="004957E3" w:rsidP="004957E3">
      <w:pPr>
        <w:pStyle w:val="HTMLPreformatted"/>
        <w:shd w:val="clear" w:color="auto" w:fill="F6F8FA"/>
        <w:rPr>
          <w:rStyle w:val="HTMLCode"/>
          <w:rFonts w:ascii="Consolas" w:hAnsi="Consolas"/>
          <w:color w:val="24292E"/>
          <w:bdr w:val="none" w:sz="0" w:space="0" w:color="auto" w:frame="1"/>
        </w:rPr>
      </w:pPr>
    </w:p>
    <w:p w14:paraId="47D28BED" w14:textId="540AF98A" w:rsidR="004957E3" w:rsidRDefault="004957E3" w:rsidP="004957E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find a timeline and materialise its shadow as explained in previous steps</w:t>
      </w:r>
    </w:p>
    <w:p w14:paraId="36C58EFB" w14:textId="77777777" w:rsidR="004957E3" w:rsidRDefault="004957E3" w:rsidP="004957E3">
      <w:pPr>
        <w:pStyle w:val="HTMLPreformatted"/>
        <w:shd w:val="clear" w:color="auto" w:fill="F6F8FA"/>
        <w:rPr>
          <w:rStyle w:val="HTMLCode"/>
          <w:rFonts w:ascii="Consolas" w:hAnsi="Consolas"/>
          <w:color w:val="24292E"/>
          <w:bdr w:val="none" w:sz="0" w:space="0" w:color="auto" w:frame="1"/>
        </w:rPr>
      </w:pPr>
    </w:p>
    <w:p w14:paraId="3075A7FD" w14:textId="77777777" w:rsidR="005F6686" w:rsidRDefault="004957E3" w:rsidP="004957E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derive</w:t>
      </w:r>
      <w:r w:rsidR="005F6686">
        <w:rPr>
          <w:rStyle w:val="HTMLCode"/>
          <w:rFonts w:ascii="Consolas" w:hAnsi="Consolas"/>
          <w:color w:val="24292E"/>
          <w:bdr w:val="none" w:sz="0" w:space="0" w:color="auto" w:frame="1"/>
        </w:rPr>
        <w:t xml:space="preserve"> a clock for the expected media timeline from the remote timeline</w:t>
      </w:r>
    </w:p>
    <w:p w14:paraId="367BD621" w14:textId="304D8EC7" w:rsidR="004957E3" w:rsidRDefault="005F6686" w:rsidP="004957E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with correlation: {</w:t>
      </w:r>
      <w:proofErr w:type="spellStart"/>
      <w:proofErr w:type="gramStart"/>
      <w:r w:rsidRPr="005F6686">
        <w:rPr>
          <w:rFonts w:ascii="Consolas" w:hAnsi="Consolas"/>
          <w:color w:val="24292E"/>
          <w:bdr w:val="none" w:sz="0" w:space="0" w:color="auto" w:frame="1"/>
        </w:rPr>
        <w:t>parentTimelineValue,mediaTimelineValue</w:t>
      </w:r>
      <w:proofErr w:type="spellEnd"/>
      <w:proofErr w:type="gramEnd"/>
      <w:r w:rsidRPr="005F6686">
        <w:rPr>
          <w:rFonts w:ascii="Consolas" w:hAnsi="Consolas"/>
          <w:color w:val="24292E"/>
          <w:bdr w:val="none" w:sz="0" w:space="0" w:color="auto" w:frame="1"/>
        </w:rPr>
        <w:t xml:space="preserve"> </w:t>
      </w:r>
      <w:r>
        <w:rPr>
          <w:rStyle w:val="HTMLCode"/>
          <w:rFonts w:ascii="Consolas" w:hAnsi="Consolas"/>
          <w:color w:val="24292E"/>
          <w:bdr w:val="none" w:sz="0" w:space="0" w:color="auto" w:frame="1"/>
        </w:rPr>
        <w:t>}</w:t>
      </w:r>
    </w:p>
    <w:p w14:paraId="2A6B37F2" w14:textId="77777777" w:rsidR="005F6686" w:rsidRDefault="005F6686" w:rsidP="004957E3">
      <w:pPr>
        <w:pStyle w:val="HTMLPreformatted"/>
        <w:shd w:val="clear" w:color="auto" w:fill="F6F8FA"/>
        <w:rPr>
          <w:rStyle w:val="HTMLCode"/>
          <w:rFonts w:ascii="Consolas" w:hAnsi="Consolas"/>
          <w:color w:val="24292E"/>
          <w:bdr w:val="none" w:sz="0" w:space="0" w:color="auto" w:frame="1"/>
        </w:rPr>
      </w:pPr>
    </w:p>
    <w:p w14:paraId="4E536FB1" w14:textId="7A5553C6" w:rsidR="004957E3" w:rsidRPr="006F2E42" w:rsidRDefault="004957E3" w:rsidP="004957E3">
      <w:pPr>
        <w:pStyle w:val="HTMLPreformatted"/>
        <w:shd w:val="clear" w:color="auto" w:fill="F6F8FA"/>
        <w:rPr>
          <w:rStyle w:val="HTMLCode"/>
          <w:rFonts w:ascii="Consolas" w:hAnsi="Consolas"/>
          <w:color w:val="24292E"/>
          <w:bdr w:val="none" w:sz="0" w:space="0" w:color="auto" w:frame="1"/>
        </w:rPr>
      </w:pPr>
      <w:proofErr w:type="spellStart"/>
      <w:r w:rsidRPr="006F2E42">
        <w:rPr>
          <w:rStyle w:val="HTMLCode"/>
          <w:rFonts w:ascii="Consolas" w:hAnsi="Consolas"/>
          <w:color w:val="24292E"/>
          <w:bdr w:val="none" w:sz="0" w:space="0" w:color="auto" w:frame="1"/>
        </w:rPr>
        <w:t>var</w:t>
      </w:r>
      <w:proofErr w:type="spellEnd"/>
      <w:r w:rsidRPr="006F2E42">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expectedMediaClock</w:t>
      </w:r>
      <w:proofErr w:type="spellEnd"/>
      <w:r w:rsidRPr="006F2E42">
        <w:rPr>
          <w:rStyle w:val="HTMLCode"/>
          <w:rFonts w:ascii="Consolas" w:hAnsi="Consolas"/>
          <w:color w:val="24292E"/>
          <w:bdr w:val="none" w:sz="0" w:space="0" w:color="auto" w:frame="1"/>
        </w:rPr>
        <w:t xml:space="preserve"> = new </w:t>
      </w:r>
      <w:proofErr w:type="spellStart"/>
      <w:proofErr w:type="gramStart"/>
      <w:r w:rsidRPr="006F2E42">
        <w:rPr>
          <w:rStyle w:val="HTMLCode"/>
          <w:rFonts w:ascii="Consolas" w:hAnsi="Consolas"/>
          <w:color w:val="24292E"/>
          <w:bdr w:val="none" w:sz="0" w:space="0" w:color="auto" w:frame="1"/>
        </w:rPr>
        <w:t>CorrelatedClock</w:t>
      </w:r>
      <w:proofErr w:type="spellEnd"/>
      <w:r w:rsidRPr="006F2E42">
        <w:rPr>
          <w:rStyle w:val="HTMLCode"/>
          <w:rFonts w:ascii="Consolas" w:hAnsi="Consolas"/>
          <w:color w:val="24292E"/>
          <w:bdr w:val="none" w:sz="0" w:space="0" w:color="auto" w:frame="1"/>
        </w:rPr>
        <w:t>(</w:t>
      </w:r>
      <w:proofErr w:type="spellStart"/>
      <w:proofErr w:type="gramEnd"/>
      <w:r w:rsidRPr="004957E3">
        <w:rPr>
          <w:rStyle w:val="HTMLCode"/>
          <w:rFonts w:ascii="Consolas" w:hAnsi="Consolas"/>
          <w:b/>
          <w:color w:val="24292E"/>
          <w:bdr w:val="none" w:sz="0" w:space="0" w:color="auto" w:frame="1"/>
        </w:rPr>
        <w:t>timelineClk</w:t>
      </w:r>
      <w:proofErr w:type="spellEnd"/>
      <w:r w:rsidRPr="006F2E42">
        <w:rPr>
          <w:rStyle w:val="HTMLCode"/>
          <w:rFonts w:ascii="Consolas" w:hAnsi="Consolas"/>
          <w:color w:val="24292E"/>
          <w:bdr w:val="none" w:sz="0" w:space="0" w:color="auto" w:frame="1"/>
        </w:rPr>
        <w:t>, {</w:t>
      </w:r>
    </w:p>
    <w:p w14:paraId="71F0B469" w14:textId="77777777" w:rsidR="004957E3" w:rsidRPr="006F2E42" w:rsidRDefault="004957E3" w:rsidP="004957E3">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lastRenderedPageBreak/>
        <w:t xml:space="preserve">            speed: </w:t>
      </w:r>
      <w:r>
        <w:rPr>
          <w:rStyle w:val="HTMLCode"/>
          <w:rFonts w:ascii="Consolas" w:hAnsi="Consolas"/>
          <w:color w:val="24292E"/>
          <w:bdr w:val="none" w:sz="0" w:space="0" w:color="auto" w:frame="1"/>
        </w:rPr>
        <w:t>1</w:t>
      </w:r>
      <w:r w:rsidRPr="006F2E42">
        <w:rPr>
          <w:rStyle w:val="HTMLCode"/>
          <w:rFonts w:ascii="Consolas" w:hAnsi="Consolas"/>
          <w:color w:val="24292E"/>
          <w:bdr w:val="none" w:sz="0" w:space="0" w:color="auto" w:frame="1"/>
        </w:rPr>
        <w:t>,</w:t>
      </w:r>
    </w:p>
    <w:p w14:paraId="3A461B8D" w14:textId="64F178E4" w:rsidR="004957E3" w:rsidRPr="006F2E42" w:rsidRDefault="004957E3" w:rsidP="004957E3">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roofErr w:type="spellStart"/>
      <w:r w:rsidRPr="006F2E42">
        <w:rPr>
          <w:rStyle w:val="HTMLCode"/>
          <w:rFonts w:ascii="Consolas" w:hAnsi="Consolas"/>
          <w:color w:val="24292E"/>
          <w:bdr w:val="none" w:sz="0" w:space="0" w:color="auto" w:frame="1"/>
        </w:rPr>
        <w:t>tickRate</w:t>
      </w:r>
      <w:proofErr w:type="spellEnd"/>
      <w:r w:rsidRPr="006F2E42">
        <w:rPr>
          <w:rStyle w:val="HTMLCode"/>
          <w:rFonts w:ascii="Consolas" w:hAnsi="Consolas"/>
          <w:color w:val="24292E"/>
          <w:bdr w:val="none" w:sz="0" w:space="0" w:color="auto" w:frame="1"/>
        </w:rPr>
        <w:t xml:space="preserve">: </w:t>
      </w:r>
      <w:proofErr w:type="spellStart"/>
      <w:r w:rsidR="005F6686" w:rsidRPr="005F6686">
        <w:rPr>
          <w:rStyle w:val="HTMLCode"/>
          <w:rFonts w:ascii="Consolas" w:hAnsi="Consolas"/>
          <w:i/>
          <w:color w:val="24292E"/>
          <w:bdr w:val="none" w:sz="0" w:space="0" w:color="auto" w:frame="1"/>
        </w:rPr>
        <w:t>some_tick_rate</w:t>
      </w:r>
      <w:proofErr w:type="spellEnd"/>
      <w:r w:rsidRPr="006F2E42">
        <w:rPr>
          <w:rStyle w:val="HTMLCode"/>
          <w:rFonts w:ascii="Consolas" w:hAnsi="Consolas"/>
          <w:color w:val="24292E"/>
          <w:bdr w:val="none" w:sz="0" w:space="0" w:color="auto" w:frame="1"/>
        </w:rPr>
        <w:t>,</w:t>
      </w:r>
    </w:p>
    <w:p w14:paraId="2E9BD05B" w14:textId="675F30BA" w:rsidR="004957E3" w:rsidRPr="006F2E42" w:rsidRDefault="004957E3" w:rsidP="004957E3">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correlation: new Correlation(</w:t>
      </w:r>
      <w:proofErr w:type="spellStart"/>
      <w:proofErr w:type="gramStart"/>
      <w:r w:rsidR="005F6686">
        <w:rPr>
          <w:rStyle w:val="HTMLCode"/>
          <w:rFonts w:ascii="Consolas" w:hAnsi="Consolas"/>
          <w:color w:val="24292E"/>
          <w:bdr w:val="none" w:sz="0" w:space="0" w:color="auto" w:frame="1"/>
        </w:rPr>
        <w:t>parentTimelineValue</w:t>
      </w:r>
      <w:r w:rsidRPr="006F2E42">
        <w:rPr>
          <w:rStyle w:val="HTMLCode"/>
          <w:rFonts w:ascii="Consolas" w:hAnsi="Consolas"/>
          <w:color w:val="24292E"/>
          <w:bdr w:val="none" w:sz="0" w:space="0" w:color="auto" w:frame="1"/>
        </w:rPr>
        <w:t>,</w:t>
      </w:r>
      <w:r w:rsidR="005F6686">
        <w:rPr>
          <w:rStyle w:val="HTMLCode"/>
          <w:rFonts w:ascii="Consolas" w:hAnsi="Consolas"/>
          <w:color w:val="24292E"/>
          <w:bdr w:val="none" w:sz="0" w:space="0" w:color="auto" w:frame="1"/>
        </w:rPr>
        <w:t>mediaTimelineValue</w:t>
      </w:r>
      <w:proofErr w:type="spellEnd"/>
      <w:proofErr w:type="gramEnd"/>
      <w:r w:rsidRPr="006F2E42">
        <w:rPr>
          <w:rStyle w:val="HTMLCode"/>
          <w:rFonts w:ascii="Consolas" w:hAnsi="Consolas"/>
          <w:color w:val="24292E"/>
          <w:bdr w:val="none" w:sz="0" w:space="0" w:color="auto" w:frame="1"/>
        </w:rPr>
        <w:t>)</w:t>
      </w:r>
    </w:p>
    <w:p w14:paraId="2A950E9F" w14:textId="77777777" w:rsidR="004957E3" w:rsidRDefault="004957E3" w:rsidP="004957E3">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
    <w:p w14:paraId="263B6A2C" w14:textId="77777777" w:rsidR="005F6686" w:rsidRDefault="005F6686" w:rsidP="004957E3">
      <w:pPr>
        <w:pStyle w:val="HTMLPreformatted"/>
        <w:shd w:val="clear" w:color="auto" w:fill="F6F8FA"/>
        <w:rPr>
          <w:rStyle w:val="HTMLCode"/>
          <w:rFonts w:ascii="Consolas" w:hAnsi="Consolas"/>
          <w:color w:val="24292E"/>
          <w:bdr w:val="none" w:sz="0" w:space="0" w:color="auto" w:frame="1"/>
        </w:rPr>
      </w:pPr>
    </w:p>
    <w:p w14:paraId="2DFBB683" w14:textId="77777777" w:rsidR="00CB5492" w:rsidRPr="006F2E42" w:rsidRDefault="00CB5492" w:rsidP="00CB5492">
      <w:pPr>
        <w:pStyle w:val="HTMLPreformatted"/>
        <w:shd w:val="clear" w:color="auto" w:fill="F6F8FA"/>
        <w:rPr>
          <w:rStyle w:val="HTMLCode"/>
          <w:rFonts w:ascii="Consolas" w:hAnsi="Consolas"/>
          <w:color w:val="24292E"/>
          <w:bdr w:val="none" w:sz="0" w:space="0" w:color="auto" w:frame="1"/>
        </w:rPr>
      </w:pPr>
      <w:proofErr w:type="spellStart"/>
      <w:r w:rsidRPr="006F2E42">
        <w:rPr>
          <w:rStyle w:val="HTMLCode"/>
          <w:rFonts w:ascii="Consolas" w:hAnsi="Consolas"/>
          <w:color w:val="24292E"/>
          <w:bdr w:val="none" w:sz="0" w:space="0" w:color="auto" w:frame="1"/>
        </w:rPr>
        <w:t>var</w:t>
      </w:r>
      <w:proofErr w:type="spellEnd"/>
      <w:r w:rsidRPr="006F2E42">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expectedMediaClock</w:t>
      </w:r>
      <w:proofErr w:type="spellEnd"/>
      <w:r w:rsidRPr="006F2E42">
        <w:rPr>
          <w:rStyle w:val="HTMLCode"/>
          <w:rFonts w:ascii="Consolas" w:hAnsi="Consolas"/>
          <w:color w:val="24292E"/>
          <w:bdr w:val="none" w:sz="0" w:space="0" w:color="auto" w:frame="1"/>
        </w:rPr>
        <w:t xml:space="preserve"> = new </w:t>
      </w:r>
      <w:proofErr w:type="spellStart"/>
      <w:proofErr w:type="gramStart"/>
      <w:r w:rsidRPr="006F2E42">
        <w:rPr>
          <w:rStyle w:val="HTMLCode"/>
          <w:rFonts w:ascii="Consolas" w:hAnsi="Consolas"/>
          <w:color w:val="24292E"/>
          <w:bdr w:val="none" w:sz="0" w:space="0" w:color="auto" w:frame="1"/>
        </w:rPr>
        <w:t>CorrelatedClock</w:t>
      </w:r>
      <w:proofErr w:type="spellEnd"/>
      <w:r w:rsidRPr="006F2E42">
        <w:rPr>
          <w:rStyle w:val="HTMLCode"/>
          <w:rFonts w:ascii="Consolas" w:hAnsi="Consolas"/>
          <w:color w:val="24292E"/>
          <w:bdr w:val="none" w:sz="0" w:space="0" w:color="auto" w:frame="1"/>
        </w:rPr>
        <w:t>(</w:t>
      </w:r>
      <w:proofErr w:type="spellStart"/>
      <w:proofErr w:type="gramEnd"/>
      <w:r w:rsidRPr="004957E3">
        <w:rPr>
          <w:rStyle w:val="HTMLCode"/>
          <w:rFonts w:ascii="Consolas" w:hAnsi="Consolas"/>
          <w:b/>
          <w:color w:val="24292E"/>
          <w:bdr w:val="none" w:sz="0" w:space="0" w:color="auto" w:frame="1"/>
        </w:rPr>
        <w:t>timelineClk</w:t>
      </w:r>
      <w:proofErr w:type="spellEnd"/>
      <w:r w:rsidRPr="006F2E42">
        <w:rPr>
          <w:rStyle w:val="HTMLCode"/>
          <w:rFonts w:ascii="Consolas" w:hAnsi="Consolas"/>
          <w:color w:val="24292E"/>
          <w:bdr w:val="none" w:sz="0" w:space="0" w:color="auto" w:frame="1"/>
        </w:rPr>
        <w:t>, {</w:t>
      </w:r>
    </w:p>
    <w:p w14:paraId="2C9591DD" w14:textId="77777777" w:rsidR="00CB5492" w:rsidRPr="006F2E42" w:rsidRDefault="00CB5492" w:rsidP="00CB549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speed: </w:t>
      </w:r>
      <w:r>
        <w:rPr>
          <w:rStyle w:val="HTMLCode"/>
          <w:rFonts w:ascii="Consolas" w:hAnsi="Consolas"/>
          <w:color w:val="24292E"/>
          <w:bdr w:val="none" w:sz="0" w:space="0" w:color="auto" w:frame="1"/>
        </w:rPr>
        <w:t>1</w:t>
      </w:r>
      <w:r w:rsidRPr="006F2E42">
        <w:rPr>
          <w:rStyle w:val="HTMLCode"/>
          <w:rFonts w:ascii="Consolas" w:hAnsi="Consolas"/>
          <w:color w:val="24292E"/>
          <w:bdr w:val="none" w:sz="0" w:space="0" w:color="auto" w:frame="1"/>
        </w:rPr>
        <w:t>,</w:t>
      </w:r>
    </w:p>
    <w:p w14:paraId="01098FB3" w14:textId="77777777" w:rsidR="00CB5492" w:rsidRPr="006F2E42" w:rsidRDefault="00CB5492" w:rsidP="00CB549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roofErr w:type="spellStart"/>
      <w:r w:rsidRPr="006F2E42">
        <w:rPr>
          <w:rStyle w:val="HTMLCode"/>
          <w:rFonts w:ascii="Consolas" w:hAnsi="Consolas"/>
          <w:color w:val="24292E"/>
          <w:bdr w:val="none" w:sz="0" w:space="0" w:color="auto" w:frame="1"/>
        </w:rPr>
        <w:t>tickRate</w:t>
      </w:r>
      <w:proofErr w:type="spellEnd"/>
      <w:r w:rsidRPr="006F2E42">
        <w:rPr>
          <w:rStyle w:val="HTMLCode"/>
          <w:rFonts w:ascii="Consolas" w:hAnsi="Consolas"/>
          <w:color w:val="24292E"/>
          <w:bdr w:val="none" w:sz="0" w:space="0" w:color="auto" w:frame="1"/>
        </w:rPr>
        <w:t xml:space="preserve">: </w:t>
      </w:r>
      <w:proofErr w:type="spellStart"/>
      <w:r w:rsidRPr="005F6686">
        <w:rPr>
          <w:rStyle w:val="HTMLCode"/>
          <w:rFonts w:ascii="Consolas" w:hAnsi="Consolas"/>
          <w:i/>
          <w:color w:val="24292E"/>
          <w:bdr w:val="none" w:sz="0" w:space="0" w:color="auto" w:frame="1"/>
        </w:rPr>
        <w:t>some_tick_rate</w:t>
      </w:r>
      <w:proofErr w:type="spellEnd"/>
      <w:r w:rsidRPr="006F2E42">
        <w:rPr>
          <w:rStyle w:val="HTMLCode"/>
          <w:rFonts w:ascii="Consolas" w:hAnsi="Consolas"/>
          <w:color w:val="24292E"/>
          <w:bdr w:val="none" w:sz="0" w:space="0" w:color="auto" w:frame="1"/>
        </w:rPr>
        <w:t>,</w:t>
      </w:r>
    </w:p>
    <w:p w14:paraId="66DA7348" w14:textId="77777777" w:rsidR="00CB5492" w:rsidRPr="006F2E42" w:rsidRDefault="00CB5492" w:rsidP="00CB549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correlation: new Correlation(</w:t>
      </w:r>
      <w:proofErr w:type="spellStart"/>
      <w:proofErr w:type="gramStart"/>
      <w:r>
        <w:rPr>
          <w:rStyle w:val="HTMLCode"/>
          <w:rFonts w:ascii="Consolas" w:hAnsi="Consolas"/>
          <w:color w:val="24292E"/>
          <w:bdr w:val="none" w:sz="0" w:space="0" w:color="auto" w:frame="1"/>
        </w:rPr>
        <w:t>parentTimelineValue</w:t>
      </w:r>
      <w:r w:rsidRPr="006F2E42">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mediaTimelineValue</w:t>
      </w:r>
      <w:proofErr w:type="spellEnd"/>
      <w:proofErr w:type="gramEnd"/>
      <w:r w:rsidRPr="006F2E42">
        <w:rPr>
          <w:rStyle w:val="HTMLCode"/>
          <w:rFonts w:ascii="Consolas" w:hAnsi="Consolas"/>
          <w:color w:val="24292E"/>
          <w:bdr w:val="none" w:sz="0" w:space="0" w:color="auto" w:frame="1"/>
        </w:rPr>
        <w:t>)</w:t>
      </w:r>
    </w:p>
    <w:p w14:paraId="65858645"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sidRPr="006F2E42">
        <w:rPr>
          <w:rStyle w:val="HTMLCode"/>
          <w:rFonts w:ascii="Consolas" w:hAnsi="Consolas"/>
          <w:color w:val="24292E"/>
          <w:bdr w:val="none" w:sz="0" w:space="0" w:color="auto" w:frame="1"/>
        </w:rPr>
        <w:t xml:space="preserve">        });</w:t>
      </w:r>
    </w:p>
    <w:p w14:paraId="4E7CE6B3"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
    <w:p w14:paraId="28AB2E81" w14:textId="7A175CF6" w:rsidR="00CB5492" w:rsidRDefault="00CB5492" w:rsidP="00CB5492">
      <w:pPr>
        <w:pStyle w:val="HTMLPreformatted"/>
        <w:shd w:val="clear" w:color="auto" w:fill="F6F8FA"/>
        <w:rPr>
          <w:rStyle w:val="HTMLCode"/>
          <w:rFonts w:ascii="Consolas" w:hAnsi="Consolas"/>
          <w:color w:val="24292E"/>
          <w:bdr w:val="none" w:sz="0" w:space="0" w:color="auto" w:frame="1"/>
        </w:rPr>
      </w:pPr>
      <w:commentRangeStart w:id="711"/>
      <w:proofErr w:type="spellStart"/>
      <w:r>
        <w:rPr>
          <w:rStyle w:val="HTMLCode"/>
          <w:rFonts w:ascii="Consolas" w:hAnsi="Consolas"/>
          <w:color w:val="24292E"/>
          <w:bdr w:val="none" w:sz="0" w:space="0" w:color="auto" w:frame="1"/>
        </w:rPr>
        <w:t>var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SyncController</w:t>
      </w:r>
      <w:proofErr w:type="spellEnd"/>
      <w:r>
        <w:rPr>
          <w:rStyle w:val="HTMLCode"/>
          <w:rFonts w:ascii="Consolas" w:hAnsi="Consolas"/>
          <w:color w:val="24292E"/>
          <w:bdr w:val="none" w:sz="0" w:space="0" w:color="auto" w:frame="1"/>
        </w:rPr>
        <w:t xml:space="preserve"> = new </w:t>
      </w:r>
      <w:proofErr w:type="spellStart"/>
      <w:r>
        <w:rPr>
          <w:rStyle w:val="HTMLCode"/>
          <w:rFonts w:ascii="Consolas" w:hAnsi="Consolas"/>
          <w:color w:val="24292E"/>
          <w:bdr w:val="none" w:sz="0" w:space="0" w:color="auto" w:frame="1"/>
        </w:rPr>
        <w:t>SynkKit.VideoSyncController</w:t>
      </w:r>
      <w:proofErr w:type="spellEnd"/>
      <w:r>
        <w:rPr>
          <w:rStyle w:val="HTMLCode"/>
          <w:rFonts w:ascii="Consolas" w:hAnsi="Consolas"/>
          <w:color w:val="24292E"/>
          <w:bdr w:val="none" w:sz="0" w:space="0" w:color="auto" w:frame="1"/>
        </w:rPr>
        <w:t>(html5VideoElem,</w:t>
      </w:r>
    </w:p>
    <w:p w14:paraId="4A23DDA9"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expectedMediaClock</w:t>
      </w:r>
      <w:proofErr w:type="spellEnd"/>
      <w:r>
        <w:rPr>
          <w:rStyle w:val="HTMLCode"/>
          <w:rFonts w:ascii="Consolas" w:hAnsi="Consolas"/>
          <w:color w:val="24292E"/>
          <w:bdr w:val="none" w:sz="0" w:space="0" w:color="auto" w:frame="1"/>
        </w:rPr>
        <w:t>);</w:t>
      </w:r>
    </w:p>
    <w:p w14:paraId="5CFB6B38"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
    <w:p w14:paraId="344D207B" w14:textId="77777777" w:rsidR="00CB5492" w:rsidRDefault="00CB5492" w:rsidP="00CB5492">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SyncController.start</w:t>
      </w:r>
      <w:proofErr w:type="spellEnd"/>
      <w:r>
        <w:rPr>
          <w:rStyle w:val="HTMLCode"/>
          <w:rFonts w:ascii="Consolas" w:hAnsi="Consolas"/>
          <w:color w:val="24292E"/>
          <w:bdr w:val="none" w:sz="0" w:space="0" w:color="auto" w:frame="1"/>
        </w:rPr>
        <w:t>();</w:t>
      </w:r>
      <w:commentRangeEnd w:id="711"/>
      <w:r>
        <w:rPr>
          <w:rStyle w:val="CommentReference"/>
          <w:rFonts w:asciiTheme="minorHAnsi" w:hAnsiTheme="minorHAnsi" w:cstheme="minorBidi"/>
          <w:lang w:eastAsia="en-US"/>
        </w:rPr>
        <w:commentReference w:id="711"/>
      </w:r>
    </w:p>
    <w:p w14:paraId="4A5B294D" w14:textId="77777777" w:rsidR="005F6686" w:rsidRDefault="005F6686" w:rsidP="004957E3">
      <w:pPr>
        <w:pStyle w:val="HTMLPreformatted"/>
        <w:shd w:val="clear" w:color="auto" w:fill="F6F8FA"/>
        <w:rPr>
          <w:rStyle w:val="HTMLCode"/>
          <w:rFonts w:ascii="Consolas" w:hAnsi="Consolas"/>
          <w:color w:val="24292E"/>
          <w:bdr w:val="none" w:sz="0" w:space="0" w:color="auto" w:frame="1"/>
        </w:rPr>
      </w:pPr>
    </w:p>
    <w:p w14:paraId="73931DCA" w14:textId="77777777" w:rsidR="004957E3" w:rsidRDefault="004957E3" w:rsidP="003B5C44"/>
    <w:p w14:paraId="60F92536" w14:textId="1BCDC88F" w:rsidR="004957E3" w:rsidRDefault="00FA43ED" w:rsidP="003B5C44">
      <w:r>
        <w:t>There are some high-level methods and abstractions to facilitate the synchronisation of media objects to a timeline exported by another device.</w:t>
      </w:r>
    </w:p>
    <w:p w14:paraId="45388288" w14:textId="77777777" w:rsidR="005A091F" w:rsidRPr="00B30D22" w:rsidRDefault="005A091F" w:rsidP="005A091F">
      <w:pPr>
        <w:pStyle w:val="ListParagraph"/>
        <w:numPr>
          <w:ilvl w:val="0"/>
          <w:numId w:val="28"/>
        </w:numPr>
        <w:rPr>
          <w:rFonts w:ascii="Courier New" w:hAnsi="Courier New" w:cs="Courier New"/>
          <w:sz w:val="21"/>
        </w:rPr>
      </w:pPr>
      <w:proofErr w:type="spellStart"/>
      <w:r w:rsidRPr="00B30D22">
        <w:rPr>
          <w:rFonts w:ascii="Courier New" w:hAnsi="Courier New" w:cs="Courier New"/>
          <w:sz w:val="21"/>
          <w:lang w:val="en-US"/>
        </w:rPr>
        <w:t>syncClockToThisTimeline</w:t>
      </w:r>
      <w:proofErr w:type="spellEnd"/>
      <w:r w:rsidRPr="00B30D22">
        <w:rPr>
          <w:rFonts w:ascii="Courier New" w:hAnsi="Courier New" w:cs="Courier New"/>
          <w:sz w:val="21"/>
          <w:lang w:val="en-US"/>
        </w:rPr>
        <w:t xml:space="preserve"> (clock, </w:t>
      </w:r>
      <w:proofErr w:type="spellStart"/>
      <w:r w:rsidRPr="00B30D22">
        <w:rPr>
          <w:rFonts w:ascii="Courier New" w:hAnsi="Courier New" w:cs="Courier New"/>
          <w:sz w:val="21"/>
          <w:lang w:val="en-US"/>
        </w:rPr>
        <w:t>timelineURN</w:t>
      </w:r>
      <w:proofErr w:type="spellEnd"/>
      <w:r w:rsidRPr="00B30D22">
        <w:rPr>
          <w:rFonts w:ascii="Courier New" w:hAnsi="Courier New" w:cs="Courier New"/>
          <w:sz w:val="21"/>
          <w:lang w:val="en-US"/>
        </w:rPr>
        <w:t>, correlation)</w:t>
      </w:r>
    </w:p>
    <w:p w14:paraId="72FAA258" w14:textId="4A732431" w:rsidR="00F62227" w:rsidRDefault="005A091F" w:rsidP="00F62227">
      <w:r>
        <w:t>An application may slave a particular device to a clock object and then instruct the Synchroniser object sync this clock object to a particular timeline and apply a particular correlation for mapping timings from the source timeline to the timeline represented by the clock object.</w:t>
      </w:r>
    </w:p>
    <w:p w14:paraId="67C002EA" w14:textId="77777777" w:rsidR="000A2C21" w:rsidRDefault="005A091F" w:rsidP="00F62227">
      <w:r>
        <w:t xml:space="preserve">Alternatively, one can use a </w:t>
      </w:r>
      <w:proofErr w:type="spellStart"/>
      <w:r>
        <w:t>SyncController</w:t>
      </w:r>
      <w:proofErr w:type="spellEnd"/>
      <w:r>
        <w:t xml:space="preserve"> object provided by the Sync Client API to perform the local media resynchronisation as wel</w:t>
      </w:r>
      <w:r w:rsidR="000A2C21">
        <w:t>l as the synchronisation with a timeline from another device.</w:t>
      </w:r>
    </w:p>
    <w:p w14:paraId="331A4892" w14:textId="77777777" w:rsidR="000A2C21" w:rsidRPr="00B30D22" w:rsidRDefault="005A091F" w:rsidP="000A2C21">
      <w:pPr>
        <w:pStyle w:val="ListParagraph"/>
        <w:numPr>
          <w:ilvl w:val="0"/>
          <w:numId w:val="28"/>
        </w:numPr>
        <w:rPr>
          <w:rFonts w:ascii="Courier New" w:hAnsi="Courier New" w:cs="Courier New"/>
          <w:sz w:val="21"/>
        </w:rPr>
      </w:pPr>
      <w:r>
        <w:t xml:space="preserve"> </w:t>
      </w:r>
      <w:proofErr w:type="spellStart"/>
      <w:proofErr w:type="gramStart"/>
      <w:r w:rsidR="000A2C21" w:rsidRPr="00B30D22">
        <w:rPr>
          <w:rFonts w:ascii="Courier New" w:hAnsi="Courier New" w:cs="Courier New"/>
          <w:sz w:val="21"/>
          <w:lang w:val="en-US"/>
        </w:rPr>
        <w:t>createSyncController</w:t>
      </w:r>
      <w:proofErr w:type="spellEnd"/>
      <w:r w:rsidR="000A2C21" w:rsidRPr="00B30D22">
        <w:rPr>
          <w:rFonts w:ascii="Courier New" w:hAnsi="Courier New" w:cs="Courier New"/>
          <w:sz w:val="21"/>
          <w:lang w:val="en-US"/>
        </w:rPr>
        <w:t>(</w:t>
      </w:r>
      <w:proofErr w:type="spellStart"/>
      <w:proofErr w:type="gramEnd"/>
      <w:r w:rsidR="000A2C21" w:rsidRPr="00B30D22">
        <w:rPr>
          <w:rFonts w:ascii="Courier New" w:hAnsi="Courier New" w:cs="Courier New"/>
          <w:sz w:val="21"/>
          <w:lang w:val="en-US"/>
        </w:rPr>
        <w:t>mediaObject</w:t>
      </w:r>
      <w:proofErr w:type="spellEnd"/>
      <w:r w:rsidR="000A2C21" w:rsidRPr="00B30D22">
        <w:rPr>
          <w:rFonts w:ascii="Courier New" w:hAnsi="Courier New" w:cs="Courier New"/>
          <w:sz w:val="21"/>
          <w:lang w:val="en-US"/>
        </w:rPr>
        <w:t xml:space="preserve">, correlation, </w:t>
      </w:r>
      <w:proofErr w:type="spellStart"/>
      <w:r w:rsidR="000A2C21" w:rsidRPr="00B30D22">
        <w:rPr>
          <w:rFonts w:ascii="Courier New" w:hAnsi="Courier New" w:cs="Courier New"/>
          <w:sz w:val="21"/>
          <w:lang w:val="en-US"/>
        </w:rPr>
        <w:t>timelineURN</w:t>
      </w:r>
      <w:proofErr w:type="spellEnd"/>
      <w:r w:rsidR="000A2C21" w:rsidRPr="00B30D22">
        <w:rPr>
          <w:rFonts w:ascii="Courier New" w:hAnsi="Courier New" w:cs="Courier New"/>
          <w:sz w:val="21"/>
          <w:lang w:val="en-US"/>
        </w:rPr>
        <w:t>)</w:t>
      </w:r>
    </w:p>
    <w:p w14:paraId="3E40506E" w14:textId="4C3CC9A3" w:rsidR="005A091F" w:rsidRDefault="005A091F" w:rsidP="00F62227"/>
    <w:p w14:paraId="6BF792E1" w14:textId="21E02778" w:rsidR="00942773" w:rsidRDefault="00D83945" w:rsidP="00942773">
      <w:bookmarkStart w:id="712" w:name="_GoBack"/>
      <w:bookmarkEnd w:id="712"/>
      <w:r>
        <w:rPr>
          <w:noProof/>
          <w:lang w:eastAsia="en-GB"/>
        </w:rPr>
        <w:drawing>
          <wp:inline distT="0" distB="0" distL="0" distR="0" wp14:anchorId="77956A63" wp14:editId="7C70D562">
            <wp:extent cx="6369961" cy="1524170"/>
            <wp:effectExtent l="0" t="0" r="5715" b="0"/>
            <wp:docPr id="5" name="Picture 5" descr="cloudsync_dev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sync_devpla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524" t="7261" r="10733" b="2235"/>
                    <a:stretch/>
                  </pic:blipFill>
                  <pic:spPr bwMode="auto">
                    <a:xfrm>
                      <a:off x="0" y="0"/>
                      <a:ext cx="6369961" cy="1524170"/>
                    </a:xfrm>
                    <a:prstGeom prst="rect">
                      <a:avLst/>
                    </a:prstGeom>
                    <a:noFill/>
                    <a:ln>
                      <a:noFill/>
                    </a:ln>
                    <a:extLst>
                      <a:ext uri="{53640926-AAD7-44D8-BBD7-CCE9431645EC}">
                        <a14:shadowObscured xmlns:a14="http://schemas.microsoft.com/office/drawing/2010/main"/>
                      </a:ext>
                    </a:extLst>
                  </pic:spPr>
                </pic:pic>
              </a:graphicData>
            </a:graphic>
          </wp:inline>
        </w:drawing>
      </w:r>
    </w:p>
    <w:p w14:paraId="6B0BC08C" w14:textId="3CE69D77" w:rsidR="00D00EA6" w:rsidRPr="00D00EA6" w:rsidRDefault="00D00EA6">
      <w:pPr>
        <w:rPr>
          <w:b/>
        </w:rPr>
      </w:pPr>
      <w:r w:rsidRPr="00D00EA6">
        <w:rPr>
          <w:b/>
        </w:rPr>
        <w:t>Wish List</w:t>
      </w:r>
    </w:p>
    <w:p w14:paraId="6B802690" w14:textId="1B38BF33" w:rsidR="00970A68" w:rsidRDefault="00D00EA6" w:rsidP="00AC0674">
      <w:pPr>
        <w:pStyle w:val="ListParagraph"/>
        <w:numPr>
          <w:ilvl w:val="0"/>
          <w:numId w:val="38"/>
        </w:numPr>
      </w:pPr>
      <w:r>
        <w:t>Authorisation mechanisms for topic creation (avoid pollution)</w:t>
      </w:r>
      <w:r w:rsidR="00ED72F0">
        <w:t xml:space="preserve"> </w:t>
      </w:r>
    </w:p>
    <w:p w14:paraId="33700C92" w14:textId="77777777" w:rsidR="00952C0E" w:rsidRDefault="00952C0E" w:rsidP="00AC0674">
      <w:pPr>
        <w:pStyle w:val="ListParagraph"/>
        <w:numPr>
          <w:ilvl w:val="0"/>
          <w:numId w:val="38"/>
        </w:numPr>
      </w:pPr>
      <w:proofErr w:type="spellStart"/>
      <w:r>
        <w:t>SessionSyncController</w:t>
      </w:r>
      <w:proofErr w:type="spellEnd"/>
      <w:r>
        <w:t xml:space="preserve"> – timeline state, session state pushed to persistent storage (</w:t>
      </w:r>
      <w:proofErr w:type="spellStart"/>
      <w:r>
        <w:t>Reddis</w:t>
      </w:r>
      <w:proofErr w:type="spellEnd"/>
      <w:r>
        <w:t>?)</w:t>
      </w:r>
    </w:p>
    <w:p w14:paraId="7328999F" w14:textId="5C224432" w:rsidR="001C21B1" w:rsidRDefault="001C21B1" w:rsidP="00AC0674">
      <w:pPr>
        <w:pStyle w:val="ListParagraph"/>
        <w:numPr>
          <w:ilvl w:val="0"/>
          <w:numId w:val="38"/>
        </w:numPr>
      </w:pPr>
      <w:proofErr w:type="spellStart"/>
      <w:r>
        <w:t>SyncController</w:t>
      </w:r>
      <w:proofErr w:type="spellEnd"/>
      <w:r>
        <w:t xml:space="preserve"> object implementation: </w:t>
      </w:r>
      <w:proofErr w:type="spellStart"/>
      <w:r>
        <w:t>SyncController</w:t>
      </w:r>
      <w:proofErr w:type="spellEnd"/>
      <w:r>
        <w:t xml:space="preserve"> for video, audio, animation</w:t>
      </w:r>
    </w:p>
    <w:p w14:paraId="51AF48CC" w14:textId="62A43125" w:rsidR="00970A68" w:rsidRDefault="009A4138" w:rsidP="00AC0674">
      <w:pPr>
        <w:pStyle w:val="ListParagraph"/>
        <w:numPr>
          <w:ilvl w:val="0"/>
          <w:numId w:val="38"/>
        </w:numPr>
      </w:pPr>
      <w:r>
        <w:t>S</w:t>
      </w:r>
      <w:r w:rsidR="00970A68">
        <w:t>calability</w:t>
      </w:r>
      <w:r>
        <w:t xml:space="preserve"> – more MQTT routers, load balancer</w:t>
      </w:r>
    </w:p>
    <w:p w14:paraId="7DA4B587" w14:textId="77777777" w:rsidR="00297AD8" w:rsidRDefault="00297AD8">
      <w:pPr>
        <w:rPr>
          <w:b/>
        </w:rPr>
      </w:pPr>
    </w:p>
    <w:p w14:paraId="32D5010B" w14:textId="3F6B1430" w:rsidR="00297AD8" w:rsidRDefault="00D83945">
      <w:pPr>
        <w:rPr>
          <w:b/>
        </w:rPr>
      </w:pPr>
      <w:r>
        <w:rPr>
          <w:b/>
        </w:rPr>
        <w:t>Matt’s Comments:</w:t>
      </w:r>
    </w:p>
    <w:p w14:paraId="67CE3094" w14:textId="782A2E7A" w:rsidR="00957CE6" w:rsidRPr="00D83945" w:rsidRDefault="00957CE6" w:rsidP="00D83945">
      <w:pPr>
        <w:pStyle w:val="ListParagraph"/>
        <w:numPr>
          <w:ilvl w:val="0"/>
          <w:numId w:val="47"/>
        </w:numPr>
      </w:pPr>
      <w:proofErr w:type="spellStart"/>
      <w:r w:rsidRPr="00D83945">
        <w:t>IsSignificantChange</w:t>
      </w:r>
      <w:proofErr w:type="spellEnd"/>
      <w:r w:rsidRPr="00D83945">
        <w:t xml:space="preserve"> threshold – watch out for cumulative errors when not reporting changes&lt; threshold.</w:t>
      </w:r>
    </w:p>
    <w:p w14:paraId="2128E37B" w14:textId="2DB0414C" w:rsidR="00637A57" w:rsidRPr="00D83945" w:rsidRDefault="00302E59" w:rsidP="00D83945">
      <w:pPr>
        <w:pStyle w:val="ListParagraph"/>
        <w:numPr>
          <w:ilvl w:val="0"/>
          <w:numId w:val="47"/>
        </w:numPr>
      </w:pPr>
      <w:r w:rsidRPr="00D83945">
        <w:t>Availability notifications</w:t>
      </w:r>
      <w:r w:rsidR="00ED7DF5" w:rsidRPr="00D83945">
        <w:t>:</w:t>
      </w:r>
      <w:r w:rsidR="00D83945" w:rsidRPr="00D83945">
        <w:t xml:space="preserve"> </w:t>
      </w:r>
      <w:r w:rsidR="00637A57" w:rsidRPr="00D83945">
        <w:t xml:space="preserve">Clock availability </w:t>
      </w:r>
    </w:p>
    <w:p w14:paraId="1AC85B76" w14:textId="10D97412" w:rsidR="00637A57" w:rsidRPr="00D83945" w:rsidRDefault="00637A57" w:rsidP="00D83945">
      <w:pPr>
        <w:pStyle w:val="ListParagraph"/>
        <w:numPr>
          <w:ilvl w:val="0"/>
          <w:numId w:val="47"/>
        </w:numPr>
      </w:pPr>
      <w:r w:rsidRPr="00D83945">
        <w:lastRenderedPageBreak/>
        <w:t xml:space="preserve">Publish master clock and sub-clocks </w:t>
      </w:r>
    </w:p>
    <w:p w14:paraId="6735AA77" w14:textId="70B90363" w:rsidR="00637A57" w:rsidRPr="00D83945" w:rsidRDefault="00637A57" w:rsidP="00D83945">
      <w:pPr>
        <w:pStyle w:val="ListParagraph"/>
        <w:numPr>
          <w:ilvl w:val="0"/>
          <w:numId w:val="47"/>
        </w:numPr>
      </w:pPr>
      <w:r w:rsidRPr="00D83945">
        <w:t>Differentiate between a timeline not physically available (not published yet) as opposed to published with availability flag = false? Does it matter?</w:t>
      </w:r>
    </w:p>
    <w:sectPr w:rsidR="00637A57" w:rsidRPr="00D83945" w:rsidSect="007B04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jiv Ramdhany" w:date="2017-07-17T12:40:00Z" w:initials="RR">
    <w:p w14:paraId="5682BA4B" w14:textId="05D04224" w:rsidR="00F355CC" w:rsidRDefault="00F355CC">
      <w:pPr>
        <w:pStyle w:val="CommentText"/>
      </w:pPr>
      <w:r>
        <w:rPr>
          <w:rStyle w:val="CommentReference"/>
        </w:rPr>
        <w:annotationRef/>
      </w:r>
      <w:r>
        <w:t>{</w:t>
      </w:r>
      <w:proofErr w:type="spellStart"/>
      <w:r>
        <w:t>contentId</w:t>
      </w:r>
      <w:proofErr w:type="spellEnd"/>
      <w:r>
        <w:t xml:space="preserve"> | an </w:t>
      </w:r>
      <w:proofErr w:type="gramStart"/>
      <w:r>
        <w:t>Id}+</w:t>
      </w:r>
      <w:proofErr w:type="gramEnd"/>
      <w:r>
        <w:t xml:space="preserve"> timeline type + </w:t>
      </w:r>
      <w:proofErr w:type="spellStart"/>
      <w:r>
        <w:t>deviceId</w:t>
      </w:r>
      <w:proofErr w:type="spellEnd"/>
      <w:r>
        <w:t xml:space="preserve"> may uniquely identify a timeline instance</w:t>
      </w:r>
    </w:p>
  </w:comment>
  <w:comment w:id="1" w:author="Rajiv Ramdhany" w:date="2017-07-10T12:10:00Z" w:initials="RR">
    <w:p w14:paraId="2BBE9C5F" w14:textId="76EA180E" w:rsidR="00F355CC" w:rsidRDefault="00F355CC">
      <w:pPr>
        <w:pStyle w:val="CommentText"/>
      </w:pPr>
      <w:r>
        <w:rPr>
          <w:rStyle w:val="CommentReference"/>
        </w:rPr>
        <w:annotationRef/>
      </w:r>
      <w:r>
        <w:t>Inconsistent with usage example. Needs updating</w:t>
      </w:r>
    </w:p>
  </w:comment>
  <w:comment w:id="696" w:author="Christoph" w:date="2017-07-10T13:54:00Z" w:initials="C">
    <w:p w14:paraId="2481D592" w14:textId="77777777" w:rsidR="00F355CC" w:rsidRDefault="00F355CC" w:rsidP="002F53B1">
      <w:pPr>
        <w:pStyle w:val="CommentText"/>
      </w:pPr>
      <w:r>
        <w:rPr>
          <w:rStyle w:val="CommentReference"/>
        </w:rPr>
        <w:annotationRef/>
      </w:r>
      <w:r>
        <w:t>There is no import statement in JavaScript (ECMA Script version &lt; 6). If we want to support HbbTV 1.X devices, we be compliant with ECMA version 3.</w:t>
      </w:r>
    </w:p>
    <w:p w14:paraId="23EAFF1C" w14:textId="77777777" w:rsidR="00F355CC" w:rsidRDefault="00F355CC" w:rsidP="002F53B1">
      <w:pPr>
        <w:pStyle w:val="CommentText"/>
      </w:pPr>
    </w:p>
    <w:p w14:paraId="09498A13" w14:textId="77777777" w:rsidR="00F355CC" w:rsidRDefault="00F355CC" w:rsidP="002F53B1">
      <w:pPr>
        <w:pStyle w:val="CommentText"/>
      </w:pPr>
      <w:r>
        <w:t xml:space="preserve">In the current implementation we use a lot of version 5 features, e.g. </w:t>
      </w:r>
      <w:proofErr w:type="spellStart"/>
      <w:r>
        <w:t>Object.defineProperty</w:t>
      </w:r>
      <w:proofErr w:type="spellEnd"/>
      <w:r>
        <w:t xml:space="preserve">. These implementation details are abstract (behind the API) </w:t>
      </w:r>
      <w:proofErr w:type="gramStart"/>
      <w:r>
        <w:t>an</w:t>
      </w:r>
      <w:proofErr w:type="gramEnd"/>
      <w:r>
        <w:t xml:space="preserve"> can be changed later. However, the API definition should be compliant with ECMA script version 3.</w:t>
      </w:r>
    </w:p>
    <w:p w14:paraId="6542B784" w14:textId="77777777" w:rsidR="00F355CC" w:rsidRDefault="00F355CC" w:rsidP="002F53B1">
      <w:pPr>
        <w:pStyle w:val="CommentText"/>
      </w:pPr>
    </w:p>
    <w:p w14:paraId="4B874122" w14:textId="77777777" w:rsidR="00F355CC" w:rsidRDefault="00F355CC" w:rsidP="002F53B1">
      <w:pPr>
        <w:pStyle w:val="CommentText"/>
      </w:pPr>
      <w:r>
        <w:t>The require statement is also not part of version 3, but there are a number of libraries/frameworks that implement require behaviour in a version 3 compliant way (including webpack).</w:t>
      </w:r>
    </w:p>
    <w:p w14:paraId="1EDA8AB2" w14:textId="77777777" w:rsidR="00F355CC" w:rsidRDefault="00F355CC" w:rsidP="002F53B1">
      <w:pPr>
        <w:pStyle w:val="CommentText"/>
      </w:pPr>
    </w:p>
    <w:p w14:paraId="4107A43C" w14:textId="77777777" w:rsidR="00F355CC" w:rsidRDefault="00F355CC" w:rsidP="002F53B1">
      <w:pPr>
        <w:pStyle w:val="CommentText"/>
      </w:pPr>
      <w:r>
        <w:t>Instead of turning this line into “require …” this line could be turned into a pseudo-code-like comment:</w:t>
      </w:r>
    </w:p>
    <w:p w14:paraId="5D3455E8" w14:textId="77777777" w:rsidR="00F355CC" w:rsidRDefault="00F355CC" w:rsidP="002F53B1">
      <w:pPr>
        <w:pStyle w:val="CommentText"/>
      </w:pPr>
    </w:p>
    <w:p w14:paraId="3BD08364" w14:textId="77777777" w:rsidR="00F355CC" w:rsidRDefault="00F355CC" w:rsidP="002F53B1">
      <w:pPr>
        <w:pStyle w:val="CommentText"/>
      </w:pPr>
      <w:r>
        <w:t xml:space="preserve">// import </w:t>
      </w:r>
      <w:proofErr w:type="spellStart"/>
      <w:r>
        <w:t>SyncKit</w:t>
      </w:r>
      <w:proofErr w:type="spellEnd"/>
    </w:p>
  </w:comment>
  <w:comment w:id="697" w:author="Christoph" w:date="2017-07-10T14:10:00Z" w:initials="C">
    <w:p w14:paraId="703B0772" w14:textId="77777777" w:rsidR="00F355CC" w:rsidRDefault="00F355CC" w:rsidP="00EA76EF">
      <w:pPr>
        <w:pStyle w:val="CommentText"/>
      </w:pPr>
      <w:r>
        <w:rPr>
          <w:rStyle w:val="CommentReference"/>
        </w:rPr>
        <w:annotationRef/>
      </w:r>
      <w:r>
        <w:t>Replaced ES6 syntax in favour of ES3 compliant syntax</w:t>
      </w:r>
    </w:p>
  </w:comment>
  <w:comment w:id="698" w:author="Christoph" w:date="2017-07-10T14:14:00Z" w:initials="C">
    <w:p w14:paraId="11D6D1EC" w14:textId="79400925" w:rsidR="00F355CC" w:rsidRDefault="00F355CC" w:rsidP="00D8643C">
      <w:pPr>
        <w:pStyle w:val="CommentText"/>
      </w:pPr>
      <w:r>
        <w:rPr>
          <w:rStyle w:val="CommentReference"/>
        </w:rPr>
        <w:annotationRef/>
      </w:r>
      <w:r>
        <w:t xml:space="preserve">Promises are an ES6 feature. Replaced by </w:t>
      </w:r>
      <w:proofErr w:type="spellStart"/>
      <w:r>
        <w:t>callback</w:t>
      </w:r>
      <w:proofErr w:type="spellEnd"/>
      <w:r>
        <w:t xml:space="preserve"> pattern to be compliant with ES3</w:t>
      </w:r>
    </w:p>
  </w:comment>
  <w:comment w:id="699" w:author="Christoph" w:date="2017-07-10T14:16:00Z" w:initials="C">
    <w:p w14:paraId="54004DB4" w14:textId="77777777" w:rsidR="00F355CC" w:rsidRDefault="00F355CC" w:rsidP="00D8643C">
      <w:pPr>
        <w:pStyle w:val="CommentText"/>
      </w:pPr>
      <w:r>
        <w:rPr>
          <w:rStyle w:val="CommentReference"/>
        </w:rPr>
        <w:annotationRef/>
      </w:r>
      <w:r>
        <w:t xml:space="preserve">Replaced promises by </w:t>
      </w:r>
      <w:proofErr w:type="spellStart"/>
      <w:r>
        <w:t>callback</w:t>
      </w:r>
      <w:proofErr w:type="spellEnd"/>
      <w:r>
        <w:t xml:space="preserve"> pattern to be compliant with ES3</w:t>
      </w:r>
    </w:p>
  </w:comment>
  <w:comment w:id="700" w:author="Christoph" w:date="2017-07-10T14:19:00Z" w:initials="C">
    <w:p w14:paraId="4BB1F19B" w14:textId="77777777" w:rsidR="00F355CC" w:rsidRDefault="00F355CC" w:rsidP="0058641B">
      <w:pPr>
        <w:pStyle w:val="CommentText"/>
      </w:pPr>
      <w:r>
        <w:rPr>
          <w:rStyle w:val="CommentReference"/>
        </w:rPr>
        <w:annotationRef/>
      </w:r>
      <w:r>
        <w:t>Server message should be parsed by client library. The app should be passed a validated list and should not have to parse the JSON on itself.</w:t>
      </w:r>
    </w:p>
  </w:comment>
  <w:comment w:id="702" w:author="Christoph" w:date="2017-07-10T14:19:00Z" w:initials="C">
    <w:p w14:paraId="295175D3" w14:textId="77777777" w:rsidR="00F355CC" w:rsidRDefault="00F355CC" w:rsidP="0058641B">
      <w:pPr>
        <w:pStyle w:val="CommentText"/>
      </w:pPr>
      <w:r>
        <w:rPr>
          <w:rStyle w:val="CommentReference"/>
        </w:rPr>
        <w:annotationRef/>
      </w:r>
      <w:r>
        <w:t>Server message should be parsed by client library. The app should be passed a validated list and should not have to parse the JSON on itself.</w:t>
      </w:r>
    </w:p>
  </w:comment>
  <w:comment w:id="701" w:author="Christoph" w:date="2017-07-10T14:20:00Z" w:initials="C">
    <w:p w14:paraId="3521E88F" w14:textId="77777777" w:rsidR="00F355CC" w:rsidRDefault="00F355CC" w:rsidP="0058641B">
      <w:pPr>
        <w:pStyle w:val="CommentText"/>
      </w:pPr>
      <w:r>
        <w:rPr>
          <w:rStyle w:val="CommentReference"/>
        </w:rPr>
        <w:annotationRef/>
      </w:r>
      <w:r>
        <w:t xml:space="preserve">Replace promises by </w:t>
      </w:r>
      <w:proofErr w:type="spellStart"/>
      <w:r>
        <w:t>callback</w:t>
      </w:r>
      <w:proofErr w:type="spellEnd"/>
      <w:r>
        <w:t xml:space="preserve"> pattern (ES6 </w:t>
      </w:r>
      <w:r>
        <w:sym w:font="Wingdings" w:char="F0E0"/>
      </w:r>
      <w:r>
        <w:t xml:space="preserve"> ES3)</w:t>
      </w:r>
    </w:p>
  </w:comment>
  <w:comment w:id="703" w:author="Christoph" w:date="2017-07-10T14:35:00Z" w:initials="C">
    <w:p w14:paraId="2579F5B0" w14:textId="77777777" w:rsidR="00F355CC" w:rsidRDefault="00F355CC" w:rsidP="0058641B">
      <w:pPr>
        <w:pStyle w:val="CommentText"/>
      </w:pPr>
      <w:r>
        <w:rPr>
          <w:rStyle w:val="CommentReference"/>
        </w:rPr>
        <w:annotationRef/>
      </w:r>
      <w:r>
        <w:t>See above comments</w:t>
      </w:r>
    </w:p>
  </w:comment>
  <w:comment w:id="704" w:author="Christoph" w:date="2017-07-10T14:37:00Z" w:initials="C">
    <w:p w14:paraId="4671987F" w14:textId="77777777" w:rsidR="00F355CC" w:rsidRDefault="00F355CC" w:rsidP="0058641B">
      <w:pPr>
        <w:pStyle w:val="CommentText"/>
      </w:pPr>
      <w:r>
        <w:rPr>
          <w:rStyle w:val="CommentReference"/>
        </w:rPr>
        <w:annotationRef/>
      </w:r>
      <w:r>
        <w:t>See above</w:t>
      </w:r>
    </w:p>
  </w:comment>
  <w:comment w:id="705" w:author="Christoph" w:date="2017-07-10T14:38:00Z" w:initials="C">
    <w:p w14:paraId="56A21C23" w14:textId="77777777" w:rsidR="00F355CC" w:rsidRDefault="00F355CC" w:rsidP="0058641B">
      <w:pPr>
        <w:pStyle w:val="CommentText"/>
      </w:pPr>
      <w:r>
        <w:rPr>
          <w:rStyle w:val="CommentReference"/>
        </w:rPr>
        <w:annotationRef/>
      </w:r>
      <w:r>
        <w:t>See above</w:t>
      </w:r>
    </w:p>
  </w:comment>
  <w:comment w:id="706" w:author="Christoph" w:date="2017-07-10T14:45:00Z" w:initials="C">
    <w:p w14:paraId="42D521F4" w14:textId="77777777" w:rsidR="00F355CC" w:rsidRDefault="00F355CC" w:rsidP="000E17E5">
      <w:pPr>
        <w:pStyle w:val="CommentText"/>
      </w:pPr>
      <w:r>
        <w:rPr>
          <w:rStyle w:val="CommentReference"/>
        </w:rPr>
        <w:annotationRef/>
      </w:r>
      <w:r>
        <w:t>See above comments</w:t>
      </w:r>
    </w:p>
  </w:comment>
  <w:comment w:id="707" w:author="Christoph" w:date="2017-07-10T15:03:00Z" w:initials="C">
    <w:p w14:paraId="0CDD6A39" w14:textId="77777777" w:rsidR="00F355CC" w:rsidRDefault="00F355CC" w:rsidP="000E17E5">
      <w:pPr>
        <w:pStyle w:val="CommentText"/>
      </w:pPr>
      <w:r>
        <w:rPr>
          <w:rStyle w:val="CommentReference"/>
        </w:rPr>
        <w:annotationRef/>
      </w:r>
      <w:r>
        <w:t>Above</w:t>
      </w:r>
    </w:p>
  </w:comment>
  <w:comment w:id="708" w:author="Christoph" w:date="2017-07-10T15:14:00Z" w:initials="C">
    <w:p w14:paraId="5FB77177" w14:textId="77777777" w:rsidR="00F355CC" w:rsidRDefault="00F355CC" w:rsidP="00CB5492">
      <w:pPr>
        <w:pStyle w:val="CommentText"/>
      </w:pPr>
      <w:r>
        <w:rPr>
          <w:rStyle w:val="CommentReference"/>
        </w:rPr>
        <w:annotationRef/>
      </w:r>
      <w:r>
        <w:t>JavaScript is an untyped language. We can only declare variables using “</w:t>
      </w:r>
      <w:proofErr w:type="spellStart"/>
      <w:r>
        <w:t>var</w:t>
      </w:r>
      <w:proofErr w:type="spellEnd"/>
      <w:r>
        <w:t>”. Btw, “let” and “</w:t>
      </w:r>
      <w:proofErr w:type="spellStart"/>
      <w:r>
        <w:t>const</w:t>
      </w:r>
      <w:proofErr w:type="spellEnd"/>
      <w:r>
        <w:t>” are keywords introduced in ES6.</w:t>
      </w:r>
    </w:p>
  </w:comment>
  <w:comment w:id="709" w:author="Christoph" w:date="2017-07-10T15:14:00Z" w:initials="C">
    <w:p w14:paraId="1B88BAF3" w14:textId="77777777" w:rsidR="00F355CC" w:rsidRDefault="00F355CC" w:rsidP="00CB5492">
      <w:pPr>
        <w:pStyle w:val="CommentText"/>
      </w:pPr>
      <w:r>
        <w:rPr>
          <w:rStyle w:val="CommentReference"/>
        </w:rPr>
        <w:annotationRef/>
      </w:r>
      <w:r>
        <w:t>This should probably be a method call?</w:t>
      </w:r>
    </w:p>
  </w:comment>
  <w:comment w:id="710" w:author="Christoph" w:date="2017-07-10T15:14:00Z" w:initials="C">
    <w:p w14:paraId="6778B226" w14:textId="77777777" w:rsidR="00F355CC" w:rsidRDefault="00F355CC" w:rsidP="00CB5492">
      <w:pPr>
        <w:pStyle w:val="CommentText"/>
      </w:pPr>
      <w:r>
        <w:rPr>
          <w:rStyle w:val="CommentReference"/>
        </w:rPr>
        <w:annotationRef/>
      </w:r>
      <w:r>
        <w:t>JavaScript is an untyped language. We can only declare variables using “</w:t>
      </w:r>
      <w:proofErr w:type="spellStart"/>
      <w:r>
        <w:t>var</w:t>
      </w:r>
      <w:proofErr w:type="spellEnd"/>
      <w:r>
        <w:t>”. Btw, “let” and “</w:t>
      </w:r>
      <w:proofErr w:type="spellStart"/>
      <w:r>
        <w:t>const</w:t>
      </w:r>
      <w:proofErr w:type="spellEnd"/>
      <w:r>
        <w:t>” are keywords introduced in ES6.</w:t>
      </w:r>
    </w:p>
  </w:comment>
  <w:comment w:id="711" w:author="Christoph" w:date="2017-07-10T15:29:00Z" w:initials="C">
    <w:p w14:paraId="0DE3E00F" w14:textId="77777777" w:rsidR="00F355CC" w:rsidRDefault="00F355CC" w:rsidP="00CB5492">
      <w:pPr>
        <w:pStyle w:val="CommentText"/>
      </w:pPr>
      <w:r>
        <w:rPr>
          <w:rStyle w:val="CommentReference"/>
        </w:rPr>
        <w:annotationRef/>
      </w:r>
      <w:r>
        <w:t xml:space="preserve">How about something like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82BA4B" w15:done="0"/>
  <w15:commentEx w15:paraId="2BBE9C5F" w15:done="0"/>
  <w15:commentEx w15:paraId="3BD08364" w15:done="0"/>
  <w15:commentEx w15:paraId="703B0772" w15:done="0"/>
  <w15:commentEx w15:paraId="11D6D1EC" w15:done="0"/>
  <w15:commentEx w15:paraId="54004DB4" w15:done="0"/>
  <w15:commentEx w15:paraId="4BB1F19B" w15:done="0"/>
  <w15:commentEx w15:paraId="295175D3" w15:done="0"/>
  <w15:commentEx w15:paraId="3521E88F" w15:done="0"/>
  <w15:commentEx w15:paraId="2579F5B0" w15:done="0"/>
  <w15:commentEx w15:paraId="4671987F" w15:done="0"/>
  <w15:commentEx w15:paraId="56A21C23" w15:done="0"/>
  <w15:commentEx w15:paraId="42D521F4" w15:done="0"/>
  <w15:commentEx w15:paraId="0CDD6A39" w15:done="0"/>
  <w15:commentEx w15:paraId="5FB77177" w15:done="0"/>
  <w15:commentEx w15:paraId="1B88BAF3" w15:done="0"/>
  <w15:commentEx w15:paraId="6778B226" w15:done="0"/>
  <w15:commentEx w15:paraId="0DE3E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2BA4B" w16cid:durableId="1E0841F2"/>
  <w16cid:commentId w16cid:paraId="2BBE9C5F" w16cid:durableId="1E0841F3"/>
  <w16cid:commentId w16cid:paraId="3BD08364" w16cid:durableId="1E0841F5"/>
  <w16cid:commentId w16cid:paraId="703B0772" w16cid:durableId="1E0841F6"/>
  <w16cid:commentId w16cid:paraId="11D6D1EC" w16cid:durableId="1E0841F7"/>
  <w16cid:commentId w16cid:paraId="54004DB4" w16cid:durableId="1E0841F8"/>
  <w16cid:commentId w16cid:paraId="4BB1F19B" w16cid:durableId="1E0841F9"/>
  <w16cid:commentId w16cid:paraId="295175D3" w16cid:durableId="1E0841FA"/>
  <w16cid:commentId w16cid:paraId="3521E88F" w16cid:durableId="1E0841FB"/>
  <w16cid:commentId w16cid:paraId="2579F5B0" w16cid:durableId="1E0841FC"/>
  <w16cid:commentId w16cid:paraId="4671987F" w16cid:durableId="1E0841FD"/>
  <w16cid:commentId w16cid:paraId="56A21C23" w16cid:durableId="1E0841FE"/>
  <w16cid:commentId w16cid:paraId="42D521F4" w16cid:durableId="1E0841FF"/>
  <w16cid:commentId w16cid:paraId="0CDD6A39" w16cid:durableId="1E084200"/>
  <w16cid:commentId w16cid:paraId="5FB77177" w16cid:durableId="1E084201"/>
  <w16cid:commentId w16cid:paraId="1B88BAF3" w16cid:durableId="1E084202"/>
  <w16cid:commentId w16cid:paraId="6778B226" w16cid:durableId="1FFBF0EA"/>
  <w16cid:commentId w16cid:paraId="0DE3E00F" w16cid:durableId="1E0842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Gill Sans">
    <w:panose1 w:val="020B0502020104020203"/>
    <w:charset w:val="00"/>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751F1"/>
    <w:multiLevelType w:val="hybridMultilevel"/>
    <w:tmpl w:val="91FE4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8451C6"/>
    <w:multiLevelType w:val="hybridMultilevel"/>
    <w:tmpl w:val="4A864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A51B62"/>
    <w:multiLevelType w:val="hybridMultilevel"/>
    <w:tmpl w:val="7CB2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0A588A"/>
    <w:multiLevelType w:val="hybridMultilevel"/>
    <w:tmpl w:val="F25416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4C70515"/>
    <w:multiLevelType w:val="hybridMultilevel"/>
    <w:tmpl w:val="6F5A2D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90E0E27"/>
    <w:multiLevelType w:val="hybridMultilevel"/>
    <w:tmpl w:val="9998F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10564E"/>
    <w:multiLevelType w:val="hybridMultilevel"/>
    <w:tmpl w:val="6AEE95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D9A0C2A"/>
    <w:multiLevelType w:val="hybridMultilevel"/>
    <w:tmpl w:val="B3F2F8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890AD4"/>
    <w:multiLevelType w:val="multilevel"/>
    <w:tmpl w:val="70D05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1AA64E8"/>
    <w:multiLevelType w:val="hybridMultilevel"/>
    <w:tmpl w:val="21703F6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311227"/>
    <w:multiLevelType w:val="hybridMultilevel"/>
    <w:tmpl w:val="E216F4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6270C3A"/>
    <w:multiLevelType w:val="hybridMultilevel"/>
    <w:tmpl w:val="7030634C"/>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3" w15:restartNumberingAfterBreak="0">
    <w:nsid w:val="1919055F"/>
    <w:multiLevelType w:val="multilevel"/>
    <w:tmpl w:val="48D810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9B56452"/>
    <w:multiLevelType w:val="hybridMultilevel"/>
    <w:tmpl w:val="C5F82DBE"/>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AB30E0A"/>
    <w:multiLevelType w:val="hybridMultilevel"/>
    <w:tmpl w:val="E216F4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CFB0536"/>
    <w:multiLevelType w:val="hybridMultilevel"/>
    <w:tmpl w:val="C6CE4C8C"/>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0994EA2"/>
    <w:multiLevelType w:val="hybridMultilevel"/>
    <w:tmpl w:val="D5ACB11C"/>
    <w:lvl w:ilvl="0" w:tplc="1D4C5520">
      <w:start w:val="1"/>
      <w:numFmt w:val="bullet"/>
      <w:lvlText w:val="•"/>
      <w:lvlJc w:val="left"/>
      <w:pPr>
        <w:tabs>
          <w:tab w:val="num" w:pos="720"/>
        </w:tabs>
        <w:ind w:left="720" w:hanging="360"/>
      </w:pPr>
      <w:rPr>
        <w:rFonts w:ascii="Arial" w:hAnsi="Arial" w:hint="default"/>
      </w:rPr>
    </w:lvl>
    <w:lvl w:ilvl="1" w:tplc="FDA8AEA6" w:tentative="1">
      <w:start w:val="1"/>
      <w:numFmt w:val="bullet"/>
      <w:lvlText w:val="•"/>
      <w:lvlJc w:val="left"/>
      <w:pPr>
        <w:tabs>
          <w:tab w:val="num" w:pos="1440"/>
        </w:tabs>
        <w:ind w:left="1440" w:hanging="360"/>
      </w:pPr>
      <w:rPr>
        <w:rFonts w:ascii="Arial" w:hAnsi="Arial" w:hint="default"/>
      </w:rPr>
    </w:lvl>
    <w:lvl w:ilvl="2" w:tplc="A3EC01EE" w:tentative="1">
      <w:start w:val="1"/>
      <w:numFmt w:val="bullet"/>
      <w:lvlText w:val="•"/>
      <w:lvlJc w:val="left"/>
      <w:pPr>
        <w:tabs>
          <w:tab w:val="num" w:pos="2160"/>
        </w:tabs>
        <w:ind w:left="2160" w:hanging="360"/>
      </w:pPr>
      <w:rPr>
        <w:rFonts w:ascii="Arial" w:hAnsi="Arial" w:hint="default"/>
      </w:rPr>
    </w:lvl>
    <w:lvl w:ilvl="3" w:tplc="78EED356" w:tentative="1">
      <w:start w:val="1"/>
      <w:numFmt w:val="bullet"/>
      <w:lvlText w:val="•"/>
      <w:lvlJc w:val="left"/>
      <w:pPr>
        <w:tabs>
          <w:tab w:val="num" w:pos="2880"/>
        </w:tabs>
        <w:ind w:left="2880" w:hanging="360"/>
      </w:pPr>
      <w:rPr>
        <w:rFonts w:ascii="Arial" w:hAnsi="Arial" w:hint="default"/>
      </w:rPr>
    </w:lvl>
    <w:lvl w:ilvl="4" w:tplc="32101CFA" w:tentative="1">
      <w:start w:val="1"/>
      <w:numFmt w:val="bullet"/>
      <w:lvlText w:val="•"/>
      <w:lvlJc w:val="left"/>
      <w:pPr>
        <w:tabs>
          <w:tab w:val="num" w:pos="3600"/>
        </w:tabs>
        <w:ind w:left="3600" w:hanging="360"/>
      </w:pPr>
      <w:rPr>
        <w:rFonts w:ascii="Arial" w:hAnsi="Arial" w:hint="default"/>
      </w:rPr>
    </w:lvl>
    <w:lvl w:ilvl="5" w:tplc="FAC88F64" w:tentative="1">
      <w:start w:val="1"/>
      <w:numFmt w:val="bullet"/>
      <w:lvlText w:val="•"/>
      <w:lvlJc w:val="left"/>
      <w:pPr>
        <w:tabs>
          <w:tab w:val="num" w:pos="4320"/>
        </w:tabs>
        <w:ind w:left="4320" w:hanging="360"/>
      </w:pPr>
      <w:rPr>
        <w:rFonts w:ascii="Arial" w:hAnsi="Arial" w:hint="default"/>
      </w:rPr>
    </w:lvl>
    <w:lvl w:ilvl="6" w:tplc="772C3194" w:tentative="1">
      <w:start w:val="1"/>
      <w:numFmt w:val="bullet"/>
      <w:lvlText w:val="•"/>
      <w:lvlJc w:val="left"/>
      <w:pPr>
        <w:tabs>
          <w:tab w:val="num" w:pos="5040"/>
        </w:tabs>
        <w:ind w:left="5040" w:hanging="360"/>
      </w:pPr>
      <w:rPr>
        <w:rFonts w:ascii="Arial" w:hAnsi="Arial" w:hint="default"/>
      </w:rPr>
    </w:lvl>
    <w:lvl w:ilvl="7" w:tplc="4CB640B4" w:tentative="1">
      <w:start w:val="1"/>
      <w:numFmt w:val="bullet"/>
      <w:lvlText w:val="•"/>
      <w:lvlJc w:val="left"/>
      <w:pPr>
        <w:tabs>
          <w:tab w:val="num" w:pos="5760"/>
        </w:tabs>
        <w:ind w:left="5760" w:hanging="360"/>
      </w:pPr>
      <w:rPr>
        <w:rFonts w:ascii="Arial" w:hAnsi="Arial" w:hint="default"/>
      </w:rPr>
    </w:lvl>
    <w:lvl w:ilvl="8" w:tplc="A964FD4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2460CF6"/>
    <w:multiLevelType w:val="hybridMultilevel"/>
    <w:tmpl w:val="8CECC98E"/>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53F141F"/>
    <w:multiLevelType w:val="hybridMultilevel"/>
    <w:tmpl w:val="460EF9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8D06830"/>
    <w:multiLevelType w:val="multilevel"/>
    <w:tmpl w:val="08F854D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C696474"/>
    <w:multiLevelType w:val="hybridMultilevel"/>
    <w:tmpl w:val="08AE43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EBA5632"/>
    <w:multiLevelType w:val="hybridMultilevel"/>
    <w:tmpl w:val="F956E1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30F0383"/>
    <w:multiLevelType w:val="multilevel"/>
    <w:tmpl w:val="9ECEC7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C675C4"/>
    <w:multiLevelType w:val="hybridMultilevel"/>
    <w:tmpl w:val="51CA42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85C598A"/>
    <w:multiLevelType w:val="hybridMultilevel"/>
    <w:tmpl w:val="8CECC98E"/>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8BC3EAE"/>
    <w:multiLevelType w:val="hybridMultilevel"/>
    <w:tmpl w:val="CC06B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6B4436"/>
    <w:multiLevelType w:val="hybridMultilevel"/>
    <w:tmpl w:val="08F854D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5016CE4"/>
    <w:multiLevelType w:val="hybridMultilevel"/>
    <w:tmpl w:val="4BE6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3C298C"/>
    <w:multiLevelType w:val="hybridMultilevel"/>
    <w:tmpl w:val="EF80B3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7E15418"/>
    <w:multiLevelType w:val="hybridMultilevel"/>
    <w:tmpl w:val="CED4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384DAD"/>
    <w:multiLevelType w:val="hybridMultilevel"/>
    <w:tmpl w:val="E216F4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90C06A1"/>
    <w:multiLevelType w:val="hybridMultilevel"/>
    <w:tmpl w:val="EA8A42A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49C37844"/>
    <w:multiLevelType w:val="hybridMultilevel"/>
    <w:tmpl w:val="4A8E8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0924A1"/>
    <w:multiLevelType w:val="hybridMultilevel"/>
    <w:tmpl w:val="C5A85D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4F84475A"/>
    <w:multiLevelType w:val="hybridMultilevel"/>
    <w:tmpl w:val="91FE4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42C5430"/>
    <w:multiLevelType w:val="hybridMultilevel"/>
    <w:tmpl w:val="6FAA3D44"/>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43E07C7"/>
    <w:multiLevelType w:val="hybridMultilevel"/>
    <w:tmpl w:val="FE98B8A0"/>
    <w:lvl w:ilvl="0" w:tplc="77A43774">
      <w:start w:val="1"/>
      <w:numFmt w:val="bullet"/>
      <w:lvlText w:val="•"/>
      <w:lvlJc w:val="left"/>
      <w:pPr>
        <w:tabs>
          <w:tab w:val="num" w:pos="720"/>
        </w:tabs>
        <w:ind w:left="720" w:hanging="360"/>
      </w:pPr>
      <w:rPr>
        <w:rFonts w:ascii="Arial" w:hAnsi="Arial" w:hint="default"/>
      </w:rPr>
    </w:lvl>
    <w:lvl w:ilvl="1" w:tplc="BD8A0396" w:tentative="1">
      <w:start w:val="1"/>
      <w:numFmt w:val="bullet"/>
      <w:lvlText w:val="•"/>
      <w:lvlJc w:val="left"/>
      <w:pPr>
        <w:tabs>
          <w:tab w:val="num" w:pos="1440"/>
        </w:tabs>
        <w:ind w:left="1440" w:hanging="360"/>
      </w:pPr>
      <w:rPr>
        <w:rFonts w:ascii="Arial" w:hAnsi="Arial" w:hint="default"/>
      </w:rPr>
    </w:lvl>
    <w:lvl w:ilvl="2" w:tplc="FA5C30DC" w:tentative="1">
      <w:start w:val="1"/>
      <w:numFmt w:val="bullet"/>
      <w:lvlText w:val="•"/>
      <w:lvlJc w:val="left"/>
      <w:pPr>
        <w:tabs>
          <w:tab w:val="num" w:pos="2160"/>
        </w:tabs>
        <w:ind w:left="2160" w:hanging="360"/>
      </w:pPr>
      <w:rPr>
        <w:rFonts w:ascii="Arial" w:hAnsi="Arial" w:hint="default"/>
      </w:rPr>
    </w:lvl>
    <w:lvl w:ilvl="3" w:tplc="E6F270DC" w:tentative="1">
      <w:start w:val="1"/>
      <w:numFmt w:val="bullet"/>
      <w:lvlText w:val="•"/>
      <w:lvlJc w:val="left"/>
      <w:pPr>
        <w:tabs>
          <w:tab w:val="num" w:pos="2880"/>
        </w:tabs>
        <w:ind w:left="2880" w:hanging="360"/>
      </w:pPr>
      <w:rPr>
        <w:rFonts w:ascii="Arial" w:hAnsi="Arial" w:hint="default"/>
      </w:rPr>
    </w:lvl>
    <w:lvl w:ilvl="4" w:tplc="2FA6665A" w:tentative="1">
      <w:start w:val="1"/>
      <w:numFmt w:val="bullet"/>
      <w:lvlText w:val="•"/>
      <w:lvlJc w:val="left"/>
      <w:pPr>
        <w:tabs>
          <w:tab w:val="num" w:pos="3600"/>
        </w:tabs>
        <w:ind w:left="3600" w:hanging="360"/>
      </w:pPr>
      <w:rPr>
        <w:rFonts w:ascii="Arial" w:hAnsi="Arial" w:hint="default"/>
      </w:rPr>
    </w:lvl>
    <w:lvl w:ilvl="5" w:tplc="10CA9446" w:tentative="1">
      <w:start w:val="1"/>
      <w:numFmt w:val="bullet"/>
      <w:lvlText w:val="•"/>
      <w:lvlJc w:val="left"/>
      <w:pPr>
        <w:tabs>
          <w:tab w:val="num" w:pos="4320"/>
        </w:tabs>
        <w:ind w:left="4320" w:hanging="360"/>
      </w:pPr>
      <w:rPr>
        <w:rFonts w:ascii="Arial" w:hAnsi="Arial" w:hint="default"/>
      </w:rPr>
    </w:lvl>
    <w:lvl w:ilvl="6" w:tplc="D8224A1E" w:tentative="1">
      <w:start w:val="1"/>
      <w:numFmt w:val="bullet"/>
      <w:lvlText w:val="•"/>
      <w:lvlJc w:val="left"/>
      <w:pPr>
        <w:tabs>
          <w:tab w:val="num" w:pos="5040"/>
        </w:tabs>
        <w:ind w:left="5040" w:hanging="360"/>
      </w:pPr>
      <w:rPr>
        <w:rFonts w:ascii="Arial" w:hAnsi="Arial" w:hint="default"/>
      </w:rPr>
    </w:lvl>
    <w:lvl w:ilvl="7" w:tplc="F48076C2" w:tentative="1">
      <w:start w:val="1"/>
      <w:numFmt w:val="bullet"/>
      <w:lvlText w:val="•"/>
      <w:lvlJc w:val="left"/>
      <w:pPr>
        <w:tabs>
          <w:tab w:val="num" w:pos="5760"/>
        </w:tabs>
        <w:ind w:left="5760" w:hanging="360"/>
      </w:pPr>
      <w:rPr>
        <w:rFonts w:ascii="Arial" w:hAnsi="Arial" w:hint="default"/>
      </w:rPr>
    </w:lvl>
    <w:lvl w:ilvl="8" w:tplc="93BADC7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4C8396B"/>
    <w:multiLevelType w:val="hybridMultilevel"/>
    <w:tmpl w:val="F04C590A"/>
    <w:lvl w:ilvl="0" w:tplc="08090013">
      <w:start w:val="1"/>
      <w:numFmt w:val="upperRoman"/>
      <w:lvlText w:val="%1."/>
      <w:lvlJc w:val="right"/>
      <w:pPr>
        <w:ind w:left="180" w:hanging="18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C863D54"/>
    <w:multiLevelType w:val="hybridMultilevel"/>
    <w:tmpl w:val="F85C85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5DB06AB8"/>
    <w:multiLevelType w:val="hybridMultilevel"/>
    <w:tmpl w:val="D1B0D420"/>
    <w:lvl w:ilvl="0" w:tplc="6F70A86E">
      <w:start w:val="1"/>
      <w:numFmt w:val="bullet"/>
      <w:lvlText w:val="•"/>
      <w:lvlJc w:val="left"/>
      <w:pPr>
        <w:tabs>
          <w:tab w:val="num" w:pos="720"/>
        </w:tabs>
        <w:ind w:left="720" w:hanging="360"/>
      </w:pPr>
      <w:rPr>
        <w:rFonts w:ascii="Arial" w:hAnsi="Arial" w:hint="default"/>
      </w:rPr>
    </w:lvl>
    <w:lvl w:ilvl="1" w:tplc="FAF8AE0E" w:tentative="1">
      <w:start w:val="1"/>
      <w:numFmt w:val="bullet"/>
      <w:lvlText w:val="•"/>
      <w:lvlJc w:val="left"/>
      <w:pPr>
        <w:tabs>
          <w:tab w:val="num" w:pos="1440"/>
        </w:tabs>
        <w:ind w:left="1440" w:hanging="360"/>
      </w:pPr>
      <w:rPr>
        <w:rFonts w:ascii="Arial" w:hAnsi="Arial" w:hint="default"/>
      </w:rPr>
    </w:lvl>
    <w:lvl w:ilvl="2" w:tplc="026C3B6E" w:tentative="1">
      <w:start w:val="1"/>
      <w:numFmt w:val="bullet"/>
      <w:lvlText w:val="•"/>
      <w:lvlJc w:val="left"/>
      <w:pPr>
        <w:tabs>
          <w:tab w:val="num" w:pos="2160"/>
        </w:tabs>
        <w:ind w:left="2160" w:hanging="360"/>
      </w:pPr>
      <w:rPr>
        <w:rFonts w:ascii="Arial" w:hAnsi="Arial" w:hint="default"/>
      </w:rPr>
    </w:lvl>
    <w:lvl w:ilvl="3" w:tplc="363AD836" w:tentative="1">
      <w:start w:val="1"/>
      <w:numFmt w:val="bullet"/>
      <w:lvlText w:val="•"/>
      <w:lvlJc w:val="left"/>
      <w:pPr>
        <w:tabs>
          <w:tab w:val="num" w:pos="2880"/>
        </w:tabs>
        <w:ind w:left="2880" w:hanging="360"/>
      </w:pPr>
      <w:rPr>
        <w:rFonts w:ascii="Arial" w:hAnsi="Arial" w:hint="default"/>
      </w:rPr>
    </w:lvl>
    <w:lvl w:ilvl="4" w:tplc="51383240" w:tentative="1">
      <w:start w:val="1"/>
      <w:numFmt w:val="bullet"/>
      <w:lvlText w:val="•"/>
      <w:lvlJc w:val="left"/>
      <w:pPr>
        <w:tabs>
          <w:tab w:val="num" w:pos="3600"/>
        </w:tabs>
        <w:ind w:left="3600" w:hanging="360"/>
      </w:pPr>
      <w:rPr>
        <w:rFonts w:ascii="Arial" w:hAnsi="Arial" w:hint="default"/>
      </w:rPr>
    </w:lvl>
    <w:lvl w:ilvl="5" w:tplc="37D42A98" w:tentative="1">
      <w:start w:val="1"/>
      <w:numFmt w:val="bullet"/>
      <w:lvlText w:val="•"/>
      <w:lvlJc w:val="left"/>
      <w:pPr>
        <w:tabs>
          <w:tab w:val="num" w:pos="4320"/>
        </w:tabs>
        <w:ind w:left="4320" w:hanging="360"/>
      </w:pPr>
      <w:rPr>
        <w:rFonts w:ascii="Arial" w:hAnsi="Arial" w:hint="default"/>
      </w:rPr>
    </w:lvl>
    <w:lvl w:ilvl="6" w:tplc="72907D42" w:tentative="1">
      <w:start w:val="1"/>
      <w:numFmt w:val="bullet"/>
      <w:lvlText w:val="•"/>
      <w:lvlJc w:val="left"/>
      <w:pPr>
        <w:tabs>
          <w:tab w:val="num" w:pos="5040"/>
        </w:tabs>
        <w:ind w:left="5040" w:hanging="360"/>
      </w:pPr>
      <w:rPr>
        <w:rFonts w:ascii="Arial" w:hAnsi="Arial" w:hint="default"/>
      </w:rPr>
    </w:lvl>
    <w:lvl w:ilvl="7" w:tplc="C0224C84" w:tentative="1">
      <w:start w:val="1"/>
      <w:numFmt w:val="bullet"/>
      <w:lvlText w:val="•"/>
      <w:lvlJc w:val="left"/>
      <w:pPr>
        <w:tabs>
          <w:tab w:val="num" w:pos="5760"/>
        </w:tabs>
        <w:ind w:left="5760" w:hanging="360"/>
      </w:pPr>
      <w:rPr>
        <w:rFonts w:ascii="Arial" w:hAnsi="Arial" w:hint="default"/>
      </w:rPr>
    </w:lvl>
    <w:lvl w:ilvl="8" w:tplc="E208DE0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DC50821"/>
    <w:multiLevelType w:val="hybridMultilevel"/>
    <w:tmpl w:val="F19442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05E342F"/>
    <w:multiLevelType w:val="hybridMultilevel"/>
    <w:tmpl w:val="3FF28C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7B14191"/>
    <w:multiLevelType w:val="hybridMultilevel"/>
    <w:tmpl w:val="36060C1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E8B124C"/>
    <w:multiLevelType w:val="hybridMultilevel"/>
    <w:tmpl w:val="682265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2127643"/>
    <w:multiLevelType w:val="hybridMultilevel"/>
    <w:tmpl w:val="30AE12C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997538"/>
    <w:multiLevelType w:val="hybridMultilevel"/>
    <w:tmpl w:val="49222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
  </w:num>
  <w:num w:numId="3">
    <w:abstractNumId w:val="3"/>
  </w:num>
  <w:num w:numId="4">
    <w:abstractNumId w:val="6"/>
  </w:num>
  <w:num w:numId="5">
    <w:abstractNumId w:val="30"/>
  </w:num>
  <w:num w:numId="6">
    <w:abstractNumId w:val="32"/>
  </w:num>
  <w:num w:numId="7">
    <w:abstractNumId w:val="39"/>
  </w:num>
  <w:num w:numId="8">
    <w:abstractNumId w:val="35"/>
  </w:num>
  <w:num w:numId="9">
    <w:abstractNumId w:val="36"/>
  </w:num>
  <w:num w:numId="10">
    <w:abstractNumId w:val="10"/>
  </w:num>
  <w:num w:numId="11">
    <w:abstractNumId w:val="43"/>
  </w:num>
  <w:num w:numId="12">
    <w:abstractNumId w:val="13"/>
  </w:num>
  <w:num w:numId="13">
    <w:abstractNumId w:val="23"/>
  </w:num>
  <w:num w:numId="14">
    <w:abstractNumId w:val="9"/>
  </w:num>
  <w:num w:numId="15">
    <w:abstractNumId w:val="27"/>
  </w:num>
  <w:num w:numId="16">
    <w:abstractNumId w:val="20"/>
  </w:num>
  <w:num w:numId="17">
    <w:abstractNumId w:val="38"/>
  </w:num>
  <w:num w:numId="18">
    <w:abstractNumId w:val="33"/>
  </w:num>
  <w:num w:numId="19">
    <w:abstractNumId w:val="16"/>
  </w:num>
  <w:num w:numId="20">
    <w:abstractNumId w:val="25"/>
  </w:num>
  <w:num w:numId="21">
    <w:abstractNumId w:val="9"/>
  </w:num>
  <w:num w:numId="22">
    <w:abstractNumId w:val="18"/>
  </w:num>
  <w:num w:numId="23">
    <w:abstractNumId w:val="2"/>
  </w:num>
  <w:num w:numId="24">
    <w:abstractNumId w:val="24"/>
  </w:num>
  <w:num w:numId="25">
    <w:abstractNumId w:val="14"/>
  </w:num>
  <w:num w:numId="26">
    <w:abstractNumId w:val="22"/>
  </w:num>
  <w:num w:numId="27">
    <w:abstractNumId w:val="12"/>
  </w:num>
  <w:num w:numId="28">
    <w:abstractNumId w:val="19"/>
  </w:num>
  <w:num w:numId="29">
    <w:abstractNumId w:val="17"/>
  </w:num>
  <w:num w:numId="30">
    <w:abstractNumId w:val="4"/>
  </w:num>
  <w:num w:numId="31">
    <w:abstractNumId w:val="34"/>
  </w:num>
  <w:num w:numId="32">
    <w:abstractNumId w:val="46"/>
  </w:num>
  <w:num w:numId="33">
    <w:abstractNumId w:val="7"/>
  </w:num>
  <w:num w:numId="34">
    <w:abstractNumId w:val="44"/>
  </w:num>
  <w:num w:numId="35">
    <w:abstractNumId w:val="8"/>
  </w:num>
  <w:num w:numId="36">
    <w:abstractNumId w:val="40"/>
  </w:num>
  <w:num w:numId="37">
    <w:abstractNumId w:val="37"/>
  </w:num>
  <w:num w:numId="38">
    <w:abstractNumId w:val="5"/>
  </w:num>
  <w:num w:numId="39">
    <w:abstractNumId w:val="42"/>
  </w:num>
  <w:num w:numId="40">
    <w:abstractNumId w:val="29"/>
  </w:num>
  <w:num w:numId="41">
    <w:abstractNumId w:val="21"/>
  </w:num>
  <w:num w:numId="42">
    <w:abstractNumId w:val="0"/>
  </w:num>
  <w:num w:numId="43">
    <w:abstractNumId w:val="31"/>
  </w:num>
  <w:num w:numId="44">
    <w:abstractNumId w:val="11"/>
  </w:num>
  <w:num w:numId="45">
    <w:abstractNumId w:val="26"/>
  </w:num>
  <w:num w:numId="46">
    <w:abstractNumId w:val="15"/>
  </w:num>
  <w:num w:numId="47">
    <w:abstractNumId w:val="41"/>
  </w:num>
  <w:num w:numId="4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iv Ramdhany">
    <w15:presenceInfo w15:providerId="None" w15:userId="Rajiv Ramdhany"/>
  </w15:person>
  <w15:person w15:author="Christoph">
    <w15:presenceInfo w15:providerId="None" w15:userId="Christo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5A"/>
    <w:rsid w:val="00004FA3"/>
    <w:rsid w:val="00012B5D"/>
    <w:rsid w:val="00017689"/>
    <w:rsid w:val="00020D36"/>
    <w:rsid w:val="00044154"/>
    <w:rsid w:val="00050AA5"/>
    <w:rsid w:val="00052E3B"/>
    <w:rsid w:val="00056520"/>
    <w:rsid w:val="000576B7"/>
    <w:rsid w:val="0006007A"/>
    <w:rsid w:val="000608E2"/>
    <w:rsid w:val="0006302A"/>
    <w:rsid w:val="000646B3"/>
    <w:rsid w:val="00070C4F"/>
    <w:rsid w:val="0007425F"/>
    <w:rsid w:val="00076167"/>
    <w:rsid w:val="00077024"/>
    <w:rsid w:val="00081056"/>
    <w:rsid w:val="0008227D"/>
    <w:rsid w:val="000862E3"/>
    <w:rsid w:val="00087801"/>
    <w:rsid w:val="00092D11"/>
    <w:rsid w:val="00095251"/>
    <w:rsid w:val="000A2C21"/>
    <w:rsid w:val="000B6FEF"/>
    <w:rsid w:val="000C17CC"/>
    <w:rsid w:val="000C3A62"/>
    <w:rsid w:val="000C5FC3"/>
    <w:rsid w:val="000C6323"/>
    <w:rsid w:val="000D18CF"/>
    <w:rsid w:val="000E1017"/>
    <w:rsid w:val="000E17E5"/>
    <w:rsid w:val="000E4A55"/>
    <w:rsid w:val="000E517F"/>
    <w:rsid w:val="000F2031"/>
    <w:rsid w:val="000F24A8"/>
    <w:rsid w:val="000F63BC"/>
    <w:rsid w:val="00102E3A"/>
    <w:rsid w:val="00103382"/>
    <w:rsid w:val="00103B19"/>
    <w:rsid w:val="00112A3C"/>
    <w:rsid w:val="00116817"/>
    <w:rsid w:val="00120305"/>
    <w:rsid w:val="001237A5"/>
    <w:rsid w:val="00125911"/>
    <w:rsid w:val="00130723"/>
    <w:rsid w:val="00135DDC"/>
    <w:rsid w:val="001413BB"/>
    <w:rsid w:val="00142347"/>
    <w:rsid w:val="00146562"/>
    <w:rsid w:val="0015019B"/>
    <w:rsid w:val="00151E89"/>
    <w:rsid w:val="0016785C"/>
    <w:rsid w:val="001728A5"/>
    <w:rsid w:val="00172F56"/>
    <w:rsid w:val="001746D2"/>
    <w:rsid w:val="00175272"/>
    <w:rsid w:val="001778E2"/>
    <w:rsid w:val="00177BDC"/>
    <w:rsid w:val="001806D2"/>
    <w:rsid w:val="00182DA2"/>
    <w:rsid w:val="001834A6"/>
    <w:rsid w:val="00185323"/>
    <w:rsid w:val="0018581D"/>
    <w:rsid w:val="0018586A"/>
    <w:rsid w:val="001867E8"/>
    <w:rsid w:val="001877DD"/>
    <w:rsid w:val="00187A55"/>
    <w:rsid w:val="00192BE0"/>
    <w:rsid w:val="00194097"/>
    <w:rsid w:val="0019578A"/>
    <w:rsid w:val="0019694D"/>
    <w:rsid w:val="001A24D3"/>
    <w:rsid w:val="001A3A59"/>
    <w:rsid w:val="001A6562"/>
    <w:rsid w:val="001B0988"/>
    <w:rsid w:val="001B3EDB"/>
    <w:rsid w:val="001B45C9"/>
    <w:rsid w:val="001B4850"/>
    <w:rsid w:val="001B5613"/>
    <w:rsid w:val="001C116A"/>
    <w:rsid w:val="001C21B1"/>
    <w:rsid w:val="001C542E"/>
    <w:rsid w:val="001C6FE7"/>
    <w:rsid w:val="001D0EAD"/>
    <w:rsid w:val="001D14A8"/>
    <w:rsid w:val="001D7798"/>
    <w:rsid w:val="001E0CD5"/>
    <w:rsid w:val="001F5363"/>
    <w:rsid w:val="001F6436"/>
    <w:rsid w:val="001F777A"/>
    <w:rsid w:val="00201DD3"/>
    <w:rsid w:val="00203C9B"/>
    <w:rsid w:val="00204F43"/>
    <w:rsid w:val="00206A70"/>
    <w:rsid w:val="00210027"/>
    <w:rsid w:val="002153F1"/>
    <w:rsid w:val="00216271"/>
    <w:rsid w:val="00217085"/>
    <w:rsid w:val="0021714F"/>
    <w:rsid w:val="00220280"/>
    <w:rsid w:val="0022207A"/>
    <w:rsid w:val="002224C0"/>
    <w:rsid w:val="00223A4A"/>
    <w:rsid w:val="0023346C"/>
    <w:rsid w:val="00233AD2"/>
    <w:rsid w:val="00236D4E"/>
    <w:rsid w:val="00240AAC"/>
    <w:rsid w:val="00240AC0"/>
    <w:rsid w:val="002440FF"/>
    <w:rsid w:val="002502F0"/>
    <w:rsid w:val="002512C7"/>
    <w:rsid w:val="00251310"/>
    <w:rsid w:val="002521DC"/>
    <w:rsid w:val="002524F1"/>
    <w:rsid w:val="00254453"/>
    <w:rsid w:val="00263515"/>
    <w:rsid w:val="002656CF"/>
    <w:rsid w:val="002672CE"/>
    <w:rsid w:val="0026787E"/>
    <w:rsid w:val="002710E2"/>
    <w:rsid w:val="00272D4A"/>
    <w:rsid w:val="002746C6"/>
    <w:rsid w:val="002752D1"/>
    <w:rsid w:val="002762D9"/>
    <w:rsid w:val="00281B66"/>
    <w:rsid w:val="00285810"/>
    <w:rsid w:val="00294220"/>
    <w:rsid w:val="00297AD8"/>
    <w:rsid w:val="002A1C99"/>
    <w:rsid w:val="002A24C5"/>
    <w:rsid w:val="002B118A"/>
    <w:rsid w:val="002B1923"/>
    <w:rsid w:val="002B1F6F"/>
    <w:rsid w:val="002B4C57"/>
    <w:rsid w:val="002B659D"/>
    <w:rsid w:val="002B6C03"/>
    <w:rsid w:val="002B7F52"/>
    <w:rsid w:val="002C3E8F"/>
    <w:rsid w:val="002C5E6A"/>
    <w:rsid w:val="002C5FCD"/>
    <w:rsid w:val="002C7304"/>
    <w:rsid w:val="002D0C56"/>
    <w:rsid w:val="002D10E5"/>
    <w:rsid w:val="002D2304"/>
    <w:rsid w:val="002D2FA2"/>
    <w:rsid w:val="002D5097"/>
    <w:rsid w:val="002D6C8E"/>
    <w:rsid w:val="002E1055"/>
    <w:rsid w:val="002E5999"/>
    <w:rsid w:val="002E6F35"/>
    <w:rsid w:val="002F2C07"/>
    <w:rsid w:val="002F53B1"/>
    <w:rsid w:val="00302E59"/>
    <w:rsid w:val="00305C44"/>
    <w:rsid w:val="0031021C"/>
    <w:rsid w:val="0031297C"/>
    <w:rsid w:val="00313241"/>
    <w:rsid w:val="00317458"/>
    <w:rsid w:val="00322C36"/>
    <w:rsid w:val="003230AE"/>
    <w:rsid w:val="0032402E"/>
    <w:rsid w:val="003406A9"/>
    <w:rsid w:val="00340725"/>
    <w:rsid w:val="00342024"/>
    <w:rsid w:val="003458A3"/>
    <w:rsid w:val="00346525"/>
    <w:rsid w:val="003479EA"/>
    <w:rsid w:val="00352D93"/>
    <w:rsid w:val="00360D7D"/>
    <w:rsid w:val="00361863"/>
    <w:rsid w:val="00361FC1"/>
    <w:rsid w:val="003633E8"/>
    <w:rsid w:val="00371642"/>
    <w:rsid w:val="00374405"/>
    <w:rsid w:val="00376F88"/>
    <w:rsid w:val="0038112A"/>
    <w:rsid w:val="003854D6"/>
    <w:rsid w:val="0038778E"/>
    <w:rsid w:val="00391951"/>
    <w:rsid w:val="003A382D"/>
    <w:rsid w:val="003A62BD"/>
    <w:rsid w:val="003B5312"/>
    <w:rsid w:val="003B5C44"/>
    <w:rsid w:val="003C16E6"/>
    <w:rsid w:val="003C2A86"/>
    <w:rsid w:val="003C4145"/>
    <w:rsid w:val="003C45ED"/>
    <w:rsid w:val="003C509A"/>
    <w:rsid w:val="003C68F4"/>
    <w:rsid w:val="003C7372"/>
    <w:rsid w:val="003C73B1"/>
    <w:rsid w:val="003D272A"/>
    <w:rsid w:val="003E10BD"/>
    <w:rsid w:val="003E2F56"/>
    <w:rsid w:val="003E3242"/>
    <w:rsid w:val="003E4163"/>
    <w:rsid w:val="003E42C2"/>
    <w:rsid w:val="003E54BB"/>
    <w:rsid w:val="003F430F"/>
    <w:rsid w:val="003F7C3D"/>
    <w:rsid w:val="004000AF"/>
    <w:rsid w:val="004014FC"/>
    <w:rsid w:val="00403392"/>
    <w:rsid w:val="00412C11"/>
    <w:rsid w:val="00417DA2"/>
    <w:rsid w:val="00417EA9"/>
    <w:rsid w:val="00420A59"/>
    <w:rsid w:val="004257AA"/>
    <w:rsid w:val="00425DDC"/>
    <w:rsid w:val="004325CD"/>
    <w:rsid w:val="00434838"/>
    <w:rsid w:val="00435B27"/>
    <w:rsid w:val="00435FF4"/>
    <w:rsid w:val="00436659"/>
    <w:rsid w:val="0043691A"/>
    <w:rsid w:val="004530D8"/>
    <w:rsid w:val="00454E91"/>
    <w:rsid w:val="00463A20"/>
    <w:rsid w:val="004641FD"/>
    <w:rsid w:val="00466101"/>
    <w:rsid w:val="00473D2A"/>
    <w:rsid w:val="00474180"/>
    <w:rsid w:val="004813BC"/>
    <w:rsid w:val="004844C0"/>
    <w:rsid w:val="004862E4"/>
    <w:rsid w:val="004907F5"/>
    <w:rsid w:val="004957E3"/>
    <w:rsid w:val="004978AE"/>
    <w:rsid w:val="004A2688"/>
    <w:rsid w:val="004A3BDB"/>
    <w:rsid w:val="004A4DA6"/>
    <w:rsid w:val="004A4EA7"/>
    <w:rsid w:val="004B3F03"/>
    <w:rsid w:val="004B4CB9"/>
    <w:rsid w:val="004B5978"/>
    <w:rsid w:val="004C1C0F"/>
    <w:rsid w:val="004C6427"/>
    <w:rsid w:val="004C6FA4"/>
    <w:rsid w:val="004D1176"/>
    <w:rsid w:val="004D1283"/>
    <w:rsid w:val="004D562F"/>
    <w:rsid w:val="004D6923"/>
    <w:rsid w:val="004D6AFF"/>
    <w:rsid w:val="004E0A53"/>
    <w:rsid w:val="004E0D52"/>
    <w:rsid w:val="004E0D78"/>
    <w:rsid w:val="004E1353"/>
    <w:rsid w:val="0050028C"/>
    <w:rsid w:val="005015C9"/>
    <w:rsid w:val="00501C88"/>
    <w:rsid w:val="00504FAE"/>
    <w:rsid w:val="00506B07"/>
    <w:rsid w:val="005075BD"/>
    <w:rsid w:val="005142B9"/>
    <w:rsid w:val="00514B79"/>
    <w:rsid w:val="00515713"/>
    <w:rsid w:val="00530BF9"/>
    <w:rsid w:val="00544BA9"/>
    <w:rsid w:val="0054518B"/>
    <w:rsid w:val="0054671B"/>
    <w:rsid w:val="00554404"/>
    <w:rsid w:val="00555DCE"/>
    <w:rsid w:val="0056087B"/>
    <w:rsid w:val="00561599"/>
    <w:rsid w:val="00565AC6"/>
    <w:rsid w:val="00566D6A"/>
    <w:rsid w:val="00567CC0"/>
    <w:rsid w:val="0057227E"/>
    <w:rsid w:val="00585618"/>
    <w:rsid w:val="005858FB"/>
    <w:rsid w:val="00585BE2"/>
    <w:rsid w:val="0058641B"/>
    <w:rsid w:val="00592FF5"/>
    <w:rsid w:val="00593B23"/>
    <w:rsid w:val="0059661A"/>
    <w:rsid w:val="00596973"/>
    <w:rsid w:val="005979C0"/>
    <w:rsid w:val="005A091F"/>
    <w:rsid w:val="005A1123"/>
    <w:rsid w:val="005A5221"/>
    <w:rsid w:val="005B4F47"/>
    <w:rsid w:val="005B5EC9"/>
    <w:rsid w:val="005C1FD9"/>
    <w:rsid w:val="005C57A5"/>
    <w:rsid w:val="005D0159"/>
    <w:rsid w:val="005D34AF"/>
    <w:rsid w:val="005D5E9F"/>
    <w:rsid w:val="005E4620"/>
    <w:rsid w:val="005E699F"/>
    <w:rsid w:val="005F0AE6"/>
    <w:rsid w:val="005F53D6"/>
    <w:rsid w:val="005F6686"/>
    <w:rsid w:val="005F72B8"/>
    <w:rsid w:val="006000B6"/>
    <w:rsid w:val="00600C72"/>
    <w:rsid w:val="006017DC"/>
    <w:rsid w:val="00602935"/>
    <w:rsid w:val="006031AF"/>
    <w:rsid w:val="00612530"/>
    <w:rsid w:val="0061457F"/>
    <w:rsid w:val="00614607"/>
    <w:rsid w:val="006151E7"/>
    <w:rsid w:val="00615EC0"/>
    <w:rsid w:val="00616A6C"/>
    <w:rsid w:val="0062088D"/>
    <w:rsid w:val="00621ED9"/>
    <w:rsid w:val="00624D1C"/>
    <w:rsid w:val="0062775E"/>
    <w:rsid w:val="00630750"/>
    <w:rsid w:val="0063234A"/>
    <w:rsid w:val="00637A57"/>
    <w:rsid w:val="00637F71"/>
    <w:rsid w:val="006403A2"/>
    <w:rsid w:val="00640CD4"/>
    <w:rsid w:val="00641381"/>
    <w:rsid w:val="00642269"/>
    <w:rsid w:val="00644846"/>
    <w:rsid w:val="00644C52"/>
    <w:rsid w:val="0066054A"/>
    <w:rsid w:val="006621FF"/>
    <w:rsid w:val="00662F84"/>
    <w:rsid w:val="00664930"/>
    <w:rsid w:val="00664FBA"/>
    <w:rsid w:val="0066675C"/>
    <w:rsid w:val="00673B42"/>
    <w:rsid w:val="00681E37"/>
    <w:rsid w:val="006826EA"/>
    <w:rsid w:val="0068370E"/>
    <w:rsid w:val="00692753"/>
    <w:rsid w:val="00695B51"/>
    <w:rsid w:val="00696079"/>
    <w:rsid w:val="00696C24"/>
    <w:rsid w:val="006A48DC"/>
    <w:rsid w:val="006A4DEC"/>
    <w:rsid w:val="006B76C4"/>
    <w:rsid w:val="006C07DE"/>
    <w:rsid w:val="006C0B4F"/>
    <w:rsid w:val="006C68BC"/>
    <w:rsid w:val="006C6E8B"/>
    <w:rsid w:val="006D0FF2"/>
    <w:rsid w:val="006D1181"/>
    <w:rsid w:val="006D4E2A"/>
    <w:rsid w:val="006D6CA0"/>
    <w:rsid w:val="006E20A9"/>
    <w:rsid w:val="006E36F5"/>
    <w:rsid w:val="006E5F7B"/>
    <w:rsid w:val="006F07C1"/>
    <w:rsid w:val="006F2E42"/>
    <w:rsid w:val="006F33D9"/>
    <w:rsid w:val="006F37D2"/>
    <w:rsid w:val="006F4627"/>
    <w:rsid w:val="006F476D"/>
    <w:rsid w:val="00705783"/>
    <w:rsid w:val="0070650C"/>
    <w:rsid w:val="00711C07"/>
    <w:rsid w:val="00711D65"/>
    <w:rsid w:val="007127BD"/>
    <w:rsid w:val="00715048"/>
    <w:rsid w:val="00717939"/>
    <w:rsid w:val="00724315"/>
    <w:rsid w:val="00732E49"/>
    <w:rsid w:val="007407F2"/>
    <w:rsid w:val="00746323"/>
    <w:rsid w:val="007465CC"/>
    <w:rsid w:val="00746EF5"/>
    <w:rsid w:val="00751B04"/>
    <w:rsid w:val="00752D40"/>
    <w:rsid w:val="00756FD4"/>
    <w:rsid w:val="00757749"/>
    <w:rsid w:val="00766099"/>
    <w:rsid w:val="00776765"/>
    <w:rsid w:val="00781671"/>
    <w:rsid w:val="00793E49"/>
    <w:rsid w:val="00794F7D"/>
    <w:rsid w:val="00795126"/>
    <w:rsid w:val="007A15DD"/>
    <w:rsid w:val="007A4851"/>
    <w:rsid w:val="007A4C1E"/>
    <w:rsid w:val="007A6B8D"/>
    <w:rsid w:val="007B0468"/>
    <w:rsid w:val="007B1BF1"/>
    <w:rsid w:val="007B2880"/>
    <w:rsid w:val="007B6730"/>
    <w:rsid w:val="007C33DE"/>
    <w:rsid w:val="007C5B28"/>
    <w:rsid w:val="007C6C7E"/>
    <w:rsid w:val="007D2477"/>
    <w:rsid w:val="007D28A0"/>
    <w:rsid w:val="007E070A"/>
    <w:rsid w:val="007E76F1"/>
    <w:rsid w:val="007F09B1"/>
    <w:rsid w:val="007F3D23"/>
    <w:rsid w:val="007F47E7"/>
    <w:rsid w:val="007F75F6"/>
    <w:rsid w:val="007F77CE"/>
    <w:rsid w:val="00801251"/>
    <w:rsid w:val="00801892"/>
    <w:rsid w:val="008040CA"/>
    <w:rsid w:val="00806A70"/>
    <w:rsid w:val="00806C8B"/>
    <w:rsid w:val="00811890"/>
    <w:rsid w:val="0081435A"/>
    <w:rsid w:val="00814DE8"/>
    <w:rsid w:val="00827628"/>
    <w:rsid w:val="00831916"/>
    <w:rsid w:val="00840CBF"/>
    <w:rsid w:val="0084333F"/>
    <w:rsid w:val="00844C09"/>
    <w:rsid w:val="008456F2"/>
    <w:rsid w:val="00845BD9"/>
    <w:rsid w:val="0084632A"/>
    <w:rsid w:val="00846B41"/>
    <w:rsid w:val="00856BAA"/>
    <w:rsid w:val="00860B9D"/>
    <w:rsid w:val="00861296"/>
    <w:rsid w:val="00866281"/>
    <w:rsid w:val="008705C6"/>
    <w:rsid w:val="00874625"/>
    <w:rsid w:val="0087773F"/>
    <w:rsid w:val="008848B1"/>
    <w:rsid w:val="00891E8C"/>
    <w:rsid w:val="00895D43"/>
    <w:rsid w:val="00896746"/>
    <w:rsid w:val="008A0C0C"/>
    <w:rsid w:val="008A1E28"/>
    <w:rsid w:val="008C06CB"/>
    <w:rsid w:val="008C2C94"/>
    <w:rsid w:val="008D11C5"/>
    <w:rsid w:val="008D53DD"/>
    <w:rsid w:val="008D7E31"/>
    <w:rsid w:val="008E308B"/>
    <w:rsid w:val="008E5E16"/>
    <w:rsid w:val="008F03DD"/>
    <w:rsid w:val="008F30A8"/>
    <w:rsid w:val="008F5936"/>
    <w:rsid w:val="008F7753"/>
    <w:rsid w:val="008F7EE0"/>
    <w:rsid w:val="009035F2"/>
    <w:rsid w:val="00913FA6"/>
    <w:rsid w:val="009162B6"/>
    <w:rsid w:val="00917457"/>
    <w:rsid w:val="00927C39"/>
    <w:rsid w:val="00930A54"/>
    <w:rsid w:val="009329FA"/>
    <w:rsid w:val="00933ACD"/>
    <w:rsid w:val="00936CBF"/>
    <w:rsid w:val="00942773"/>
    <w:rsid w:val="009465B0"/>
    <w:rsid w:val="00946682"/>
    <w:rsid w:val="0095198E"/>
    <w:rsid w:val="00951D8B"/>
    <w:rsid w:val="00952C0E"/>
    <w:rsid w:val="00955171"/>
    <w:rsid w:val="009555F4"/>
    <w:rsid w:val="00955626"/>
    <w:rsid w:val="00957CE6"/>
    <w:rsid w:val="009618A1"/>
    <w:rsid w:val="00963EC3"/>
    <w:rsid w:val="00964FD6"/>
    <w:rsid w:val="00970A68"/>
    <w:rsid w:val="00970D50"/>
    <w:rsid w:val="00971F7F"/>
    <w:rsid w:val="00975C7B"/>
    <w:rsid w:val="00976105"/>
    <w:rsid w:val="00983012"/>
    <w:rsid w:val="00984F39"/>
    <w:rsid w:val="00987B76"/>
    <w:rsid w:val="00990349"/>
    <w:rsid w:val="00994D39"/>
    <w:rsid w:val="009A0B24"/>
    <w:rsid w:val="009A2494"/>
    <w:rsid w:val="009A4138"/>
    <w:rsid w:val="009A5B47"/>
    <w:rsid w:val="009B4C7C"/>
    <w:rsid w:val="009B64CE"/>
    <w:rsid w:val="009B7A50"/>
    <w:rsid w:val="009C0591"/>
    <w:rsid w:val="009C1E15"/>
    <w:rsid w:val="009C79BF"/>
    <w:rsid w:val="009D09C9"/>
    <w:rsid w:val="009D0F0E"/>
    <w:rsid w:val="009D0FD3"/>
    <w:rsid w:val="009D45FB"/>
    <w:rsid w:val="009D637B"/>
    <w:rsid w:val="009F250E"/>
    <w:rsid w:val="00A0049B"/>
    <w:rsid w:val="00A0248D"/>
    <w:rsid w:val="00A054D5"/>
    <w:rsid w:val="00A105EC"/>
    <w:rsid w:val="00A167DF"/>
    <w:rsid w:val="00A230B7"/>
    <w:rsid w:val="00A279C1"/>
    <w:rsid w:val="00A440D5"/>
    <w:rsid w:val="00A50CAF"/>
    <w:rsid w:val="00A51F50"/>
    <w:rsid w:val="00A650FD"/>
    <w:rsid w:val="00A65777"/>
    <w:rsid w:val="00A71832"/>
    <w:rsid w:val="00A72C3B"/>
    <w:rsid w:val="00A74023"/>
    <w:rsid w:val="00A77416"/>
    <w:rsid w:val="00A77C58"/>
    <w:rsid w:val="00A83866"/>
    <w:rsid w:val="00A90775"/>
    <w:rsid w:val="00A91A4F"/>
    <w:rsid w:val="00AA1960"/>
    <w:rsid w:val="00AC0006"/>
    <w:rsid w:val="00AC0674"/>
    <w:rsid w:val="00AC187C"/>
    <w:rsid w:val="00AC1EBD"/>
    <w:rsid w:val="00AD58C1"/>
    <w:rsid w:val="00AE0E83"/>
    <w:rsid w:val="00AF352B"/>
    <w:rsid w:val="00AF4E94"/>
    <w:rsid w:val="00AF718E"/>
    <w:rsid w:val="00B0115C"/>
    <w:rsid w:val="00B11AFE"/>
    <w:rsid w:val="00B1524E"/>
    <w:rsid w:val="00B15D7F"/>
    <w:rsid w:val="00B23424"/>
    <w:rsid w:val="00B25AAE"/>
    <w:rsid w:val="00B30D22"/>
    <w:rsid w:val="00B31221"/>
    <w:rsid w:val="00B35908"/>
    <w:rsid w:val="00B3670D"/>
    <w:rsid w:val="00B379F0"/>
    <w:rsid w:val="00B44C58"/>
    <w:rsid w:val="00B529B5"/>
    <w:rsid w:val="00B52F8B"/>
    <w:rsid w:val="00B6069B"/>
    <w:rsid w:val="00B621B2"/>
    <w:rsid w:val="00B63B99"/>
    <w:rsid w:val="00B7052F"/>
    <w:rsid w:val="00B714CA"/>
    <w:rsid w:val="00B719A7"/>
    <w:rsid w:val="00B82FE7"/>
    <w:rsid w:val="00B86D69"/>
    <w:rsid w:val="00B911F5"/>
    <w:rsid w:val="00B94078"/>
    <w:rsid w:val="00BB4469"/>
    <w:rsid w:val="00BB7669"/>
    <w:rsid w:val="00BC2EE5"/>
    <w:rsid w:val="00BC401C"/>
    <w:rsid w:val="00BC454D"/>
    <w:rsid w:val="00BC7B9F"/>
    <w:rsid w:val="00BC7D91"/>
    <w:rsid w:val="00BD14B1"/>
    <w:rsid w:val="00BD225A"/>
    <w:rsid w:val="00BE00DB"/>
    <w:rsid w:val="00BE3350"/>
    <w:rsid w:val="00BE70E1"/>
    <w:rsid w:val="00BE79EF"/>
    <w:rsid w:val="00BF05A3"/>
    <w:rsid w:val="00BF2E59"/>
    <w:rsid w:val="00C1300A"/>
    <w:rsid w:val="00C175E7"/>
    <w:rsid w:val="00C2162B"/>
    <w:rsid w:val="00C224FE"/>
    <w:rsid w:val="00C22C5C"/>
    <w:rsid w:val="00C247C8"/>
    <w:rsid w:val="00C247FC"/>
    <w:rsid w:val="00C25183"/>
    <w:rsid w:val="00C26931"/>
    <w:rsid w:val="00C354E2"/>
    <w:rsid w:val="00C4663F"/>
    <w:rsid w:val="00C4707D"/>
    <w:rsid w:val="00C52D6E"/>
    <w:rsid w:val="00C53673"/>
    <w:rsid w:val="00C54D9C"/>
    <w:rsid w:val="00C5672A"/>
    <w:rsid w:val="00C60A06"/>
    <w:rsid w:val="00C614A7"/>
    <w:rsid w:val="00C61805"/>
    <w:rsid w:val="00C621EE"/>
    <w:rsid w:val="00C656B0"/>
    <w:rsid w:val="00C72C0E"/>
    <w:rsid w:val="00C73A3B"/>
    <w:rsid w:val="00C77FC7"/>
    <w:rsid w:val="00C81F7C"/>
    <w:rsid w:val="00C8595E"/>
    <w:rsid w:val="00C914A0"/>
    <w:rsid w:val="00C96DBC"/>
    <w:rsid w:val="00C97611"/>
    <w:rsid w:val="00CA7907"/>
    <w:rsid w:val="00CB03CF"/>
    <w:rsid w:val="00CB0B96"/>
    <w:rsid w:val="00CB24B5"/>
    <w:rsid w:val="00CB5492"/>
    <w:rsid w:val="00CC29CE"/>
    <w:rsid w:val="00CC5FA1"/>
    <w:rsid w:val="00CC7B7C"/>
    <w:rsid w:val="00CD56B7"/>
    <w:rsid w:val="00CD64FF"/>
    <w:rsid w:val="00CE34B2"/>
    <w:rsid w:val="00CE3AF3"/>
    <w:rsid w:val="00CE6FA9"/>
    <w:rsid w:val="00CF1663"/>
    <w:rsid w:val="00CF2015"/>
    <w:rsid w:val="00CF43A0"/>
    <w:rsid w:val="00CF61E2"/>
    <w:rsid w:val="00D00092"/>
    <w:rsid w:val="00D00EA6"/>
    <w:rsid w:val="00D0367C"/>
    <w:rsid w:val="00D119D4"/>
    <w:rsid w:val="00D11C74"/>
    <w:rsid w:val="00D13630"/>
    <w:rsid w:val="00D17753"/>
    <w:rsid w:val="00D208ED"/>
    <w:rsid w:val="00D2636F"/>
    <w:rsid w:val="00D30755"/>
    <w:rsid w:val="00D34E41"/>
    <w:rsid w:val="00D37696"/>
    <w:rsid w:val="00D3771A"/>
    <w:rsid w:val="00D416C3"/>
    <w:rsid w:val="00D446A1"/>
    <w:rsid w:val="00D44E08"/>
    <w:rsid w:val="00D5051B"/>
    <w:rsid w:val="00D55F33"/>
    <w:rsid w:val="00D62B90"/>
    <w:rsid w:val="00D768EC"/>
    <w:rsid w:val="00D77768"/>
    <w:rsid w:val="00D81AD4"/>
    <w:rsid w:val="00D8290D"/>
    <w:rsid w:val="00D83945"/>
    <w:rsid w:val="00D8643C"/>
    <w:rsid w:val="00D868B2"/>
    <w:rsid w:val="00D95CD2"/>
    <w:rsid w:val="00D97346"/>
    <w:rsid w:val="00DA1A48"/>
    <w:rsid w:val="00DA5AC2"/>
    <w:rsid w:val="00DC40D3"/>
    <w:rsid w:val="00DC578D"/>
    <w:rsid w:val="00DC70C9"/>
    <w:rsid w:val="00DC73B9"/>
    <w:rsid w:val="00DE01C6"/>
    <w:rsid w:val="00DE02A5"/>
    <w:rsid w:val="00DE55F3"/>
    <w:rsid w:val="00DE7C45"/>
    <w:rsid w:val="00DF0EAA"/>
    <w:rsid w:val="00DF646C"/>
    <w:rsid w:val="00DF6633"/>
    <w:rsid w:val="00DF6700"/>
    <w:rsid w:val="00DF6970"/>
    <w:rsid w:val="00E02131"/>
    <w:rsid w:val="00E02371"/>
    <w:rsid w:val="00E039E2"/>
    <w:rsid w:val="00E04E40"/>
    <w:rsid w:val="00E16351"/>
    <w:rsid w:val="00E21FFB"/>
    <w:rsid w:val="00E22F3A"/>
    <w:rsid w:val="00E24C07"/>
    <w:rsid w:val="00E273D3"/>
    <w:rsid w:val="00E41688"/>
    <w:rsid w:val="00E54A1F"/>
    <w:rsid w:val="00E55696"/>
    <w:rsid w:val="00E60ED4"/>
    <w:rsid w:val="00E61A39"/>
    <w:rsid w:val="00E6747E"/>
    <w:rsid w:val="00E7621D"/>
    <w:rsid w:val="00E82E6D"/>
    <w:rsid w:val="00E84F55"/>
    <w:rsid w:val="00E84F7B"/>
    <w:rsid w:val="00E87E4B"/>
    <w:rsid w:val="00E91704"/>
    <w:rsid w:val="00E95337"/>
    <w:rsid w:val="00E97A0A"/>
    <w:rsid w:val="00EA0C7D"/>
    <w:rsid w:val="00EA6011"/>
    <w:rsid w:val="00EA6D54"/>
    <w:rsid w:val="00EA70DE"/>
    <w:rsid w:val="00EA76EF"/>
    <w:rsid w:val="00EB553E"/>
    <w:rsid w:val="00EB7973"/>
    <w:rsid w:val="00EB7A21"/>
    <w:rsid w:val="00EC08E5"/>
    <w:rsid w:val="00EC161F"/>
    <w:rsid w:val="00EC6DB0"/>
    <w:rsid w:val="00ED6F52"/>
    <w:rsid w:val="00ED72F0"/>
    <w:rsid w:val="00ED7DF5"/>
    <w:rsid w:val="00EE22EA"/>
    <w:rsid w:val="00EE2F38"/>
    <w:rsid w:val="00EE49F1"/>
    <w:rsid w:val="00EE579C"/>
    <w:rsid w:val="00EF296A"/>
    <w:rsid w:val="00EF36FA"/>
    <w:rsid w:val="00EF6AC6"/>
    <w:rsid w:val="00EF6FA9"/>
    <w:rsid w:val="00F00985"/>
    <w:rsid w:val="00F0167D"/>
    <w:rsid w:val="00F03AC5"/>
    <w:rsid w:val="00F03E7A"/>
    <w:rsid w:val="00F05298"/>
    <w:rsid w:val="00F0565C"/>
    <w:rsid w:val="00F0657A"/>
    <w:rsid w:val="00F07347"/>
    <w:rsid w:val="00F107F9"/>
    <w:rsid w:val="00F10E8C"/>
    <w:rsid w:val="00F14FAF"/>
    <w:rsid w:val="00F156CF"/>
    <w:rsid w:val="00F1685D"/>
    <w:rsid w:val="00F16C54"/>
    <w:rsid w:val="00F17DD5"/>
    <w:rsid w:val="00F2011A"/>
    <w:rsid w:val="00F248D9"/>
    <w:rsid w:val="00F31026"/>
    <w:rsid w:val="00F320C8"/>
    <w:rsid w:val="00F339A5"/>
    <w:rsid w:val="00F355CC"/>
    <w:rsid w:val="00F35D28"/>
    <w:rsid w:val="00F3697A"/>
    <w:rsid w:val="00F36CD8"/>
    <w:rsid w:val="00F51FD7"/>
    <w:rsid w:val="00F53821"/>
    <w:rsid w:val="00F6011E"/>
    <w:rsid w:val="00F61820"/>
    <w:rsid w:val="00F62227"/>
    <w:rsid w:val="00F6646C"/>
    <w:rsid w:val="00F678AB"/>
    <w:rsid w:val="00F75000"/>
    <w:rsid w:val="00F77B9A"/>
    <w:rsid w:val="00F862C2"/>
    <w:rsid w:val="00F9743C"/>
    <w:rsid w:val="00FA36B7"/>
    <w:rsid w:val="00FA43ED"/>
    <w:rsid w:val="00FA4B46"/>
    <w:rsid w:val="00FA511A"/>
    <w:rsid w:val="00FA73E8"/>
    <w:rsid w:val="00FB49FE"/>
    <w:rsid w:val="00FB679A"/>
    <w:rsid w:val="00FB7587"/>
    <w:rsid w:val="00FC27FB"/>
    <w:rsid w:val="00FC3224"/>
    <w:rsid w:val="00FC3EC3"/>
    <w:rsid w:val="00FD0FF3"/>
    <w:rsid w:val="00FD2524"/>
    <w:rsid w:val="00FD3818"/>
    <w:rsid w:val="00FD3958"/>
    <w:rsid w:val="00FD7859"/>
    <w:rsid w:val="00FE1D3E"/>
    <w:rsid w:val="00FE4F4C"/>
    <w:rsid w:val="00FE5ACA"/>
    <w:rsid w:val="00FE5B0B"/>
    <w:rsid w:val="00FF38B3"/>
    <w:rsid w:val="00FF4196"/>
    <w:rsid w:val="00FF493B"/>
    <w:rsid w:val="00FF7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11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EE5"/>
    <w:pPr>
      <w:spacing w:after="180" w:line="274" w:lineRule="auto"/>
    </w:pPr>
  </w:style>
  <w:style w:type="paragraph" w:styleId="Heading1">
    <w:name w:val="heading 1"/>
    <w:basedOn w:val="Normal"/>
    <w:next w:val="Normal"/>
    <w:link w:val="Heading1Char"/>
    <w:uiPriority w:val="9"/>
    <w:qFormat/>
    <w:rsid w:val="0006007A"/>
    <w:pPr>
      <w:keepNext/>
      <w:keepLines/>
      <w:numPr>
        <w:numId w:val="14"/>
      </w:numPr>
      <w:spacing w:before="360" w:after="12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Normal"/>
    <w:next w:val="Normal"/>
    <w:link w:val="Heading2Char"/>
    <w:uiPriority w:val="9"/>
    <w:unhideWhenUsed/>
    <w:qFormat/>
    <w:rsid w:val="00756FD4"/>
    <w:pPr>
      <w:keepNext/>
      <w:keepLines/>
      <w:numPr>
        <w:ilvl w:val="1"/>
        <w:numId w:val="14"/>
      </w:numPr>
      <w:spacing w:before="120" w:after="120" w:line="240" w:lineRule="auto"/>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F2011A"/>
    <w:pPr>
      <w:keepNext/>
      <w:keepLines/>
      <w:numPr>
        <w:ilvl w:val="2"/>
        <w:numId w:val="14"/>
      </w:numPr>
      <w:spacing w:before="120" w:after="120" w:line="240" w:lineRule="auto"/>
      <w:outlineLvl w:val="2"/>
    </w:pPr>
    <w:rPr>
      <w:rFonts w:eastAsiaTheme="majorEastAsia" w:cstheme="majorBidi"/>
      <w:b/>
      <w:bCs/>
      <w:color w:val="000000" w:themeColor="text2"/>
      <w:sz w:val="24"/>
    </w:rPr>
  </w:style>
  <w:style w:type="paragraph" w:styleId="Heading4">
    <w:name w:val="heading 4"/>
    <w:basedOn w:val="Normal"/>
    <w:next w:val="Normal"/>
    <w:link w:val="Heading4Char"/>
    <w:uiPriority w:val="9"/>
    <w:semiHidden/>
    <w:unhideWhenUsed/>
    <w:qFormat/>
    <w:rsid w:val="005C1FD9"/>
    <w:pPr>
      <w:keepNext/>
      <w:keepLines/>
      <w:numPr>
        <w:ilvl w:val="3"/>
        <w:numId w:val="14"/>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C1FD9"/>
    <w:pPr>
      <w:keepNext/>
      <w:keepLines/>
      <w:numPr>
        <w:ilvl w:val="4"/>
        <w:numId w:val="14"/>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C1FD9"/>
    <w:pPr>
      <w:keepNext/>
      <w:keepLines/>
      <w:numPr>
        <w:ilvl w:val="5"/>
        <w:numId w:val="14"/>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C1FD9"/>
    <w:pPr>
      <w:keepNext/>
      <w:keepLines/>
      <w:numPr>
        <w:ilvl w:val="6"/>
        <w:numId w:val="14"/>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5C1FD9"/>
    <w:pPr>
      <w:keepNext/>
      <w:keepLines/>
      <w:numPr>
        <w:ilvl w:val="7"/>
        <w:numId w:val="14"/>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1FD9"/>
    <w:pPr>
      <w:keepNext/>
      <w:keepLines/>
      <w:numPr>
        <w:ilvl w:val="8"/>
        <w:numId w:val="14"/>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07A"/>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756FD4"/>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F2011A"/>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5C1FD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C1FD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1FD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C1FD9"/>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5C1FD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1FD9"/>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6007A"/>
    <w:pPr>
      <w:spacing w:after="120" w:line="240" w:lineRule="auto"/>
      <w:contextualSpacing/>
    </w:pPr>
    <w:rPr>
      <w:rFonts w:asciiTheme="majorHAnsi" w:eastAsiaTheme="majorEastAsia" w:hAnsiTheme="majorHAnsi" w:cstheme="majorBidi"/>
      <w:color w:val="000000" w:themeColor="text2"/>
      <w:kern w:val="28"/>
      <w:sz w:val="44"/>
      <w:szCs w:val="52"/>
      <w:lang w:val="en-US"/>
      <w14:ligatures w14:val="standard"/>
      <w14:numForm w14:val="oldStyle"/>
    </w:rPr>
  </w:style>
  <w:style w:type="character" w:customStyle="1" w:styleId="TitleChar">
    <w:name w:val="Title Char"/>
    <w:basedOn w:val="DefaultParagraphFont"/>
    <w:link w:val="Title"/>
    <w:uiPriority w:val="10"/>
    <w:rsid w:val="0006007A"/>
    <w:rPr>
      <w:rFonts w:asciiTheme="majorHAnsi" w:eastAsiaTheme="majorEastAsia" w:hAnsiTheme="majorHAnsi" w:cstheme="majorBidi"/>
      <w:color w:val="000000" w:themeColor="text2"/>
      <w:kern w:val="28"/>
      <w:sz w:val="44"/>
      <w:szCs w:val="52"/>
      <w:lang w:val="en-US"/>
      <w14:ligatures w14:val="standard"/>
      <w14:numForm w14:val="oldStyle"/>
    </w:rPr>
  </w:style>
  <w:style w:type="paragraph" w:styleId="Subtitle">
    <w:name w:val="Subtitle"/>
    <w:basedOn w:val="Normal"/>
    <w:next w:val="Normal"/>
    <w:link w:val="SubtitleChar"/>
    <w:uiPriority w:val="11"/>
    <w:qFormat/>
    <w:rsid w:val="005C1FD9"/>
    <w:pPr>
      <w:numPr>
        <w:ilvl w:val="1"/>
      </w:numPr>
    </w:pPr>
    <w:rPr>
      <w:rFonts w:eastAsiaTheme="majorEastAsia" w:cstheme="majorBidi"/>
      <w:iCs/>
      <w:color w:val="191919" w:themeColor="text2" w:themeTint="E6"/>
      <w:sz w:val="32"/>
      <w:szCs w:val="24"/>
      <w14:ligatures w14:val="standard"/>
    </w:rPr>
  </w:style>
  <w:style w:type="character" w:customStyle="1" w:styleId="SubtitleChar">
    <w:name w:val="Subtitle Char"/>
    <w:basedOn w:val="DefaultParagraphFont"/>
    <w:link w:val="Subtitle"/>
    <w:uiPriority w:val="11"/>
    <w:rsid w:val="005C1FD9"/>
    <w:rPr>
      <w:rFonts w:eastAsiaTheme="majorEastAsia" w:cstheme="majorBidi"/>
      <w:iCs/>
      <w:color w:val="191919" w:themeColor="text2" w:themeTint="E6"/>
      <w:sz w:val="32"/>
      <w:szCs w:val="24"/>
      <w14:ligatures w14:val="standard"/>
    </w:rPr>
  </w:style>
  <w:style w:type="character" w:styleId="Strong">
    <w:name w:val="Strong"/>
    <w:basedOn w:val="DefaultParagraphFont"/>
    <w:uiPriority w:val="22"/>
    <w:qFormat/>
    <w:rsid w:val="005C1FD9"/>
    <w:rPr>
      <w:b/>
      <w:bCs/>
      <w:color w:val="191919" w:themeColor="text2" w:themeTint="E6"/>
    </w:rPr>
  </w:style>
  <w:style w:type="character" w:styleId="Emphasis">
    <w:name w:val="Emphasis"/>
    <w:basedOn w:val="DefaultParagraphFont"/>
    <w:uiPriority w:val="20"/>
    <w:qFormat/>
    <w:rsid w:val="005C1FD9"/>
    <w:rPr>
      <w:b w:val="0"/>
      <w:i/>
      <w:iCs/>
      <w:color w:val="000000" w:themeColor="text2"/>
    </w:rPr>
  </w:style>
  <w:style w:type="paragraph" w:styleId="NoSpacing">
    <w:name w:val="No Spacing"/>
    <w:link w:val="NoSpacingChar"/>
    <w:uiPriority w:val="1"/>
    <w:qFormat/>
    <w:rsid w:val="005C1FD9"/>
    <w:pPr>
      <w:spacing w:after="0" w:line="240" w:lineRule="auto"/>
    </w:pPr>
  </w:style>
  <w:style w:type="paragraph" w:styleId="ListParagraph">
    <w:name w:val="List Paragraph"/>
    <w:basedOn w:val="Normal"/>
    <w:uiPriority w:val="34"/>
    <w:qFormat/>
    <w:rsid w:val="005C1FD9"/>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5C1FD9"/>
    <w:pPr>
      <w:pBdr>
        <w:left w:val="single" w:sz="48" w:space="13" w:color="DDDDDD" w:themeColor="accent1"/>
      </w:pBdr>
      <w:spacing w:after="0" w:line="360" w:lineRule="auto"/>
    </w:pPr>
    <w:rPr>
      <w:rFonts w:asciiTheme="majorHAnsi" w:eastAsiaTheme="minorEastAsia" w:hAnsiTheme="majorHAnsi"/>
      <w:b/>
      <w:i/>
      <w:iCs/>
      <w:color w:val="DDDDDD" w:themeColor="accent1"/>
      <w:sz w:val="24"/>
    </w:rPr>
  </w:style>
  <w:style w:type="character" w:customStyle="1" w:styleId="QuoteChar">
    <w:name w:val="Quote Char"/>
    <w:basedOn w:val="DefaultParagraphFont"/>
    <w:link w:val="Quote"/>
    <w:uiPriority w:val="29"/>
    <w:rsid w:val="005C1FD9"/>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5C1FD9"/>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eQuoteChar">
    <w:name w:val="Intense Quote Char"/>
    <w:basedOn w:val="DefaultParagraphFont"/>
    <w:link w:val="IntenseQuote"/>
    <w:uiPriority w:val="30"/>
    <w:rsid w:val="005C1FD9"/>
    <w:rPr>
      <w:rFonts w:eastAsiaTheme="minorEastAsia"/>
      <w:b/>
      <w:bCs/>
      <w:i/>
      <w:iCs/>
      <w:color w:val="B2B2B2" w:themeColor="accent2"/>
      <w:sz w:val="26"/>
      <w14:ligatures w14:val="standard"/>
      <w14:numForm w14:val="oldStyle"/>
    </w:rPr>
  </w:style>
  <w:style w:type="character" w:styleId="SubtleEmphasis">
    <w:name w:val="Subtle Emphasis"/>
    <w:basedOn w:val="DefaultParagraphFont"/>
    <w:uiPriority w:val="19"/>
    <w:qFormat/>
    <w:rsid w:val="005C1FD9"/>
    <w:rPr>
      <w:i/>
      <w:iCs/>
      <w:color w:val="000000"/>
    </w:rPr>
  </w:style>
  <w:style w:type="character" w:styleId="IntenseEmphasis">
    <w:name w:val="Intense Emphasis"/>
    <w:basedOn w:val="DefaultParagraphFont"/>
    <w:uiPriority w:val="21"/>
    <w:qFormat/>
    <w:rsid w:val="005C1FD9"/>
    <w:rPr>
      <w:b/>
      <w:bCs/>
      <w:i/>
      <w:iCs/>
      <w:color w:val="000000" w:themeColor="text2"/>
    </w:rPr>
  </w:style>
  <w:style w:type="character" w:styleId="SubtleReference">
    <w:name w:val="Subtle Reference"/>
    <w:basedOn w:val="DefaultParagraphFont"/>
    <w:uiPriority w:val="31"/>
    <w:qFormat/>
    <w:rsid w:val="005C1FD9"/>
    <w:rPr>
      <w:smallCaps/>
      <w:color w:val="000000"/>
      <w:u w:val="single"/>
    </w:rPr>
  </w:style>
  <w:style w:type="character" w:styleId="IntenseReference">
    <w:name w:val="Intense Reference"/>
    <w:basedOn w:val="DefaultParagraphFont"/>
    <w:uiPriority w:val="32"/>
    <w:qFormat/>
    <w:rsid w:val="005C1FD9"/>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5C1FD9"/>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5C1FD9"/>
    <w:pPr>
      <w:numPr>
        <w:numId w:val="0"/>
      </w:numPr>
      <w:spacing w:before="480" w:line="264" w:lineRule="auto"/>
      <w:outlineLvl w:val="9"/>
    </w:pPr>
    <w:rPr>
      <w:b/>
    </w:rPr>
  </w:style>
  <w:style w:type="paragraph" w:styleId="Caption">
    <w:name w:val="caption"/>
    <w:basedOn w:val="Normal"/>
    <w:next w:val="Normal"/>
    <w:uiPriority w:val="35"/>
    <w:unhideWhenUsed/>
    <w:qFormat/>
    <w:rsid w:val="00B52F8B"/>
    <w:pPr>
      <w:spacing w:line="240" w:lineRule="auto"/>
      <w:jc w:val="center"/>
    </w:pPr>
    <w:rPr>
      <w:rFonts w:eastAsiaTheme="minorEastAsia"/>
      <w:b/>
      <w:bCs/>
      <w:color w:val="000000" w:themeColor="text2"/>
      <w:spacing w:val="6"/>
      <w:szCs w:val="18"/>
    </w:rPr>
  </w:style>
  <w:style w:type="character" w:customStyle="1" w:styleId="NoSpacingChar">
    <w:name w:val="No Spacing Char"/>
    <w:basedOn w:val="DefaultParagraphFont"/>
    <w:link w:val="NoSpacing"/>
    <w:uiPriority w:val="1"/>
    <w:rsid w:val="005C1FD9"/>
  </w:style>
  <w:style w:type="paragraph" w:customStyle="1" w:styleId="PersonalName">
    <w:name w:val="Personal Name"/>
    <w:basedOn w:val="Title"/>
    <w:qFormat/>
    <w:rsid w:val="005C1FD9"/>
    <w:rPr>
      <w:b/>
      <w:caps/>
      <w:color w:val="000000"/>
      <w:sz w:val="28"/>
      <w:szCs w:val="28"/>
    </w:rPr>
  </w:style>
  <w:style w:type="character" w:styleId="Hyperlink">
    <w:name w:val="Hyperlink"/>
    <w:basedOn w:val="DefaultParagraphFont"/>
    <w:uiPriority w:val="99"/>
    <w:unhideWhenUsed/>
    <w:rsid w:val="00971F7F"/>
    <w:rPr>
      <w:color w:val="5F5F5F" w:themeColor="hyperlink"/>
      <w:u w:val="single"/>
    </w:rPr>
  </w:style>
  <w:style w:type="character" w:customStyle="1" w:styleId="pl-k">
    <w:name w:val="pl-k"/>
    <w:basedOn w:val="DefaultParagraphFont"/>
    <w:rsid w:val="005F53D6"/>
  </w:style>
  <w:style w:type="character" w:customStyle="1" w:styleId="pl-smi">
    <w:name w:val="pl-smi"/>
    <w:basedOn w:val="DefaultParagraphFont"/>
    <w:rsid w:val="005F53D6"/>
  </w:style>
  <w:style w:type="character" w:customStyle="1" w:styleId="pl-en">
    <w:name w:val="pl-en"/>
    <w:basedOn w:val="DefaultParagraphFont"/>
    <w:rsid w:val="005F53D6"/>
  </w:style>
  <w:style w:type="character" w:customStyle="1" w:styleId="pl-s">
    <w:name w:val="pl-s"/>
    <w:basedOn w:val="DefaultParagraphFont"/>
    <w:rsid w:val="005F53D6"/>
  </w:style>
  <w:style w:type="character" w:customStyle="1" w:styleId="pl-pds">
    <w:name w:val="pl-pds"/>
    <w:basedOn w:val="DefaultParagraphFont"/>
    <w:rsid w:val="005F53D6"/>
  </w:style>
  <w:style w:type="paragraph" w:styleId="HTMLPreformatted">
    <w:name w:val="HTML Preformatted"/>
    <w:basedOn w:val="Normal"/>
    <w:link w:val="HTMLPreformattedChar"/>
    <w:uiPriority w:val="99"/>
    <w:unhideWhenUsed/>
    <w:rsid w:val="009C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1E15"/>
    <w:rPr>
      <w:rFonts w:ascii="Courier New" w:hAnsi="Courier New" w:cs="Courier New"/>
      <w:sz w:val="20"/>
      <w:szCs w:val="20"/>
      <w:lang w:eastAsia="en-GB"/>
    </w:rPr>
  </w:style>
  <w:style w:type="character" w:styleId="HTMLCode">
    <w:name w:val="HTML Code"/>
    <w:basedOn w:val="DefaultParagraphFont"/>
    <w:uiPriority w:val="99"/>
    <w:semiHidden/>
    <w:unhideWhenUsed/>
    <w:rsid w:val="009C1E15"/>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AC0006"/>
    <w:rPr>
      <w:color w:val="919191" w:themeColor="followedHyperlink"/>
      <w:u w:val="single"/>
    </w:rPr>
  </w:style>
  <w:style w:type="character" w:styleId="CommentReference">
    <w:name w:val="annotation reference"/>
    <w:basedOn w:val="DefaultParagraphFont"/>
    <w:uiPriority w:val="99"/>
    <w:semiHidden/>
    <w:unhideWhenUsed/>
    <w:rsid w:val="00DE02A5"/>
    <w:rPr>
      <w:sz w:val="18"/>
      <w:szCs w:val="18"/>
    </w:rPr>
  </w:style>
  <w:style w:type="paragraph" w:styleId="CommentText">
    <w:name w:val="annotation text"/>
    <w:basedOn w:val="Normal"/>
    <w:link w:val="CommentTextChar"/>
    <w:uiPriority w:val="99"/>
    <w:unhideWhenUsed/>
    <w:rsid w:val="00DE02A5"/>
    <w:pPr>
      <w:spacing w:line="240" w:lineRule="auto"/>
    </w:pPr>
    <w:rPr>
      <w:sz w:val="24"/>
      <w:szCs w:val="24"/>
    </w:rPr>
  </w:style>
  <w:style w:type="character" w:customStyle="1" w:styleId="CommentTextChar">
    <w:name w:val="Comment Text Char"/>
    <w:basedOn w:val="DefaultParagraphFont"/>
    <w:link w:val="CommentText"/>
    <w:uiPriority w:val="99"/>
    <w:rsid w:val="00DE02A5"/>
    <w:rPr>
      <w:sz w:val="24"/>
      <w:szCs w:val="24"/>
    </w:rPr>
  </w:style>
  <w:style w:type="paragraph" w:styleId="CommentSubject">
    <w:name w:val="annotation subject"/>
    <w:basedOn w:val="CommentText"/>
    <w:next w:val="CommentText"/>
    <w:link w:val="CommentSubjectChar"/>
    <w:uiPriority w:val="99"/>
    <w:semiHidden/>
    <w:unhideWhenUsed/>
    <w:rsid w:val="00DE02A5"/>
    <w:rPr>
      <w:b/>
      <w:bCs/>
      <w:sz w:val="20"/>
      <w:szCs w:val="20"/>
    </w:rPr>
  </w:style>
  <w:style w:type="character" w:customStyle="1" w:styleId="CommentSubjectChar">
    <w:name w:val="Comment Subject Char"/>
    <w:basedOn w:val="CommentTextChar"/>
    <w:link w:val="CommentSubject"/>
    <w:uiPriority w:val="99"/>
    <w:semiHidden/>
    <w:rsid w:val="00DE02A5"/>
    <w:rPr>
      <w:b/>
      <w:bCs/>
      <w:sz w:val="20"/>
      <w:szCs w:val="20"/>
    </w:rPr>
  </w:style>
  <w:style w:type="paragraph" w:styleId="BalloonText">
    <w:name w:val="Balloon Text"/>
    <w:basedOn w:val="Normal"/>
    <w:link w:val="BalloonTextChar"/>
    <w:uiPriority w:val="99"/>
    <w:semiHidden/>
    <w:unhideWhenUsed/>
    <w:rsid w:val="00DE02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02A5"/>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7F75F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F75F6"/>
    <w:rPr>
      <w:rFonts w:ascii="Times New Roman" w:hAnsi="Times New Roman" w:cs="Times New Roman"/>
      <w:sz w:val="24"/>
      <w:szCs w:val="24"/>
    </w:rPr>
  </w:style>
  <w:style w:type="table" w:styleId="TableGrid">
    <w:name w:val="Table Grid"/>
    <w:basedOn w:val="TableNormal"/>
    <w:uiPriority w:val="39"/>
    <w:rsid w:val="00CB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931">
      <w:bodyDiv w:val="1"/>
      <w:marLeft w:val="0"/>
      <w:marRight w:val="0"/>
      <w:marTop w:val="0"/>
      <w:marBottom w:val="0"/>
      <w:divBdr>
        <w:top w:val="none" w:sz="0" w:space="0" w:color="auto"/>
        <w:left w:val="none" w:sz="0" w:space="0" w:color="auto"/>
        <w:bottom w:val="none" w:sz="0" w:space="0" w:color="auto"/>
        <w:right w:val="none" w:sz="0" w:space="0" w:color="auto"/>
      </w:divBdr>
    </w:div>
    <w:div w:id="65540611">
      <w:bodyDiv w:val="1"/>
      <w:marLeft w:val="0"/>
      <w:marRight w:val="0"/>
      <w:marTop w:val="0"/>
      <w:marBottom w:val="0"/>
      <w:divBdr>
        <w:top w:val="none" w:sz="0" w:space="0" w:color="auto"/>
        <w:left w:val="none" w:sz="0" w:space="0" w:color="auto"/>
        <w:bottom w:val="none" w:sz="0" w:space="0" w:color="auto"/>
        <w:right w:val="none" w:sz="0" w:space="0" w:color="auto"/>
      </w:divBdr>
    </w:div>
    <w:div w:id="83302890">
      <w:bodyDiv w:val="1"/>
      <w:marLeft w:val="0"/>
      <w:marRight w:val="0"/>
      <w:marTop w:val="0"/>
      <w:marBottom w:val="0"/>
      <w:divBdr>
        <w:top w:val="none" w:sz="0" w:space="0" w:color="auto"/>
        <w:left w:val="none" w:sz="0" w:space="0" w:color="auto"/>
        <w:bottom w:val="none" w:sz="0" w:space="0" w:color="auto"/>
        <w:right w:val="none" w:sz="0" w:space="0" w:color="auto"/>
      </w:divBdr>
    </w:div>
    <w:div w:id="93981264">
      <w:bodyDiv w:val="1"/>
      <w:marLeft w:val="0"/>
      <w:marRight w:val="0"/>
      <w:marTop w:val="0"/>
      <w:marBottom w:val="0"/>
      <w:divBdr>
        <w:top w:val="none" w:sz="0" w:space="0" w:color="auto"/>
        <w:left w:val="none" w:sz="0" w:space="0" w:color="auto"/>
        <w:bottom w:val="none" w:sz="0" w:space="0" w:color="auto"/>
        <w:right w:val="none" w:sz="0" w:space="0" w:color="auto"/>
      </w:divBdr>
      <w:divsChild>
        <w:div w:id="984889925">
          <w:marLeft w:val="0"/>
          <w:marRight w:val="0"/>
          <w:marTop w:val="0"/>
          <w:marBottom w:val="0"/>
          <w:divBdr>
            <w:top w:val="none" w:sz="0" w:space="0" w:color="auto"/>
            <w:left w:val="none" w:sz="0" w:space="0" w:color="auto"/>
            <w:bottom w:val="none" w:sz="0" w:space="0" w:color="auto"/>
            <w:right w:val="none" w:sz="0" w:space="0" w:color="auto"/>
          </w:divBdr>
          <w:divsChild>
            <w:div w:id="1930698849">
              <w:marLeft w:val="0"/>
              <w:marRight w:val="0"/>
              <w:marTop w:val="0"/>
              <w:marBottom w:val="0"/>
              <w:divBdr>
                <w:top w:val="none" w:sz="0" w:space="0" w:color="auto"/>
                <w:left w:val="none" w:sz="0" w:space="0" w:color="auto"/>
                <w:bottom w:val="none" w:sz="0" w:space="0" w:color="auto"/>
                <w:right w:val="none" w:sz="0" w:space="0" w:color="auto"/>
              </w:divBdr>
            </w:div>
            <w:div w:id="9841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495">
      <w:bodyDiv w:val="1"/>
      <w:marLeft w:val="0"/>
      <w:marRight w:val="0"/>
      <w:marTop w:val="0"/>
      <w:marBottom w:val="0"/>
      <w:divBdr>
        <w:top w:val="none" w:sz="0" w:space="0" w:color="auto"/>
        <w:left w:val="none" w:sz="0" w:space="0" w:color="auto"/>
        <w:bottom w:val="none" w:sz="0" w:space="0" w:color="auto"/>
        <w:right w:val="none" w:sz="0" w:space="0" w:color="auto"/>
      </w:divBdr>
      <w:divsChild>
        <w:div w:id="1276134608">
          <w:marLeft w:val="0"/>
          <w:marRight w:val="0"/>
          <w:marTop w:val="0"/>
          <w:marBottom w:val="0"/>
          <w:divBdr>
            <w:top w:val="none" w:sz="0" w:space="0" w:color="auto"/>
            <w:left w:val="none" w:sz="0" w:space="0" w:color="auto"/>
            <w:bottom w:val="none" w:sz="0" w:space="0" w:color="auto"/>
            <w:right w:val="none" w:sz="0" w:space="0" w:color="auto"/>
          </w:divBdr>
          <w:divsChild>
            <w:div w:id="10514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1614">
      <w:bodyDiv w:val="1"/>
      <w:marLeft w:val="0"/>
      <w:marRight w:val="0"/>
      <w:marTop w:val="0"/>
      <w:marBottom w:val="0"/>
      <w:divBdr>
        <w:top w:val="none" w:sz="0" w:space="0" w:color="auto"/>
        <w:left w:val="none" w:sz="0" w:space="0" w:color="auto"/>
        <w:bottom w:val="none" w:sz="0" w:space="0" w:color="auto"/>
        <w:right w:val="none" w:sz="0" w:space="0" w:color="auto"/>
      </w:divBdr>
      <w:divsChild>
        <w:div w:id="1173959150">
          <w:marLeft w:val="0"/>
          <w:marRight w:val="0"/>
          <w:marTop w:val="0"/>
          <w:marBottom w:val="0"/>
          <w:divBdr>
            <w:top w:val="none" w:sz="0" w:space="0" w:color="auto"/>
            <w:left w:val="none" w:sz="0" w:space="0" w:color="auto"/>
            <w:bottom w:val="none" w:sz="0" w:space="0" w:color="auto"/>
            <w:right w:val="none" w:sz="0" w:space="0" w:color="auto"/>
          </w:divBdr>
          <w:divsChild>
            <w:div w:id="18882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477">
      <w:bodyDiv w:val="1"/>
      <w:marLeft w:val="0"/>
      <w:marRight w:val="0"/>
      <w:marTop w:val="0"/>
      <w:marBottom w:val="0"/>
      <w:divBdr>
        <w:top w:val="none" w:sz="0" w:space="0" w:color="auto"/>
        <w:left w:val="none" w:sz="0" w:space="0" w:color="auto"/>
        <w:bottom w:val="none" w:sz="0" w:space="0" w:color="auto"/>
        <w:right w:val="none" w:sz="0" w:space="0" w:color="auto"/>
      </w:divBdr>
    </w:div>
    <w:div w:id="136845463">
      <w:bodyDiv w:val="1"/>
      <w:marLeft w:val="0"/>
      <w:marRight w:val="0"/>
      <w:marTop w:val="0"/>
      <w:marBottom w:val="0"/>
      <w:divBdr>
        <w:top w:val="none" w:sz="0" w:space="0" w:color="auto"/>
        <w:left w:val="none" w:sz="0" w:space="0" w:color="auto"/>
        <w:bottom w:val="none" w:sz="0" w:space="0" w:color="auto"/>
        <w:right w:val="none" w:sz="0" w:space="0" w:color="auto"/>
      </w:divBdr>
      <w:divsChild>
        <w:div w:id="50036151">
          <w:marLeft w:val="0"/>
          <w:marRight w:val="0"/>
          <w:marTop w:val="0"/>
          <w:marBottom w:val="0"/>
          <w:divBdr>
            <w:top w:val="none" w:sz="0" w:space="0" w:color="auto"/>
            <w:left w:val="none" w:sz="0" w:space="0" w:color="auto"/>
            <w:bottom w:val="none" w:sz="0" w:space="0" w:color="auto"/>
            <w:right w:val="none" w:sz="0" w:space="0" w:color="auto"/>
          </w:divBdr>
          <w:divsChild>
            <w:div w:id="18709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95">
      <w:bodyDiv w:val="1"/>
      <w:marLeft w:val="0"/>
      <w:marRight w:val="0"/>
      <w:marTop w:val="0"/>
      <w:marBottom w:val="0"/>
      <w:divBdr>
        <w:top w:val="none" w:sz="0" w:space="0" w:color="auto"/>
        <w:left w:val="none" w:sz="0" w:space="0" w:color="auto"/>
        <w:bottom w:val="none" w:sz="0" w:space="0" w:color="auto"/>
        <w:right w:val="none" w:sz="0" w:space="0" w:color="auto"/>
      </w:divBdr>
    </w:div>
    <w:div w:id="157884620">
      <w:bodyDiv w:val="1"/>
      <w:marLeft w:val="0"/>
      <w:marRight w:val="0"/>
      <w:marTop w:val="0"/>
      <w:marBottom w:val="0"/>
      <w:divBdr>
        <w:top w:val="none" w:sz="0" w:space="0" w:color="auto"/>
        <w:left w:val="none" w:sz="0" w:space="0" w:color="auto"/>
        <w:bottom w:val="none" w:sz="0" w:space="0" w:color="auto"/>
        <w:right w:val="none" w:sz="0" w:space="0" w:color="auto"/>
      </w:divBdr>
    </w:div>
    <w:div w:id="264506275">
      <w:bodyDiv w:val="1"/>
      <w:marLeft w:val="0"/>
      <w:marRight w:val="0"/>
      <w:marTop w:val="0"/>
      <w:marBottom w:val="0"/>
      <w:divBdr>
        <w:top w:val="none" w:sz="0" w:space="0" w:color="auto"/>
        <w:left w:val="none" w:sz="0" w:space="0" w:color="auto"/>
        <w:bottom w:val="none" w:sz="0" w:space="0" w:color="auto"/>
        <w:right w:val="none" w:sz="0" w:space="0" w:color="auto"/>
      </w:divBdr>
    </w:div>
    <w:div w:id="269288445">
      <w:bodyDiv w:val="1"/>
      <w:marLeft w:val="0"/>
      <w:marRight w:val="0"/>
      <w:marTop w:val="0"/>
      <w:marBottom w:val="0"/>
      <w:divBdr>
        <w:top w:val="none" w:sz="0" w:space="0" w:color="auto"/>
        <w:left w:val="none" w:sz="0" w:space="0" w:color="auto"/>
        <w:bottom w:val="none" w:sz="0" w:space="0" w:color="auto"/>
        <w:right w:val="none" w:sz="0" w:space="0" w:color="auto"/>
      </w:divBdr>
    </w:div>
    <w:div w:id="358554409">
      <w:bodyDiv w:val="1"/>
      <w:marLeft w:val="0"/>
      <w:marRight w:val="0"/>
      <w:marTop w:val="0"/>
      <w:marBottom w:val="0"/>
      <w:divBdr>
        <w:top w:val="none" w:sz="0" w:space="0" w:color="auto"/>
        <w:left w:val="none" w:sz="0" w:space="0" w:color="auto"/>
        <w:bottom w:val="none" w:sz="0" w:space="0" w:color="auto"/>
        <w:right w:val="none" w:sz="0" w:space="0" w:color="auto"/>
      </w:divBdr>
    </w:div>
    <w:div w:id="419716491">
      <w:bodyDiv w:val="1"/>
      <w:marLeft w:val="0"/>
      <w:marRight w:val="0"/>
      <w:marTop w:val="0"/>
      <w:marBottom w:val="0"/>
      <w:divBdr>
        <w:top w:val="none" w:sz="0" w:space="0" w:color="auto"/>
        <w:left w:val="none" w:sz="0" w:space="0" w:color="auto"/>
        <w:bottom w:val="none" w:sz="0" w:space="0" w:color="auto"/>
        <w:right w:val="none" w:sz="0" w:space="0" w:color="auto"/>
      </w:divBdr>
    </w:div>
    <w:div w:id="440146436">
      <w:bodyDiv w:val="1"/>
      <w:marLeft w:val="0"/>
      <w:marRight w:val="0"/>
      <w:marTop w:val="0"/>
      <w:marBottom w:val="0"/>
      <w:divBdr>
        <w:top w:val="none" w:sz="0" w:space="0" w:color="auto"/>
        <w:left w:val="none" w:sz="0" w:space="0" w:color="auto"/>
        <w:bottom w:val="none" w:sz="0" w:space="0" w:color="auto"/>
        <w:right w:val="none" w:sz="0" w:space="0" w:color="auto"/>
      </w:divBdr>
      <w:divsChild>
        <w:div w:id="476722804">
          <w:marLeft w:val="0"/>
          <w:marRight w:val="0"/>
          <w:marTop w:val="0"/>
          <w:marBottom w:val="0"/>
          <w:divBdr>
            <w:top w:val="none" w:sz="0" w:space="0" w:color="auto"/>
            <w:left w:val="none" w:sz="0" w:space="0" w:color="auto"/>
            <w:bottom w:val="none" w:sz="0" w:space="0" w:color="auto"/>
            <w:right w:val="none" w:sz="0" w:space="0" w:color="auto"/>
          </w:divBdr>
          <w:divsChild>
            <w:div w:id="4062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5981">
      <w:bodyDiv w:val="1"/>
      <w:marLeft w:val="0"/>
      <w:marRight w:val="0"/>
      <w:marTop w:val="0"/>
      <w:marBottom w:val="0"/>
      <w:divBdr>
        <w:top w:val="none" w:sz="0" w:space="0" w:color="auto"/>
        <w:left w:val="none" w:sz="0" w:space="0" w:color="auto"/>
        <w:bottom w:val="none" w:sz="0" w:space="0" w:color="auto"/>
        <w:right w:val="none" w:sz="0" w:space="0" w:color="auto"/>
      </w:divBdr>
    </w:div>
    <w:div w:id="516699919">
      <w:bodyDiv w:val="1"/>
      <w:marLeft w:val="0"/>
      <w:marRight w:val="0"/>
      <w:marTop w:val="0"/>
      <w:marBottom w:val="0"/>
      <w:divBdr>
        <w:top w:val="none" w:sz="0" w:space="0" w:color="auto"/>
        <w:left w:val="none" w:sz="0" w:space="0" w:color="auto"/>
        <w:bottom w:val="none" w:sz="0" w:space="0" w:color="auto"/>
        <w:right w:val="none" w:sz="0" w:space="0" w:color="auto"/>
      </w:divBdr>
    </w:div>
    <w:div w:id="537938581">
      <w:bodyDiv w:val="1"/>
      <w:marLeft w:val="0"/>
      <w:marRight w:val="0"/>
      <w:marTop w:val="0"/>
      <w:marBottom w:val="0"/>
      <w:divBdr>
        <w:top w:val="none" w:sz="0" w:space="0" w:color="auto"/>
        <w:left w:val="none" w:sz="0" w:space="0" w:color="auto"/>
        <w:bottom w:val="none" w:sz="0" w:space="0" w:color="auto"/>
        <w:right w:val="none" w:sz="0" w:space="0" w:color="auto"/>
      </w:divBdr>
    </w:div>
    <w:div w:id="553006481">
      <w:bodyDiv w:val="1"/>
      <w:marLeft w:val="0"/>
      <w:marRight w:val="0"/>
      <w:marTop w:val="0"/>
      <w:marBottom w:val="0"/>
      <w:divBdr>
        <w:top w:val="none" w:sz="0" w:space="0" w:color="auto"/>
        <w:left w:val="none" w:sz="0" w:space="0" w:color="auto"/>
        <w:bottom w:val="none" w:sz="0" w:space="0" w:color="auto"/>
        <w:right w:val="none" w:sz="0" w:space="0" w:color="auto"/>
      </w:divBdr>
      <w:divsChild>
        <w:div w:id="339044013">
          <w:marLeft w:val="0"/>
          <w:marRight w:val="0"/>
          <w:marTop w:val="0"/>
          <w:marBottom w:val="0"/>
          <w:divBdr>
            <w:top w:val="none" w:sz="0" w:space="0" w:color="auto"/>
            <w:left w:val="none" w:sz="0" w:space="0" w:color="auto"/>
            <w:bottom w:val="none" w:sz="0" w:space="0" w:color="auto"/>
            <w:right w:val="none" w:sz="0" w:space="0" w:color="auto"/>
          </w:divBdr>
          <w:divsChild>
            <w:div w:id="13409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967">
      <w:bodyDiv w:val="1"/>
      <w:marLeft w:val="0"/>
      <w:marRight w:val="0"/>
      <w:marTop w:val="0"/>
      <w:marBottom w:val="0"/>
      <w:divBdr>
        <w:top w:val="none" w:sz="0" w:space="0" w:color="auto"/>
        <w:left w:val="none" w:sz="0" w:space="0" w:color="auto"/>
        <w:bottom w:val="none" w:sz="0" w:space="0" w:color="auto"/>
        <w:right w:val="none" w:sz="0" w:space="0" w:color="auto"/>
      </w:divBdr>
      <w:divsChild>
        <w:div w:id="1124232074">
          <w:marLeft w:val="0"/>
          <w:marRight w:val="0"/>
          <w:marTop w:val="0"/>
          <w:marBottom w:val="0"/>
          <w:divBdr>
            <w:top w:val="none" w:sz="0" w:space="0" w:color="auto"/>
            <w:left w:val="none" w:sz="0" w:space="0" w:color="auto"/>
            <w:bottom w:val="none" w:sz="0" w:space="0" w:color="auto"/>
            <w:right w:val="none" w:sz="0" w:space="0" w:color="auto"/>
          </w:divBdr>
          <w:divsChild>
            <w:div w:id="4596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534">
      <w:bodyDiv w:val="1"/>
      <w:marLeft w:val="0"/>
      <w:marRight w:val="0"/>
      <w:marTop w:val="0"/>
      <w:marBottom w:val="0"/>
      <w:divBdr>
        <w:top w:val="none" w:sz="0" w:space="0" w:color="auto"/>
        <w:left w:val="none" w:sz="0" w:space="0" w:color="auto"/>
        <w:bottom w:val="none" w:sz="0" w:space="0" w:color="auto"/>
        <w:right w:val="none" w:sz="0" w:space="0" w:color="auto"/>
      </w:divBdr>
    </w:div>
    <w:div w:id="624581106">
      <w:bodyDiv w:val="1"/>
      <w:marLeft w:val="0"/>
      <w:marRight w:val="0"/>
      <w:marTop w:val="0"/>
      <w:marBottom w:val="0"/>
      <w:divBdr>
        <w:top w:val="none" w:sz="0" w:space="0" w:color="auto"/>
        <w:left w:val="none" w:sz="0" w:space="0" w:color="auto"/>
        <w:bottom w:val="none" w:sz="0" w:space="0" w:color="auto"/>
        <w:right w:val="none" w:sz="0" w:space="0" w:color="auto"/>
      </w:divBdr>
      <w:divsChild>
        <w:div w:id="1982080681">
          <w:marLeft w:val="0"/>
          <w:marRight w:val="0"/>
          <w:marTop w:val="0"/>
          <w:marBottom w:val="0"/>
          <w:divBdr>
            <w:top w:val="none" w:sz="0" w:space="0" w:color="auto"/>
            <w:left w:val="none" w:sz="0" w:space="0" w:color="auto"/>
            <w:bottom w:val="none" w:sz="0" w:space="0" w:color="auto"/>
            <w:right w:val="none" w:sz="0" w:space="0" w:color="auto"/>
          </w:divBdr>
          <w:divsChild>
            <w:div w:id="10517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004">
      <w:bodyDiv w:val="1"/>
      <w:marLeft w:val="0"/>
      <w:marRight w:val="0"/>
      <w:marTop w:val="0"/>
      <w:marBottom w:val="0"/>
      <w:divBdr>
        <w:top w:val="none" w:sz="0" w:space="0" w:color="auto"/>
        <w:left w:val="none" w:sz="0" w:space="0" w:color="auto"/>
        <w:bottom w:val="none" w:sz="0" w:space="0" w:color="auto"/>
        <w:right w:val="none" w:sz="0" w:space="0" w:color="auto"/>
      </w:divBdr>
    </w:div>
    <w:div w:id="652375013">
      <w:bodyDiv w:val="1"/>
      <w:marLeft w:val="0"/>
      <w:marRight w:val="0"/>
      <w:marTop w:val="0"/>
      <w:marBottom w:val="0"/>
      <w:divBdr>
        <w:top w:val="none" w:sz="0" w:space="0" w:color="auto"/>
        <w:left w:val="none" w:sz="0" w:space="0" w:color="auto"/>
        <w:bottom w:val="none" w:sz="0" w:space="0" w:color="auto"/>
        <w:right w:val="none" w:sz="0" w:space="0" w:color="auto"/>
      </w:divBdr>
    </w:div>
    <w:div w:id="663246641">
      <w:bodyDiv w:val="1"/>
      <w:marLeft w:val="0"/>
      <w:marRight w:val="0"/>
      <w:marTop w:val="0"/>
      <w:marBottom w:val="0"/>
      <w:divBdr>
        <w:top w:val="none" w:sz="0" w:space="0" w:color="auto"/>
        <w:left w:val="none" w:sz="0" w:space="0" w:color="auto"/>
        <w:bottom w:val="none" w:sz="0" w:space="0" w:color="auto"/>
        <w:right w:val="none" w:sz="0" w:space="0" w:color="auto"/>
      </w:divBdr>
      <w:divsChild>
        <w:div w:id="1341393588">
          <w:marLeft w:val="0"/>
          <w:marRight w:val="0"/>
          <w:marTop w:val="0"/>
          <w:marBottom w:val="0"/>
          <w:divBdr>
            <w:top w:val="none" w:sz="0" w:space="0" w:color="auto"/>
            <w:left w:val="none" w:sz="0" w:space="0" w:color="auto"/>
            <w:bottom w:val="none" w:sz="0" w:space="0" w:color="auto"/>
            <w:right w:val="none" w:sz="0" w:space="0" w:color="auto"/>
          </w:divBdr>
          <w:divsChild>
            <w:div w:id="63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3373">
      <w:bodyDiv w:val="1"/>
      <w:marLeft w:val="0"/>
      <w:marRight w:val="0"/>
      <w:marTop w:val="0"/>
      <w:marBottom w:val="0"/>
      <w:divBdr>
        <w:top w:val="none" w:sz="0" w:space="0" w:color="auto"/>
        <w:left w:val="none" w:sz="0" w:space="0" w:color="auto"/>
        <w:bottom w:val="none" w:sz="0" w:space="0" w:color="auto"/>
        <w:right w:val="none" w:sz="0" w:space="0" w:color="auto"/>
      </w:divBdr>
    </w:div>
    <w:div w:id="773330864">
      <w:bodyDiv w:val="1"/>
      <w:marLeft w:val="0"/>
      <w:marRight w:val="0"/>
      <w:marTop w:val="0"/>
      <w:marBottom w:val="0"/>
      <w:divBdr>
        <w:top w:val="none" w:sz="0" w:space="0" w:color="auto"/>
        <w:left w:val="none" w:sz="0" w:space="0" w:color="auto"/>
        <w:bottom w:val="none" w:sz="0" w:space="0" w:color="auto"/>
        <w:right w:val="none" w:sz="0" w:space="0" w:color="auto"/>
      </w:divBdr>
    </w:div>
    <w:div w:id="829948457">
      <w:bodyDiv w:val="1"/>
      <w:marLeft w:val="0"/>
      <w:marRight w:val="0"/>
      <w:marTop w:val="0"/>
      <w:marBottom w:val="0"/>
      <w:divBdr>
        <w:top w:val="none" w:sz="0" w:space="0" w:color="auto"/>
        <w:left w:val="none" w:sz="0" w:space="0" w:color="auto"/>
        <w:bottom w:val="none" w:sz="0" w:space="0" w:color="auto"/>
        <w:right w:val="none" w:sz="0" w:space="0" w:color="auto"/>
      </w:divBdr>
    </w:div>
    <w:div w:id="835802365">
      <w:bodyDiv w:val="1"/>
      <w:marLeft w:val="0"/>
      <w:marRight w:val="0"/>
      <w:marTop w:val="0"/>
      <w:marBottom w:val="0"/>
      <w:divBdr>
        <w:top w:val="none" w:sz="0" w:space="0" w:color="auto"/>
        <w:left w:val="none" w:sz="0" w:space="0" w:color="auto"/>
        <w:bottom w:val="none" w:sz="0" w:space="0" w:color="auto"/>
        <w:right w:val="none" w:sz="0" w:space="0" w:color="auto"/>
      </w:divBdr>
      <w:divsChild>
        <w:div w:id="1416777705">
          <w:marLeft w:val="547"/>
          <w:marRight w:val="0"/>
          <w:marTop w:val="0"/>
          <w:marBottom w:val="0"/>
          <w:divBdr>
            <w:top w:val="none" w:sz="0" w:space="0" w:color="auto"/>
            <w:left w:val="none" w:sz="0" w:space="0" w:color="auto"/>
            <w:bottom w:val="none" w:sz="0" w:space="0" w:color="auto"/>
            <w:right w:val="none" w:sz="0" w:space="0" w:color="auto"/>
          </w:divBdr>
        </w:div>
      </w:divsChild>
    </w:div>
    <w:div w:id="839545801">
      <w:bodyDiv w:val="1"/>
      <w:marLeft w:val="0"/>
      <w:marRight w:val="0"/>
      <w:marTop w:val="0"/>
      <w:marBottom w:val="0"/>
      <w:divBdr>
        <w:top w:val="none" w:sz="0" w:space="0" w:color="auto"/>
        <w:left w:val="none" w:sz="0" w:space="0" w:color="auto"/>
        <w:bottom w:val="none" w:sz="0" w:space="0" w:color="auto"/>
        <w:right w:val="none" w:sz="0" w:space="0" w:color="auto"/>
      </w:divBdr>
    </w:div>
    <w:div w:id="852766823">
      <w:bodyDiv w:val="1"/>
      <w:marLeft w:val="0"/>
      <w:marRight w:val="0"/>
      <w:marTop w:val="0"/>
      <w:marBottom w:val="0"/>
      <w:divBdr>
        <w:top w:val="none" w:sz="0" w:space="0" w:color="auto"/>
        <w:left w:val="none" w:sz="0" w:space="0" w:color="auto"/>
        <w:bottom w:val="none" w:sz="0" w:space="0" w:color="auto"/>
        <w:right w:val="none" w:sz="0" w:space="0" w:color="auto"/>
      </w:divBdr>
    </w:div>
    <w:div w:id="927736613">
      <w:bodyDiv w:val="1"/>
      <w:marLeft w:val="0"/>
      <w:marRight w:val="0"/>
      <w:marTop w:val="0"/>
      <w:marBottom w:val="0"/>
      <w:divBdr>
        <w:top w:val="none" w:sz="0" w:space="0" w:color="auto"/>
        <w:left w:val="none" w:sz="0" w:space="0" w:color="auto"/>
        <w:bottom w:val="none" w:sz="0" w:space="0" w:color="auto"/>
        <w:right w:val="none" w:sz="0" w:space="0" w:color="auto"/>
      </w:divBdr>
    </w:div>
    <w:div w:id="937983023">
      <w:bodyDiv w:val="1"/>
      <w:marLeft w:val="0"/>
      <w:marRight w:val="0"/>
      <w:marTop w:val="0"/>
      <w:marBottom w:val="0"/>
      <w:divBdr>
        <w:top w:val="none" w:sz="0" w:space="0" w:color="auto"/>
        <w:left w:val="none" w:sz="0" w:space="0" w:color="auto"/>
        <w:bottom w:val="none" w:sz="0" w:space="0" w:color="auto"/>
        <w:right w:val="none" w:sz="0" w:space="0" w:color="auto"/>
      </w:divBdr>
      <w:divsChild>
        <w:div w:id="143276231">
          <w:marLeft w:val="1800"/>
          <w:marRight w:val="0"/>
          <w:marTop w:val="100"/>
          <w:marBottom w:val="0"/>
          <w:divBdr>
            <w:top w:val="none" w:sz="0" w:space="0" w:color="auto"/>
            <w:left w:val="none" w:sz="0" w:space="0" w:color="auto"/>
            <w:bottom w:val="none" w:sz="0" w:space="0" w:color="auto"/>
            <w:right w:val="none" w:sz="0" w:space="0" w:color="auto"/>
          </w:divBdr>
        </w:div>
        <w:div w:id="224724983">
          <w:marLeft w:val="1080"/>
          <w:marRight w:val="0"/>
          <w:marTop w:val="100"/>
          <w:marBottom w:val="0"/>
          <w:divBdr>
            <w:top w:val="none" w:sz="0" w:space="0" w:color="auto"/>
            <w:left w:val="none" w:sz="0" w:space="0" w:color="auto"/>
            <w:bottom w:val="none" w:sz="0" w:space="0" w:color="auto"/>
            <w:right w:val="none" w:sz="0" w:space="0" w:color="auto"/>
          </w:divBdr>
        </w:div>
        <w:div w:id="915631372">
          <w:marLeft w:val="1080"/>
          <w:marRight w:val="0"/>
          <w:marTop w:val="100"/>
          <w:marBottom w:val="0"/>
          <w:divBdr>
            <w:top w:val="none" w:sz="0" w:space="0" w:color="auto"/>
            <w:left w:val="none" w:sz="0" w:space="0" w:color="auto"/>
            <w:bottom w:val="none" w:sz="0" w:space="0" w:color="auto"/>
            <w:right w:val="none" w:sz="0" w:space="0" w:color="auto"/>
          </w:divBdr>
        </w:div>
        <w:div w:id="1048602217">
          <w:marLeft w:val="1080"/>
          <w:marRight w:val="0"/>
          <w:marTop w:val="100"/>
          <w:marBottom w:val="0"/>
          <w:divBdr>
            <w:top w:val="none" w:sz="0" w:space="0" w:color="auto"/>
            <w:left w:val="none" w:sz="0" w:space="0" w:color="auto"/>
            <w:bottom w:val="none" w:sz="0" w:space="0" w:color="auto"/>
            <w:right w:val="none" w:sz="0" w:space="0" w:color="auto"/>
          </w:divBdr>
        </w:div>
        <w:div w:id="1884757064">
          <w:marLeft w:val="1080"/>
          <w:marRight w:val="0"/>
          <w:marTop w:val="100"/>
          <w:marBottom w:val="0"/>
          <w:divBdr>
            <w:top w:val="none" w:sz="0" w:space="0" w:color="auto"/>
            <w:left w:val="none" w:sz="0" w:space="0" w:color="auto"/>
            <w:bottom w:val="none" w:sz="0" w:space="0" w:color="auto"/>
            <w:right w:val="none" w:sz="0" w:space="0" w:color="auto"/>
          </w:divBdr>
        </w:div>
      </w:divsChild>
    </w:div>
    <w:div w:id="976883022">
      <w:bodyDiv w:val="1"/>
      <w:marLeft w:val="0"/>
      <w:marRight w:val="0"/>
      <w:marTop w:val="0"/>
      <w:marBottom w:val="0"/>
      <w:divBdr>
        <w:top w:val="none" w:sz="0" w:space="0" w:color="auto"/>
        <w:left w:val="none" w:sz="0" w:space="0" w:color="auto"/>
        <w:bottom w:val="none" w:sz="0" w:space="0" w:color="auto"/>
        <w:right w:val="none" w:sz="0" w:space="0" w:color="auto"/>
      </w:divBdr>
      <w:divsChild>
        <w:div w:id="1560050681">
          <w:marLeft w:val="0"/>
          <w:marRight w:val="0"/>
          <w:marTop w:val="0"/>
          <w:marBottom w:val="0"/>
          <w:divBdr>
            <w:top w:val="none" w:sz="0" w:space="0" w:color="auto"/>
            <w:left w:val="none" w:sz="0" w:space="0" w:color="auto"/>
            <w:bottom w:val="none" w:sz="0" w:space="0" w:color="auto"/>
            <w:right w:val="none" w:sz="0" w:space="0" w:color="auto"/>
          </w:divBdr>
          <w:divsChild>
            <w:div w:id="18034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599">
      <w:bodyDiv w:val="1"/>
      <w:marLeft w:val="0"/>
      <w:marRight w:val="0"/>
      <w:marTop w:val="0"/>
      <w:marBottom w:val="0"/>
      <w:divBdr>
        <w:top w:val="none" w:sz="0" w:space="0" w:color="auto"/>
        <w:left w:val="none" w:sz="0" w:space="0" w:color="auto"/>
        <w:bottom w:val="none" w:sz="0" w:space="0" w:color="auto"/>
        <w:right w:val="none" w:sz="0" w:space="0" w:color="auto"/>
      </w:divBdr>
    </w:div>
    <w:div w:id="1089159559">
      <w:bodyDiv w:val="1"/>
      <w:marLeft w:val="0"/>
      <w:marRight w:val="0"/>
      <w:marTop w:val="0"/>
      <w:marBottom w:val="0"/>
      <w:divBdr>
        <w:top w:val="none" w:sz="0" w:space="0" w:color="auto"/>
        <w:left w:val="none" w:sz="0" w:space="0" w:color="auto"/>
        <w:bottom w:val="none" w:sz="0" w:space="0" w:color="auto"/>
        <w:right w:val="none" w:sz="0" w:space="0" w:color="auto"/>
      </w:divBdr>
      <w:divsChild>
        <w:div w:id="1989896865">
          <w:marLeft w:val="0"/>
          <w:marRight w:val="0"/>
          <w:marTop w:val="0"/>
          <w:marBottom w:val="0"/>
          <w:divBdr>
            <w:top w:val="none" w:sz="0" w:space="0" w:color="auto"/>
            <w:left w:val="none" w:sz="0" w:space="0" w:color="auto"/>
            <w:bottom w:val="none" w:sz="0" w:space="0" w:color="auto"/>
            <w:right w:val="none" w:sz="0" w:space="0" w:color="auto"/>
          </w:divBdr>
          <w:divsChild>
            <w:div w:id="13359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384">
      <w:bodyDiv w:val="1"/>
      <w:marLeft w:val="0"/>
      <w:marRight w:val="0"/>
      <w:marTop w:val="0"/>
      <w:marBottom w:val="0"/>
      <w:divBdr>
        <w:top w:val="none" w:sz="0" w:space="0" w:color="auto"/>
        <w:left w:val="none" w:sz="0" w:space="0" w:color="auto"/>
        <w:bottom w:val="none" w:sz="0" w:space="0" w:color="auto"/>
        <w:right w:val="none" w:sz="0" w:space="0" w:color="auto"/>
      </w:divBdr>
      <w:divsChild>
        <w:div w:id="901907955">
          <w:marLeft w:val="0"/>
          <w:marRight w:val="0"/>
          <w:marTop w:val="0"/>
          <w:marBottom w:val="0"/>
          <w:divBdr>
            <w:top w:val="none" w:sz="0" w:space="0" w:color="auto"/>
            <w:left w:val="none" w:sz="0" w:space="0" w:color="auto"/>
            <w:bottom w:val="none" w:sz="0" w:space="0" w:color="auto"/>
            <w:right w:val="none" w:sz="0" w:space="0" w:color="auto"/>
          </w:divBdr>
          <w:divsChild>
            <w:div w:id="11760361">
              <w:marLeft w:val="0"/>
              <w:marRight w:val="0"/>
              <w:marTop w:val="0"/>
              <w:marBottom w:val="0"/>
              <w:divBdr>
                <w:top w:val="none" w:sz="0" w:space="0" w:color="auto"/>
                <w:left w:val="none" w:sz="0" w:space="0" w:color="auto"/>
                <w:bottom w:val="none" w:sz="0" w:space="0" w:color="auto"/>
                <w:right w:val="none" w:sz="0" w:space="0" w:color="auto"/>
              </w:divBdr>
            </w:div>
            <w:div w:id="18491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131">
      <w:bodyDiv w:val="1"/>
      <w:marLeft w:val="0"/>
      <w:marRight w:val="0"/>
      <w:marTop w:val="0"/>
      <w:marBottom w:val="0"/>
      <w:divBdr>
        <w:top w:val="none" w:sz="0" w:space="0" w:color="auto"/>
        <w:left w:val="none" w:sz="0" w:space="0" w:color="auto"/>
        <w:bottom w:val="none" w:sz="0" w:space="0" w:color="auto"/>
        <w:right w:val="none" w:sz="0" w:space="0" w:color="auto"/>
      </w:divBdr>
    </w:div>
    <w:div w:id="1146436624">
      <w:bodyDiv w:val="1"/>
      <w:marLeft w:val="0"/>
      <w:marRight w:val="0"/>
      <w:marTop w:val="0"/>
      <w:marBottom w:val="0"/>
      <w:divBdr>
        <w:top w:val="none" w:sz="0" w:space="0" w:color="auto"/>
        <w:left w:val="none" w:sz="0" w:space="0" w:color="auto"/>
        <w:bottom w:val="none" w:sz="0" w:space="0" w:color="auto"/>
        <w:right w:val="none" w:sz="0" w:space="0" w:color="auto"/>
      </w:divBdr>
      <w:divsChild>
        <w:div w:id="1338383173">
          <w:marLeft w:val="0"/>
          <w:marRight w:val="0"/>
          <w:marTop w:val="0"/>
          <w:marBottom w:val="0"/>
          <w:divBdr>
            <w:top w:val="none" w:sz="0" w:space="0" w:color="auto"/>
            <w:left w:val="none" w:sz="0" w:space="0" w:color="auto"/>
            <w:bottom w:val="none" w:sz="0" w:space="0" w:color="auto"/>
            <w:right w:val="none" w:sz="0" w:space="0" w:color="auto"/>
          </w:divBdr>
          <w:divsChild>
            <w:div w:id="1630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3799">
      <w:bodyDiv w:val="1"/>
      <w:marLeft w:val="0"/>
      <w:marRight w:val="0"/>
      <w:marTop w:val="0"/>
      <w:marBottom w:val="0"/>
      <w:divBdr>
        <w:top w:val="none" w:sz="0" w:space="0" w:color="auto"/>
        <w:left w:val="none" w:sz="0" w:space="0" w:color="auto"/>
        <w:bottom w:val="none" w:sz="0" w:space="0" w:color="auto"/>
        <w:right w:val="none" w:sz="0" w:space="0" w:color="auto"/>
      </w:divBdr>
    </w:div>
    <w:div w:id="1198199901">
      <w:bodyDiv w:val="1"/>
      <w:marLeft w:val="0"/>
      <w:marRight w:val="0"/>
      <w:marTop w:val="0"/>
      <w:marBottom w:val="0"/>
      <w:divBdr>
        <w:top w:val="none" w:sz="0" w:space="0" w:color="auto"/>
        <w:left w:val="none" w:sz="0" w:space="0" w:color="auto"/>
        <w:bottom w:val="none" w:sz="0" w:space="0" w:color="auto"/>
        <w:right w:val="none" w:sz="0" w:space="0" w:color="auto"/>
      </w:divBdr>
    </w:div>
    <w:div w:id="1205557231">
      <w:bodyDiv w:val="1"/>
      <w:marLeft w:val="0"/>
      <w:marRight w:val="0"/>
      <w:marTop w:val="0"/>
      <w:marBottom w:val="0"/>
      <w:divBdr>
        <w:top w:val="none" w:sz="0" w:space="0" w:color="auto"/>
        <w:left w:val="none" w:sz="0" w:space="0" w:color="auto"/>
        <w:bottom w:val="none" w:sz="0" w:space="0" w:color="auto"/>
        <w:right w:val="none" w:sz="0" w:space="0" w:color="auto"/>
      </w:divBdr>
    </w:div>
    <w:div w:id="1250968041">
      <w:bodyDiv w:val="1"/>
      <w:marLeft w:val="0"/>
      <w:marRight w:val="0"/>
      <w:marTop w:val="0"/>
      <w:marBottom w:val="0"/>
      <w:divBdr>
        <w:top w:val="none" w:sz="0" w:space="0" w:color="auto"/>
        <w:left w:val="none" w:sz="0" w:space="0" w:color="auto"/>
        <w:bottom w:val="none" w:sz="0" w:space="0" w:color="auto"/>
        <w:right w:val="none" w:sz="0" w:space="0" w:color="auto"/>
      </w:divBdr>
    </w:div>
    <w:div w:id="1332298818">
      <w:bodyDiv w:val="1"/>
      <w:marLeft w:val="0"/>
      <w:marRight w:val="0"/>
      <w:marTop w:val="0"/>
      <w:marBottom w:val="0"/>
      <w:divBdr>
        <w:top w:val="none" w:sz="0" w:space="0" w:color="auto"/>
        <w:left w:val="none" w:sz="0" w:space="0" w:color="auto"/>
        <w:bottom w:val="none" w:sz="0" w:space="0" w:color="auto"/>
        <w:right w:val="none" w:sz="0" w:space="0" w:color="auto"/>
      </w:divBdr>
    </w:div>
    <w:div w:id="1350401745">
      <w:bodyDiv w:val="1"/>
      <w:marLeft w:val="0"/>
      <w:marRight w:val="0"/>
      <w:marTop w:val="0"/>
      <w:marBottom w:val="0"/>
      <w:divBdr>
        <w:top w:val="none" w:sz="0" w:space="0" w:color="auto"/>
        <w:left w:val="none" w:sz="0" w:space="0" w:color="auto"/>
        <w:bottom w:val="none" w:sz="0" w:space="0" w:color="auto"/>
        <w:right w:val="none" w:sz="0" w:space="0" w:color="auto"/>
      </w:divBdr>
      <w:divsChild>
        <w:div w:id="1940984913">
          <w:marLeft w:val="547"/>
          <w:marRight w:val="0"/>
          <w:marTop w:val="0"/>
          <w:marBottom w:val="0"/>
          <w:divBdr>
            <w:top w:val="none" w:sz="0" w:space="0" w:color="auto"/>
            <w:left w:val="none" w:sz="0" w:space="0" w:color="auto"/>
            <w:bottom w:val="none" w:sz="0" w:space="0" w:color="auto"/>
            <w:right w:val="none" w:sz="0" w:space="0" w:color="auto"/>
          </w:divBdr>
        </w:div>
        <w:div w:id="1559899321">
          <w:marLeft w:val="547"/>
          <w:marRight w:val="0"/>
          <w:marTop w:val="0"/>
          <w:marBottom w:val="0"/>
          <w:divBdr>
            <w:top w:val="none" w:sz="0" w:space="0" w:color="auto"/>
            <w:left w:val="none" w:sz="0" w:space="0" w:color="auto"/>
            <w:bottom w:val="none" w:sz="0" w:space="0" w:color="auto"/>
            <w:right w:val="none" w:sz="0" w:space="0" w:color="auto"/>
          </w:divBdr>
        </w:div>
        <w:div w:id="646666061">
          <w:marLeft w:val="547"/>
          <w:marRight w:val="0"/>
          <w:marTop w:val="0"/>
          <w:marBottom w:val="0"/>
          <w:divBdr>
            <w:top w:val="none" w:sz="0" w:space="0" w:color="auto"/>
            <w:left w:val="none" w:sz="0" w:space="0" w:color="auto"/>
            <w:bottom w:val="none" w:sz="0" w:space="0" w:color="auto"/>
            <w:right w:val="none" w:sz="0" w:space="0" w:color="auto"/>
          </w:divBdr>
        </w:div>
      </w:divsChild>
    </w:div>
    <w:div w:id="1360549515">
      <w:bodyDiv w:val="1"/>
      <w:marLeft w:val="0"/>
      <w:marRight w:val="0"/>
      <w:marTop w:val="0"/>
      <w:marBottom w:val="0"/>
      <w:divBdr>
        <w:top w:val="none" w:sz="0" w:space="0" w:color="auto"/>
        <w:left w:val="none" w:sz="0" w:space="0" w:color="auto"/>
        <w:bottom w:val="none" w:sz="0" w:space="0" w:color="auto"/>
        <w:right w:val="none" w:sz="0" w:space="0" w:color="auto"/>
      </w:divBdr>
      <w:divsChild>
        <w:div w:id="487478447">
          <w:marLeft w:val="0"/>
          <w:marRight w:val="0"/>
          <w:marTop w:val="0"/>
          <w:marBottom w:val="0"/>
          <w:divBdr>
            <w:top w:val="none" w:sz="0" w:space="0" w:color="auto"/>
            <w:left w:val="none" w:sz="0" w:space="0" w:color="auto"/>
            <w:bottom w:val="none" w:sz="0" w:space="0" w:color="auto"/>
            <w:right w:val="none" w:sz="0" w:space="0" w:color="auto"/>
          </w:divBdr>
          <w:divsChild>
            <w:div w:id="7842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4676">
      <w:bodyDiv w:val="1"/>
      <w:marLeft w:val="0"/>
      <w:marRight w:val="0"/>
      <w:marTop w:val="0"/>
      <w:marBottom w:val="0"/>
      <w:divBdr>
        <w:top w:val="none" w:sz="0" w:space="0" w:color="auto"/>
        <w:left w:val="none" w:sz="0" w:space="0" w:color="auto"/>
        <w:bottom w:val="none" w:sz="0" w:space="0" w:color="auto"/>
        <w:right w:val="none" w:sz="0" w:space="0" w:color="auto"/>
      </w:divBdr>
      <w:divsChild>
        <w:div w:id="699281020">
          <w:marLeft w:val="0"/>
          <w:marRight w:val="0"/>
          <w:marTop w:val="0"/>
          <w:marBottom w:val="0"/>
          <w:divBdr>
            <w:top w:val="none" w:sz="0" w:space="0" w:color="auto"/>
            <w:left w:val="none" w:sz="0" w:space="0" w:color="auto"/>
            <w:bottom w:val="none" w:sz="0" w:space="0" w:color="auto"/>
            <w:right w:val="none" w:sz="0" w:space="0" w:color="auto"/>
          </w:divBdr>
          <w:divsChild>
            <w:div w:id="6082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41171">
      <w:bodyDiv w:val="1"/>
      <w:marLeft w:val="0"/>
      <w:marRight w:val="0"/>
      <w:marTop w:val="0"/>
      <w:marBottom w:val="0"/>
      <w:divBdr>
        <w:top w:val="none" w:sz="0" w:space="0" w:color="auto"/>
        <w:left w:val="none" w:sz="0" w:space="0" w:color="auto"/>
        <w:bottom w:val="none" w:sz="0" w:space="0" w:color="auto"/>
        <w:right w:val="none" w:sz="0" w:space="0" w:color="auto"/>
      </w:divBdr>
    </w:div>
    <w:div w:id="1429081616">
      <w:bodyDiv w:val="1"/>
      <w:marLeft w:val="0"/>
      <w:marRight w:val="0"/>
      <w:marTop w:val="0"/>
      <w:marBottom w:val="0"/>
      <w:divBdr>
        <w:top w:val="none" w:sz="0" w:space="0" w:color="auto"/>
        <w:left w:val="none" w:sz="0" w:space="0" w:color="auto"/>
        <w:bottom w:val="none" w:sz="0" w:space="0" w:color="auto"/>
        <w:right w:val="none" w:sz="0" w:space="0" w:color="auto"/>
      </w:divBdr>
    </w:div>
    <w:div w:id="1461218817">
      <w:bodyDiv w:val="1"/>
      <w:marLeft w:val="0"/>
      <w:marRight w:val="0"/>
      <w:marTop w:val="0"/>
      <w:marBottom w:val="0"/>
      <w:divBdr>
        <w:top w:val="none" w:sz="0" w:space="0" w:color="auto"/>
        <w:left w:val="none" w:sz="0" w:space="0" w:color="auto"/>
        <w:bottom w:val="none" w:sz="0" w:space="0" w:color="auto"/>
        <w:right w:val="none" w:sz="0" w:space="0" w:color="auto"/>
      </w:divBdr>
      <w:divsChild>
        <w:div w:id="1714118495">
          <w:marLeft w:val="0"/>
          <w:marRight w:val="0"/>
          <w:marTop w:val="0"/>
          <w:marBottom w:val="0"/>
          <w:divBdr>
            <w:top w:val="none" w:sz="0" w:space="0" w:color="auto"/>
            <w:left w:val="none" w:sz="0" w:space="0" w:color="auto"/>
            <w:bottom w:val="none" w:sz="0" w:space="0" w:color="auto"/>
            <w:right w:val="none" w:sz="0" w:space="0" w:color="auto"/>
          </w:divBdr>
          <w:divsChild>
            <w:div w:id="16082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655">
      <w:bodyDiv w:val="1"/>
      <w:marLeft w:val="0"/>
      <w:marRight w:val="0"/>
      <w:marTop w:val="0"/>
      <w:marBottom w:val="0"/>
      <w:divBdr>
        <w:top w:val="none" w:sz="0" w:space="0" w:color="auto"/>
        <w:left w:val="none" w:sz="0" w:space="0" w:color="auto"/>
        <w:bottom w:val="none" w:sz="0" w:space="0" w:color="auto"/>
        <w:right w:val="none" w:sz="0" w:space="0" w:color="auto"/>
      </w:divBdr>
    </w:div>
    <w:div w:id="1480612108">
      <w:bodyDiv w:val="1"/>
      <w:marLeft w:val="0"/>
      <w:marRight w:val="0"/>
      <w:marTop w:val="0"/>
      <w:marBottom w:val="0"/>
      <w:divBdr>
        <w:top w:val="none" w:sz="0" w:space="0" w:color="auto"/>
        <w:left w:val="none" w:sz="0" w:space="0" w:color="auto"/>
        <w:bottom w:val="none" w:sz="0" w:space="0" w:color="auto"/>
        <w:right w:val="none" w:sz="0" w:space="0" w:color="auto"/>
      </w:divBdr>
    </w:div>
    <w:div w:id="1520855854">
      <w:bodyDiv w:val="1"/>
      <w:marLeft w:val="0"/>
      <w:marRight w:val="0"/>
      <w:marTop w:val="0"/>
      <w:marBottom w:val="0"/>
      <w:divBdr>
        <w:top w:val="none" w:sz="0" w:space="0" w:color="auto"/>
        <w:left w:val="none" w:sz="0" w:space="0" w:color="auto"/>
        <w:bottom w:val="none" w:sz="0" w:space="0" w:color="auto"/>
        <w:right w:val="none" w:sz="0" w:space="0" w:color="auto"/>
      </w:divBdr>
    </w:div>
    <w:div w:id="1523978629">
      <w:bodyDiv w:val="1"/>
      <w:marLeft w:val="0"/>
      <w:marRight w:val="0"/>
      <w:marTop w:val="0"/>
      <w:marBottom w:val="0"/>
      <w:divBdr>
        <w:top w:val="none" w:sz="0" w:space="0" w:color="auto"/>
        <w:left w:val="none" w:sz="0" w:space="0" w:color="auto"/>
        <w:bottom w:val="none" w:sz="0" w:space="0" w:color="auto"/>
        <w:right w:val="none" w:sz="0" w:space="0" w:color="auto"/>
      </w:divBdr>
      <w:divsChild>
        <w:div w:id="717049834">
          <w:marLeft w:val="0"/>
          <w:marRight w:val="0"/>
          <w:marTop w:val="0"/>
          <w:marBottom w:val="0"/>
          <w:divBdr>
            <w:top w:val="none" w:sz="0" w:space="0" w:color="auto"/>
            <w:left w:val="none" w:sz="0" w:space="0" w:color="auto"/>
            <w:bottom w:val="none" w:sz="0" w:space="0" w:color="auto"/>
            <w:right w:val="none" w:sz="0" w:space="0" w:color="auto"/>
          </w:divBdr>
          <w:divsChild>
            <w:div w:id="1265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0352">
      <w:bodyDiv w:val="1"/>
      <w:marLeft w:val="0"/>
      <w:marRight w:val="0"/>
      <w:marTop w:val="0"/>
      <w:marBottom w:val="0"/>
      <w:divBdr>
        <w:top w:val="none" w:sz="0" w:space="0" w:color="auto"/>
        <w:left w:val="none" w:sz="0" w:space="0" w:color="auto"/>
        <w:bottom w:val="none" w:sz="0" w:space="0" w:color="auto"/>
        <w:right w:val="none" w:sz="0" w:space="0" w:color="auto"/>
      </w:divBdr>
      <w:divsChild>
        <w:div w:id="1577744765">
          <w:marLeft w:val="0"/>
          <w:marRight w:val="0"/>
          <w:marTop w:val="0"/>
          <w:marBottom w:val="0"/>
          <w:divBdr>
            <w:top w:val="none" w:sz="0" w:space="0" w:color="auto"/>
            <w:left w:val="none" w:sz="0" w:space="0" w:color="auto"/>
            <w:bottom w:val="none" w:sz="0" w:space="0" w:color="auto"/>
            <w:right w:val="none" w:sz="0" w:space="0" w:color="auto"/>
          </w:divBdr>
          <w:divsChild>
            <w:div w:id="11660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4518">
      <w:bodyDiv w:val="1"/>
      <w:marLeft w:val="0"/>
      <w:marRight w:val="0"/>
      <w:marTop w:val="0"/>
      <w:marBottom w:val="0"/>
      <w:divBdr>
        <w:top w:val="none" w:sz="0" w:space="0" w:color="auto"/>
        <w:left w:val="none" w:sz="0" w:space="0" w:color="auto"/>
        <w:bottom w:val="none" w:sz="0" w:space="0" w:color="auto"/>
        <w:right w:val="none" w:sz="0" w:space="0" w:color="auto"/>
      </w:divBdr>
    </w:div>
    <w:div w:id="1599681160">
      <w:bodyDiv w:val="1"/>
      <w:marLeft w:val="0"/>
      <w:marRight w:val="0"/>
      <w:marTop w:val="0"/>
      <w:marBottom w:val="0"/>
      <w:divBdr>
        <w:top w:val="none" w:sz="0" w:space="0" w:color="auto"/>
        <w:left w:val="none" w:sz="0" w:space="0" w:color="auto"/>
        <w:bottom w:val="none" w:sz="0" w:space="0" w:color="auto"/>
        <w:right w:val="none" w:sz="0" w:space="0" w:color="auto"/>
      </w:divBdr>
    </w:div>
    <w:div w:id="1634210172">
      <w:bodyDiv w:val="1"/>
      <w:marLeft w:val="0"/>
      <w:marRight w:val="0"/>
      <w:marTop w:val="0"/>
      <w:marBottom w:val="0"/>
      <w:divBdr>
        <w:top w:val="none" w:sz="0" w:space="0" w:color="auto"/>
        <w:left w:val="none" w:sz="0" w:space="0" w:color="auto"/>
        <w:bottom w:val="none" w:sz="0" w:space="0" w:color="auto"/>
        <w:right w:val="none" w:sz="0" w:space="0" w:color="auto"/>
      </w:divBdr>
      <w:divsChild>
        <w:div w:id="14815713">
          <w:marLeft w:val="0"/>
          <w:marRight w:val="0"/>
          <w:marTop w:val="0"/>
          <w:marBottom w:val="0"/>
          <w:divBdr>
            <w:top w:val="none" w:sz="0" w:space="0" w:color="auto"/>
            <w:left w:val="none" w:sz="0" w:space="0" w:color="auto"/>
            <w:bottom w:val="none" w:sz="0" w:space="0" w:color="auto"/>
            <w:right w:val="none" w:sz="0" w:space="0" w:color="auto"/>
          </w:divBdr>
        </w:div>
      </w:divsChild>
    </w:div>
    <w:div w:id="1701396367">
      <w:bodyDiv w:val="1"/>
      <w:marLeft w:val="0"/>
      <w:marRight w:val="0"/>
      <w:marTop w:val="0"/>
      <w:marBottom w:val="0"/>
      <w:divBdr>
        <w:top w:val="none" w:sz="0" w:space="0" w:color="auto"/>
        <w:left w:val="none" w:sz="0" w:space="0" w:color="auto"/>
        <w:bottom w:val="none" w:sz="0" w:space="0" w:color="auto"/>
        <w:right w:val="none" w:sz="0" w:space="0" w:color="auto"/>
      </w:divBdr>
      <w:divsChild>
        <w:div w:id="44911820">
          <w:marLeft w:val="1080"/>
          <w:marRight w:val="0"/>
          <w:marTop w:val="100"/>
          <w:marBottom w:val="0"/>
          <w:divBdr>
            <w:top w:val="none" w:sz="0" w:space="0" w:color="auto"/>
            <w:left w:val="none" w:sz="0" w:space="0" w:color="auto"/>
            <w:bottom w:val="none" w:sz="0" w:space="0" w:color="auto"/>
            <w:right w:val="none" w:sz="0" w:space="0" w:color="auto"/>
          </w:divBdr>
        </w:div>
        <w:div w:id="264964735">
          <w:marLeft w:val="1080"/>
          <w:marRight w:val="0"/>
          <w:marTop w:val="100"/>
          <w:marBottom w:val="0"/>
          <w:divBdr>
            <w:top w:val="none" w:sz="0" w:space="0" w:color="auto"/>
            <w:left w:val="none" w:sz="0" w:space="0" w:color="auto"/>
            <w:bottom w:val="none" w:sz="0" w:space="0" w:color="auto"/>
            <w:right w:val="none" w:sz="0" w:space="0" w:color="auto"/>
          </w:divBdr>
        </w:div>
        <w:div w:id="290138019">
          <w:marLeft w:val="1080"/>
          <w:marRight w:val="0"/>
          <w:marTop w:val="100"/>
          <w:marBottom w:val="0"/>
          <w:divBdr>
            <w:top w:val="none" w:sz="0" w:space="0" w:color="auto"/>
            <w:left w:val="none" w:sz="0" w:space="0" w:color="auto"/>
            <w:bottom w:val="none" w:sz="0" w:space="0" w:color="auto"/>
            <w:right w:val="none" w:sz="0" w:space="0" w:color="auto"/>
          </w:divBdr>
        </w:div>
        <w:div w:id="786657464">
          <w:marLeft w:val="1800"/>
          <w:marRight w:val="0"/>
          <w:marTop w:val="100"/>
          <w:marBottom w:val="0"/>
          <w:divBdr>
            <w:top w:val="none" w:sz="0" w:space="0" w:color="auto"/>
            <w:left w:val="none" w:sz="0" w:space="0" w:color="auto"/>
            <w:bottom w:val="none" w:sz="0" w:space="0" w:color="auto"/>
            <w:right w:val="none" w:sz="0" w:space="0" w:color="auto"/>
          </w:divBdr>
        </w:div>
        <w:div w:id="1763525829">
          <w:marLeft w:val="1080"/>
          <w:marRight w:val="0"/>
          <w:marTop w:val="100"/>
          <w:marBottom w:val="0"/>
          <w:divBdr>
            <w:top w:val="none" w:sz="0" w:space="0" w:color="auto"/>
            <w:left w:val="none" w:sz="0" w:space="0" w:color="auto"/>
            <w:bottom w:val="none" w:sz="0" w:space="0" w:color="auto"/>
            <w:right w:val="none" w:sz="0" w:space="0" w:color="auto"/>
          </w:divBdr>
        </w:div>
      </w:divsChild>
    </w:div>
    <w:div w:id="1742017318">
      <w:bodyDiv w:val="1"/>
      <w:marLeft w:val="0"/>
      <w:marRight w:val="0"/>
      <w:marTop w:val="0"/>
      <w:marBottom w:val="0"/>
      <w:divBdr>
        <w:top w:val="none" w:sz="0" w:space="0" w:color="auto"/>
        <w:left w:val="none" w:sz="0" w:space="0" w:color="auto"/>
        <w:bottom w:val="none" w:sz="0" w:space="0" w:color="auto"/>
        <w:right w:val="none" w:sz="0" w:space="0" w:color="auto"/>
      </w:divBdr>
    </w:div>
    <w:div w:id="1743523931">
      <w:bodyDiv w:val="1"/>
      <w:marLeft w:val="0"/>
      <w:marRight w:val="0"/>
      <w:marTop w:val="0"/>
      <w:marBottom w:val="0"/>
      <w:divBdr>
        <w:top w:val="none" w:sz="0" w:space="0" w:color="auto"/>
        <w:left w:val="none" w:sz="0" w:space="0" w:color="auto"/>
        <w:bottom w:val="none" w:sz="0" w:space="0" w:color="auto"/>
        <w:right w:val="none" w:sz="0" w:space="0" w:color="auto"/>
      </w:divBdr>
    </w:div>
    <w:div w:id="1746101521">
      <w:bodyDiv w:val="1"/>
      <w:marLeft w:val="0"/>
      <w:marRight w:val="0"/>
      <w:marTop w:val="0"/>
      <w:marBottom w:val="0"/>
      <w:divBdr>
        <w:top w:val="none" w:sz="0" w:space="0" w:color="auto"/>
        <w:left w:val="none" w:sz="0" w:space="0" w:color="auto"/>
        <w:bottom w:val="none" w:sz="0" w:space="0" w:color="auto"/>
        <w:right w:val="none" w:sz="0" w:space="0" w:color="auto"/>
      </w:divBdr>
    </w:div>
    <w:div w:id="1746151093">
      <w:bodyDiv w:val="1"/>
      <w:marLeft w:val="0"/>
      <w:marRight w:val="0"/>
      <w:marTop w:val="0"/>
      <w:marBottom w:val="0"/>
      <w:divBdr>
        <w:top w:val="none" w:sz="0" w:space="0" w:color="auto"/>
        <w:left w:val="none" w:sz="0" w:space="0" w:color="auto"/>
        <w:bottom w:val="none" w:sz="0" w:space="0" w:color="auto"/>
        <w:right w:val="none" w:sz="0" w:space="0" w:color="auto"/>
      </w:divBdr>
    </w:div>
    <w:div w:id="1817455296">
      <w:bodyDiv w:val="1"/>
      <w:marLeft w:val="0"/>
      <w:marRight w:val="0"/>
      <w:marTop w:val="0"/>
      <w:marBottom w:val="0"/>
      <w:divBdr>
        <w:top w:val="none" w:sz="0" w:space="0" w:color="auto"/>
        <w:left w:val="none" w:sz="0" w:space="0" w:color="auto"/>
        <w:bottom w:val="none" w:sz="0" w:space="0" w:color="auto"/>
        <w:right w:val="none" w:sz="0" w:space="0" w:color="auto"/>
      </w:divBdr>
    </w:div>
    <w:div w:id="1864901899">
      <w:bodyDiv w:val="1"/>
      <w:marLeft w:val="0"/>
      <w:marRight w:val="0"/>
      <w:marTop w:val="0"/>
      <w:marBottom w:val="0"/>
      <w:divBdr>
        <w:top w:val="none" w:sz="0" w:space="0" w:color="auto"/>
        <w:left w:val="none" w:sz="0" w:space="0" w:color="auto"/>
        <w:bottom w:val="none" w:sz="0" w:space="0" w:color="auto"/>
        <w:right w:val="none" w:sz="0" w:space="0" w:color="auto"/>
      </w:divBdr>
    </w:div>
    <w:div w:id="1877498440">
      <w:bodyDiv w:val="1"/>
      <w:marLeft w:val="0"/>
      <w:marRight w:val="0"/>
      <w:marTop w:val="0"/>
      <w:marBottom w:val="0"/>
      <w:divBdr>
        <w:top w:val="none" w:sz="0" w:space="0" w:color="auto"/>
        <w:left w:val="none" w:sz="0" w:space="0" w:color="auto"/>
        <w:bottom w:val="none" w:sz="0" w:space="0" w:color="auto"/>
        <w:right w:val="none" w:sz="0" w:space="0" w:color="auto"/>
      </w:divBdr>
      <w:divsChild>
        <w:div w:id="292254182">
          <w:marLeft w:val="0"/>
          <w:marRight w:val="0"/>
          <w:marTop w:val="0"/>
          <w:marBottom w:val="0"/>
          <w:divBdr>
            <w:top w:val="none" w:sz="0" w:space="0" w:color="auto"/>
            <w:left w:val="none" w:sz="0" w:space="0" w:color="auto"/>
            <w:bottom w:val="none" w:sz="0" w:space="0" w:color="auto"/>
            <w:right w:val="none" w:sz="0" w:space="0" w:color="auto"/>
          </w:divBdr>
        </w:div>
        <w:div w:id="1037319546">
          <w:marLeft w:val="0"/>
          <w:marRight w:val="0"/>
          <w:marTop w:val="0"/>
          <w:marBottom w:val="0"/>
          <w:divBdr>
            <w:top w:val="none" w:sz="0" w:space="0" w:color="auto"/>
            <w:left w:val="none" w:sz="0" w:space="0" w:color="auto"/>
            <w:bottom w:val="none" w:sz="0" w:space="0" w:color="auto"/>
            <w:right w:val="none" w:sz="0" w:space="0" w:color="auto"/>
          </w:divBdr>
        </w:div>
        <w:div w:id="1038358045">
          <w:marLeft w:val="0"/>
          <w:marRight w:val="0"/>
          <w:marTop w:val="0"/>
          <w:marBottom w:val="0"/>
          <w:divBdr>
            <w:top w:val="none" w:sz="0" w:space="0" w:color="auto"/>
            <w:left w:val="none" w:sz="0" w:space="0" w:color="auto"/>
            <w:bottom w:val="none" w:sz="0" w:space="0" w:color="auto"/>
            <w:right w:val="none" w:sz="0" w:space="0" w:color="auto"/>
          </w:divBdr>
        </w:div>
        <w:div w:id="2055034869">
          <w:marLeft w:val="0"/>
          <w:marRight w:val="0"/>
          <w:marTop w:val="0"/>
          <w:marBottom w:val="0"/>
          <w:divBdr>
            <w:top w:val="none" w:sz="0" w:space="0" w:color="auto"/>
            <w:left w:val="none" w:sz="0" w:space="0" w:color="auto"/>
            <w:bottom w:val="none" w:sz="0" w:space="0" w:color="auto"/>
            <w:right w:val="none" w:sz="0" w:space="0" w:color="auto"/>
          </w:divBdr>
        </w:div>
        <w:div w:id="2127575374">
          <w:blockQuote w:val="1"/>
          <w:marLeft w:val="75"/>
          <w:marRight w:val="0"/>
          <w:marTop w:val="0"/>
          <w:marBottom w:val="0"/>
          <w:divBdr>
            <w:top w:val="none" w:sz="0" w:space="0" w:color="auto"/>
            <w:left w:val="none" w:sz="0" w:space="0" w:color="auto"/>
            <w:bottom w:val="none" w:sz="0" w:space="0" w:color="auto"/>
            <w:right w:val="none" w:sz="0" w:space="0" w:color="auto"/>
          </w:divBdr>
          <w:divsChild>
            <w:div w:id="19631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4678">
      <w:bodyDiv w:val="1"/>
      <w:marLeft w:val="0"/>
      <w:marRight w:val="0"/>
      <w:marTop w:val="0"/>
      <w:marBottom w:val="0"/>
      <w:divBdr>
        <w:top w:val="none" w:sz="0" w:space="0" w:color="auto"/>
        <w:left w:val="none" w:sz="0" w:space="0" w:color="auto"/>
        <w:bottom w:val="none" w:sz="0" w:space="0" w:color="auto"/>
        <w:right w:val="none" w:sz="0" w:space="0" w:color="auto"/>
      </w:divBdr>
      <w:divsChild>
        <w:div w:id="510874233">
          <w:marLeft w:val="274"/>
          <w:marRight w:val="0"/>
          <w:marTop w:val="0"/>
          <w:marBottom w:val="0"/>
          <w:divBdr>
            <w:top w:val="none" w:sz="0" w:space="0" w:color="auto"/>
            <w:left w:val="none" w:sz="0" w:space="0" w:color="auto"/>
            <w:bottom w:val="none" w:sz="0" w:space="0" w:color="auto"/>
            <w:right w:val="none" w:sz="0" w:space="0" w:color="auto"/>
          </w:divBdr>
        </w:div>
        <w:div w:id="1529106113">
          <w:marLeft w:val="274"/>
          <w:marRight w:val="0"/>
          <w:marTop w:val="0"/>
          <w:marBottom w:val="0"/>
          <w:divBdr>
            <w:top w:val="none" w:sz="0" w:space="0" w:color="auto"/>
            <w:left w:val="none" w:sz="0" w:space="0" w:color="auto"/>
            <w:bottom w:val="none" w:sz="0" w:space="0" w:color="auto"/>
            <w:right w:val="none" w:sz="0" w:space="0" w:color="auto"/>
          </w:divBdr>
        </w:div>
      </w:divsChild>
    </w:div>
    <w:div w:id="1918979275">
      <w:bodyDiv w:val="1"/>
      <w:marLeft w:val="0"/>
      <w:marRight w:val="0"/>
      <w:marTop w:val="0"/>
      <w:marBottom w:val="0"/>
      <w:divBdr>
        <w:top w:val="none" w:sz="0" w:space="0" w:color="auto"/>
        <w:left w:val="none" w:sz="0" w:space="0" w:color="auto"/>
        <w:bottom w:val="none" w:sz="0" w:space="0" w:color="auto"/>
        <w:right w:val="none" w:sz="0" w:space="0" w:color="auto"/>
      </w:divBdr>
    </w:div>
    <w:div w:id="1919824928">
      <w:bodyDiv w:val="1"/>
      <w:marLeft w:val="0"/>
      <w:marRight w:val="0"/>
      <w:marTop w:val="0"/>
      <w:marBottom w:val="0"/>
      <w:divBdr>
        <w:top w:val="none" w:sz="0" w:space="0" w:color="auto"/>
        <w:left w:val="none" w:sz="0" w:space="0" w:color="auto"/>
        <w:bottom w:val="none" w:sz="0" w:space="0" w:color="auto"/>
        <w:right w:val="none" w:sz="0" w:space="0" w:color="auto"/>
      </w:divBdr>
    </w:div>
    <w:div w:id="1963539391">
      <w:bodyDiv w:val="1"/>
      <w:marLeft w:val="0"/>
      <w:marRight w:val="0"/>
      <w:marTop w:val="0"/>
      <w:marBottom w:val="0"/>
      <w:divBdr>
        <w:top w:val="none" w:sz="0" w:space="0" w:color="auto"/>
        <w:left w:val="none" w:sz="0" w:space="0" w:color="auto"/>
        <w:bottom w:val="none" w:sz="0" w:space="0" w:color="auto"/>
        <w:right w:val="none" w:sz="0" w:space="0" w:color="auto"/>
      </w:divBdr>
    </w:div>
    <w:div w:id="1971470478">
      <w:bodyDiv w:val="1"/>
      <w:marLeft w:val="0"/>
      <w:marRight w:val="0"/>
      <w:marTop w:val="0"/>
      <w:marBottom w:val="0"/>
      <w:divBdr>
        <w:top w:val="none" w:sz="0" w:space="0" w:color="auto"/>
        <w:left w:val="none" w:sz="0" w:space="0" w:color="auto"/>
        <w:bottom w:val="none" w:sz="0" w:space="0" w:color="auto"/>
        <w:right w:val="none" w:sz="0" w:space="0" w:color="auto"/>
      </w:divBdr>
    </w:div>
    <w:div w:id="1990093453">
      <w:bodyDiv w:val="1"/>
      <w:marLeft w:val="0"/>
      <w:marRight w:val="0"/>
      <w:marTop w:val="0"/>
      <w:marBottom w:val="0"/>
      <w:divBdr>
        <w:top w:val="none" w:sz="0" w:space="0" w:color="auto"/>
        <w:left w:val="none" w:sz="0" w:space="0" w:color="auto"/>
        <w:bottom w:val="none" w:sz="0" w:space="0" w:color="auto"/>
        <w:right w:val="none" w:sz="0" w:space="0" w:color="auto"/>
      </w:divBdr>
    </w:div>
    <w:div w:id="2027899052">
      <w:bodyDiv w:val="1"/>
      <w:marLeft w:val="0"/>
      <w:marRight w:val="0"/>
      <w:marTop w:val="0"/>
      <w:marBottom w:val="0"/>
      <w:divBdr>
        <w:top w:val="none" w:sz="0" w:space="0" w:color="auto"/>
        <w:left w:val="none" w:sz="0" w:space="0" w:color="auto"/>
        <w:bottom w:val="none" w:sz="0" w:space="0" w:color="auto"/>
        <w:right w:val="none" w:sz="0" w:space="0" w:color="auto"/>
      </w:divBdr>
    </w:div>
    <w:div w:id="2058820485">
      <w:bodyDiv w:val="1"/>
      <w:marLeft w:val="0"/>
      <w:marRight w:val="0"/>
      <w:marTop w:val="0"/>
      <w:marBottom w:val="0"/>
      <w:divBdr>
        <w:top w:val="none" w:sz="0" w:space="0" w:color="auto"/>
        <w:left w:val="none" w:sz="0" w:space="0" w:color="auto"/>
        <w:bottom w:val="none" w:sz="0" w:space="0" w:color="auto"/>
        <w:right w:val="none" w:sz="0" w:space="0" w:color="auto"/>
      </w:divBdr>
    </w:div>
    <w:div w:id="2111847251">
      <w:bodyDiv w:val="1"/>
      <w:marLeft w:val="0"/>
      <w:marRight w:val="0"/>
      <w:marTop w:val="0"/>
      <w:marBottom w:val="0"/>
      <w:divBdr>
        <w:top w:val="none" w:sz="0" w:space="0" w:color="auto"/>
        <w:left w:val="none" w:sz="0" w:space="0" w:color="auto"/>
        <w:bottom w:val="none" w:sz="0" w:space="0" w:color="auto"/>
        <w:right w:val="none" w:sz="0" w:space="0" w:color="auto"/>
      </w:divBdr>
    </w:div>
    <w:div w:id="2122648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infoq.com/articles/apache-kafka" TargetMode="External"/><Relationship Id="rId18" Type="http://schemas.openxmlformats.org/officeDocument/2006/relationships/hyperlink" Target="http://cdnserver.com/alaska/index.mpd"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cdnserver.com/alaska/index.mpd" TargetMode="External"/><Relationship Id="rId7" Type="http://schemas.microsoft.com/office/2016/09/relationships/commentsIds" Target="commentsIds.xml"/><Relationship Id="rId12" Type="http://schemas.openxmlformats.org/officeDocument/2006/relationships/hyperlink" Target="https://dzone.com/articles/exploring-message-brokers" TargetMode="External"/><Relationship Id="rId17" Type="http://schemas.openxmlformats.org/officeDocument/2006/relationships/hyperlink" Target="http://cdnserver.com/alaska/index.mp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dnserver.com/alaska/index.mpd" TargetMode="External"/><Relationship Id="rId20" Type="http://schemas.openxmlformats.org/officeDocument/2006/relationships/hyperlink" Target="http://cdnserver.com/alaska/index.mpd"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24"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cdnserver.com/alaska/index.mpd" TargetMode="External"/><Relationship Id="rId23" Type="http://schemas.openxmlformats.org/officeDocument/2006/relationships/hyperlink" Target="http://cdnserver.com/alaska/index.mpd" TargetMode="External"/><Relationship Id="rId10" Type="http://schemas.openxmlformats.org/officeDocument/2006/relationships/image" Target="media/image3.emf"/><Relationship Id="rId19" Type="http://schemas.openxmlformats.org/officeDocument/2006/relationships/hyperlink" Target="http://cdnserver.com/alaska/index.mpd"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henewstack.io/apache-kafka-cornerstone-iot-data-platform/" TargetMode="External"/><Relationship Id="rId22" Type="http://schemas.openxmlformats.org/officeDocument/2006/relationships/hyperlink" Target="http://cdnserver.com/alaska/index.mp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8452</Words>
  <Characters>48178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Ramdhany</dc:creator>
  <cp:keywords/>
  <dc:description/>
  <cp:lastModifiedBy>Rajiv Ramdhany</cp:lastModifiedBy>
  <cp:revision>2</cp:revision>
  <dcterms:created xsi:type="dcterms:W3CDTF">2019-01-30T10:09:00Z</dcterms:created>
  <dcterms:modified xsi:type="dcterms:W3CDTF">2019-01-30T10:09:00Z</dcterms:modified>
</cp:coreProperties>
</file>